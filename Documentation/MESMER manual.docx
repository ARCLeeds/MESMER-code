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77C82" w:rsidRDefault="00F77C82">
      <w:pPr>
        <w:pStyle w:val="Title1"/>
        <w:rPr>
          <w:color w:val="FF0000"/>
        </w:rPr>
      </w:pPr>
      <w:bookmarkStart w:id="0" w:name="_GoBack"/>
      <w:bookmarkEnd w:id="0"/>
      <w:r>
        <w:rPr>
          <w:color w:val="FF0000"/>
        </w:rPr>
        <w:t>MESMER</w:t>
      </w:r>
    </w:p>
    <w:p w:rsidR="00F77C82" w:rsidRDefault="00F77C82">
      <w:pPr>
        <w:pStyle w:val="Subtitle1"/>
        <w:rPr>
          <w:b w:val="0"/>
          <w:sz w:val="32"/>
          <w:szCs w:val="32"/>
        </w:rPr>
      </w:pPr>
      <w:r>
        <w:rPr>
          <w:color w:val="FF0000"/>
          <w:sz w:val="32"/>
          <w:szCs w:val="32"/>
        </w:rPr>
        <w:t>M</w:t>
      </w:r>
      <w:r>
        <w:rPr>
          <w:b w:val="0"/>
          <w:sz w:val="32"/>
          <w:szCs w:val="32"/>
        </w:rPr>
        <w:t xml:space="preserve">aster </w:t>
      </w:r>
      <w:r>
        <w:rPr>
          <w:color w:val="FF0000"/>
          <w:sz w:val="32"/>
          <w:szCs w:val="32"/>
        </w:rPr>
        <w:t>E</w:t>
      </w:r>
      <w:r>
        <w:rPr>
          <w:b w:val="0"/>
          <w:sz w:val="32"/>
          <w:szCs w:val="32"/>
        </w:rPr>
        <w:t xml:space="preserve">quation </w:t>
      </w:r>
      <w:r>
        <w:rPr>
          <w:color w:val="FF0000"/>
          <w:sz w:val="32"/>
          <w:szCs w:val="32"/>
        </w:rPr>
        <w:t>S</w:t>
      </w:r>
      <w:r>
        <w:rPr>
          <w:b w:val="0"/>
          <w:sz w:val="32"/>
          <w:szCs w:val="32"/>
        </w:rPr>
        <w:t xml:space="preserve">olver for </w:t>
      </w:r>
      <w:r>
        <w:rPr>
          <w:color w:val="FF0000"/>
          <w:sz w:val="32"/>
          <w:szCs w:val="32"/>
        </w:rPr>
        <w:t>M</w:t>
      </w:r>
      <w:r>
        <w:rPr>
          <w:b w:val="0"/>
          <w:sz w:val="32"/>
          <w:szCs w:val="32"/>
        </w:rPr>
        <w:t>ulti-</w:t>
      </w:r>
      <w:r>
        <w:rPr>
          <w:color w:val="FF0000"/>
          <w:sz w:val="32"/>
          <w:szCs w:val="32"/>
        </w:rPr>
        <w:t>E</w:t>
      </w:r>
      <w:r>
        <w:rPr>
          <w:b w:val="0"/>
          <w:sz w:val="32"/>
          <w:szCs w:val="32"/>
        </w:rPr>
        <w:t xml:space="preserve">nergy well </w:t>
      </w:r>
      <w:r>
        <w:rPr>
          <w:color w:val="FF0000"/>
          <w:sz w:val="32"/>
          <w:szCs w:val="32"/>
        </w:rPr>
        <w:t>R</w:t>
      </w:r>
      <w:r>
        <w:rPr>
          <w:b w:val="0"/>
          <w:sz w:val="32"/>
          <w:szCs w:val="32"/>
        </w:rPr>
        <w:t>eactions</w:t>
      </w:r>
    </w:p>
    <w:p w:rsidR="00F77C82" w:rsidRDefault="00F77C82">
      <w:pPr>
        <w:pStyle w:val="Subtitle1"/>
        <w:rPr>
          <w:b w:val="0"/>
          <w:sz w:val="36"/>
          <w:szCs w:val="36"/>
        </w:rPr>
      </w:pPr>
      <w:r>
        <w:rPr>
          <w:b w:val="0"/>
          <w:sz w:val="36"/>
          <w:szCs w:val="36"/>
        </w:rPr>
        <w:t xml:space="preserve">Version </w:t>
      </w:r>
      <w:r w:rsidR="00812945">
        <w:rPr>
          <w:b w:val="0"/>
          <w:sz w:val="36"/>
          <w:szCs w:val="36"/>
        </w:rPr>
        <w:t>3</w:t>
      </w:r>
      <w:r w:rsidR="00026565">
        <w:rPr>
          <w:b w:val="0"/>
          <w:sz w:val="36"/>
          <w:szCs w:val="36"/>
        </w:rPr>
        <w:t>.0</w:t>
      </w:r>
    </w:p>
    <w:p w:rsidR="00F77C82" w:rsidRDefault="00F77C82">
      <w:pPr>
        <w:pStyle w:val="Subtitle1"/>
        <w:rPr>
          <w:b w:val="0"/>
          <w:sz w:val="36"/>
          <w:szCs w:val="36"/>
        </w:rPr>
      </w:pPr>
      <w:r>
        <w:rPr>
          <w:b w:val="0"/>
          <w:sz w:val="36"/>
          <w:szCs w:val="36"/>
        </w:rPr>
        <w:t>User’s Manual</w:t>
      </w:r>
    </w:p>
    <w:p w:rsidR="00F77C82" w:rsidRDefault="00F77C82">
      <w:pPr>
        <w:pStyle w:val="centred"/>
      </w:pPr>
    </w:p>
    <w:p w:rsidR="007610E8" w:rsidRDefault="00F77C82" w:rsidP="007610E8">
      <w:pPr>
        <w:pStyle w:val="centred"/>
      </w:pPr>
      <w:r>
        <w:t xml:space="preserve">Struan H. Robertson, David R. Glowacki, Chi-Hsiu Liang, Chris Morley, </w:t>
      </w:r>
    </w:p>
    <w:p w:rsidR="00F77C82" w:rsidRDefault="00F77C82" w:rsidP="007610E8">
      <w:pPr>
        <w:pStyle w:val="centred"/>
      </w:pPr>
      <w:r>
        <w:t>Robin Shannon</w:t>
      </w:r>
      <w:r w:rsidR="00CE39BB">
        <w:t>, Mark Blitz</w:t>
      </w:r>
      <w:r w:rsidR="007610E8">
        <w:t xml:space="preserve">, Paul W. Seakins </w:t>
      </w:r>
      <w:r>
        <w:t>and Michael J. Pilling</w:t>
      </w: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pStyle w:val="centred"/>
      </w:pPr>
    </w:p>
    <w:p w:rsidR="00F77C82" w:rsidRDefault="00F77C82">
      <w:pPr>
        <w:jc w:val="center"/>
      </w:pPr>
      <w:r>
        <w:t xml:space="preserve">Last updated: </w:t>
      </w:r>
      <w:r w:rsidR="007A15CE">
        <w:fldChar w:fldCharType="begin"/>
      </w:r>
      <w:r>
        <w:instrText xml:space="preserve"> DATE \@"DD\ MMMM\ YYYY" </w:instrText>
      </w:r>
      <w:r w:rsidR="007A15CE">
        <w:fldChar w:fldCharType="separate"/>
      </w:r>
      <w:r w:rsidR="00100241">
        <w:rPr>
          <w:noProof/>
        </w:rPr>
        <w:t>19 February 2014</w:t>
      </w:r>
      <w:r w:rsidR="007A15CE">
        <w:fldChar w:fldCharType="end"/>
      </w:r>
    </w:p>
    <w:p w:rsidR="00F77C82" w:rsidRPr="00C05534" w:rsidRDefault="00F77C82" w:rsidP="00C05534">
      <w:pPr>
        <w:pStyle w:val="Heading1"/>
      </w:pPr>
      <w:bookmarkStart w:id="1" w:name="_Toc380341206"/>
      <w:r w:rsidRPr="00C05534">
        <w:lastRenderedPageBreak/>
        <w:t>Acknowledgements</w:t>
      </w:r>
      <w:r w:rsidR="001A3493">
        <w:t xml:space="preserve"> and Citation</w:t>
      </w:r>
      <w:bookmarkEnd w:id="1"/>
    </w:p>
    <w:p w:rsidR="00F77C82" w:rsidRDefault="00F77C82">
      <w:r>
        <w:t xml:space="preserve">This work was made possible through the help of several people not included as authors.  We would like to acknowledge the following individuals: Dr. Nicholas Green, Dr. Kevin Hughes, and Dr. David Waller.  </w:t>
      </w:r>
      <w:r w:rsidR="00116ACC">
        <w:t>Some</w:t>
      </w:r>
      <w:r>
        <w:t xml:space="preserve"> of the MESMER development was carried out under the auspices of grants from the EPSRC and NERC.  Finally, we would like to thank you, the users.  No program is ever perfect, and while we have carried out tests with MESMER on several different chemical systems, we </w:t>
      </w:r>
      <w:r w:rsidR="00026565">
        <w:t xml:space="preserve">will not have caught </w:t>
      </w:r>
      <w:r>
        <w:t>every bug.  Some of you will no doubt find yourselves particularly adept at breaking the program, and we hope you will provide us feedback.  MESMER will only become a better program with your help.</w:t>
      </w:r>
    </w:p>
    <w:p w:rsidR="001A3493" w:rsidRDefault="001A3493" w:rsidP="001A3493">
      <w:r>
        <w:tab/>
        <w:t>If you published results using MESMER, we would appreciate it if you would cite us.  A paper in which we detail some of the more interesting things implemented in MESMER, is published in the D.R. Glowacki, C.-H. Liang, C. Morl</w:t>
      </w:r>
      <w:r w:rsidR="00B2465F">
        <w:t>e</w:t>
      </w:r>
      <w:r>
        <w:t xml:space="preserve">y, M.J. Pilling and S.H. Robertson, </w:t>
      </w:r>
      <w:r w:rsidRPr="0052458C">
        <w:rPr>
          <w:i/>
        </w:rPr>
        <w:t>Journal of Physical Chemistry A</w:t>
      </w:r>
      <w:r>
        <w:t xml:space="preserve">, </w:t>
      </w:r>
      <w:r w:rsidRPr="00D87C07">
        <w:t>9545−9560</w:t>
      </w:r>
      <w:r>
        <w:t>,</w:t>
      </w:r>
      <w:r w:rsidRPr="00D87C07">
        <w:t xml:space="preserve"> </w:t>
      </w:r>
      <w:r w:rsidRPr="00D87C07">
        <w:rPr>
          <w:b/>
        </w:rPr>
        <w:t>116</w:t>
      </w:r>
      <w:r>
        <w:t xml:space="preserve"> (2012). Alternatively you may cite MESMER as follows:</w:t>
      </w:r>
    </w:p>
    <w:p w:rsidR="001A3493" w:rsidRDefault="001A3493" w:rsidP="001A3493">
      <w:r>
        <w:t>Robertson, S. H.; Glowacki, D. R.; Liang, C.-H.; Morley, C.; Shannon, R.; Blitz, M.; Seakins, P. W.; Pilling, M. J., MESMER (Master Equation Solver for Multi-Energy Well Reactions), 2008-2013; an object oriented C++ program implementing master equation methods for gas phase reactions with arbitrary multiple wells. http://sourceforge.net/projects/mesmer.</w:t>
      </w:r>
    </w:p>
    <w:p w:rsidR="00F77C82" w:rsidRDefault="00F77C82"/>
    <w:p w:rsidR="00CE0E5E" w:rsidRDefault="00CE0E5E" w:rsidP="00CE0E5E">
      <w:pPr>
        <w:pStyle w:val="Heading1"/>
      </w:pPr>
      <w:bookmarkStart w:id="2" w:name="_Toc380341207"/>
      <w:r>
        <w:lastRenderedPageBreak/>
        <w:t>Notices</w:t>
      </w:r>
      <w:bookmarkEnd w:id="2"/>
    </w:p>
    <w:p w:rsidR="00CE0E5E" w:rsidRDefault="00CE0E5E" w:rsidP="00CE0E5E">
      <w:r>
        <w:t>MESMER</w:t>
      </w:r>
      <w:r w:rsidR="0045725A">
        <w:t>, Copyright (C) 2009-2013 by Struan H. Robertson, David R. Glowacki, Chi-Hsiu Liang, Chris Morley, Michael J. Pilling and contributors,</w:t>
      </w:r>
      <w:r>
        <w:t xml:space="preserve"> is distributed under the terms of the GNU Public License version </w:t>
      </w:r>
      <w:r w:rsidR="0045725A">
        <w:t>2</w:t>
      </w:r>
      <w:r>
        <w:t xml:space="preserve"> (GPLv</w:t>
      </w:r>
      <w:r w:rsidR="0045725A">
        <w:t>2</w:t>
      </w:r>
      <w:r>
        <w:t xml:space="preserve">). Details can be found at </w:t>
      </w:r>
      <w:hyperlink r:id="rId9" w:history="1">
        <w:r w:rsidR="00301117" w:rsidRPr="00301117">
          <w:rPr>
            <w:rStyle w:val="Hyperlink"/>
          </w:rPr>
          <w:t>http://www.gnu.org/licenses/</w:t>
        </w:r>
      </w:hyperlink>
      <w:r>
        <w:t>.</w:t>
      </w:r>
    </w:p>
    <w:p w:rsidR="0045725A" w:rsidRDefault="0045725A" w:rsidP="00CE0E5E"/>
    <w:p w:rsidR="00CE0E5E" w:rsidRDefault="00CE0E5E" w:rsidP="00CE0E5E">
      <w:r>
        <w:t xml:space="preserve">MESMER employs the </w:t>
      </w:r>
      <w:hyperlink r:id="rId10" w:history="1">
        <w:r w:rsidRPr="00CE0E5E">
          <w:rPr>
            <w:rStyle w:val="Hyperlink"/>
          </w:rPr>
          <w:t>QD extended precision</w:t>
        </w:r>
      </w:hyperlink>
      <w:r>
        <w:t xml:space="preserve"> library which is distributed under the following terms:</w:t>
      </w:r>
    </w:p>
    <w:p w:rsidR="00CE0E5E" w:rsidRPr="00CE0E5E" w:rsidRDefault="00CE0E5E" w:rsidP="00CE0E5E">
      <w:r w:rsidRPr="00CE0E5E">
        <w:t>Copyright (c) 2003, The Regents o</w:t>
      </w:r>
      <w:r w:rsidR="00301117">
        <w:t xml:space="preserve">f the University of California, </w:t>
      </w:r>
      <w:r w:rsidRPr="00CE0E5E">
        <w:t>through Lawrence Berkeley National La</w:t>
      </w:r>
      <w:r w:rsidR="00301117">
        <w:t xml:space="preserve">boratory (subject to receipt of </w:t>
      </w:r>
      <w:r w:rsidRPr="00CE0E5E">
        <w:t>any required approv</w:t>
      </w:r>
      <w:r w:rsidR="00301117">
        <w:t xml:space="preserve">als from U.S. Dept. of Energy) </w:t>
      </w:r>
    </w:p>
    <w:p w:rsidR="00CE0E5E" w:rsidRPr="00CE0E5E" w:rsidRDefault="00301117" w:rsidP="00CE0E5E">
      <w:r>
        <w:t xml:space="preserve">All rights reserved. </w:t>
      </w:r>
    </w:p>
    <w:p w:rsidR="00CE0E5E" w:rsidRPr="00CE0E5E" w:rsidRDefault="00CE0E5E" w:rsidP="00CE0E5E">
      <w:r w:rsidRPr="00CE0E5E">
        <w:t>Redistribution and use in source and binary forms, with or without</w:t>
      </w:r>
      <w:r>
        <w:t xml:space="preserve"> </w:t>
      </w:r>
      <w:r w:rsidRPr="00CE0E5E">
        <w:t>modification, are permitted provided that the</w:t>
      </w:r>
      <w:r>
        <w:t xml:space="preserve"> following conditions are </w:t>
      </w:r>
      <w:r w:rsidR="00301117">
        <w:t xml:space="preserve">met: </w:t>
      </w:r>
    </w:p>
    <w:p w:rsidR="00CE0E5E" w:rsidRPr="00CE0E5E" w:rsidRDefault="00CE0E5E" w:rsidP="00CE0E5E">
      <w:r w:rsidRPr="00CE0E5E">
        <w:t xml:space="preserve">(1) Redistributions of source code </w:t>
      </w:r>
      <w:r>
        <w:t xml:space="preserve">must retain the above copyright </w:t>
      </w:r>
      <w:r w:rsidRPr="00CE0E5E">
        <w:t xml:space="preserve">notice, this list of conditions and the following disclaimer. </w:t>
      </w:r>
    </w:p>
    <w:p w:rsidR="00CE0E5E" w:rsidRPr="00CE0E5E" w:rsidRDefault="00CE0E5E" w:rsidP="00CE0E5E">
      <w:r w:rsidRPr="00CE0E5E">
        <w:t>(2) Redistributions in binary form must reproduce the above copyright</w:t>
      </w:r>
      <w:r>
        <w:t xml:space="preserve"> </w:t>
      </w:r>
      <w:r w:rsidRPr="00CE0E5E">
        <w:t>notice, this list of conditions and the following disclaimer in the</w:t>
      </w:r>
      <w:r>
        <w:t xml:space="preserve"> </w:t>
      </w:r>
      <w:r w:rsidRPr="00CE0E5E">
        <w:t xml:space="preserve">documentation and/or other materials provided with the distribution. </w:t>
      </w:r>
    </w:p>
    <w:p w:rsidR="00CE0E5E" w:rsidRPr="00CE0E5E" w:rsidRDefault="00CE0E5E" w:rsidP="00CE0E5E">
      <w:r w:rsidRPr="00CE0E5E">
        <w:t>(3) Neither the name of Lawrence Berkeley National Laboratory, U.S. Dept. of Energy nor the names of its contributors may be used to</w:t>
      </w:r>
      <w:r>
        <w:t xml:space="preserve"> </w:t>
      </w:r>
      <w:r w:rsidRPr="00CE0E5E">
        <w:t>endorse or promote products derived from this software without</w:t>
      </w:r>
      <w:r>
        <w:t xml:space="preserve"> </w:t>
      </w:r>
      <w:r w:rsidRPr="00CE0E5E">
        <w:t>spec</w:t>
      </w:r>
      <w:r w:rsidR="00301117">
        <w:t xml:space="preserve">ific prior written permission. </w:t>
      </w:r>
    </w:p>
    <w:p w:rsidR="00CE0E5E" w:rsidRPr="00301117" w:rsidRDefault="00CE0E5E" w:rsidP="00301117">
      <w:r w:rsidRPr="00CE0E5E">
        <w:t>THIS SOFTWARE IS PROVIDED BY THE COP</w:t>
      </w:r>
      <w:r>
        <w:t xml:space="preserve">YRIGHT HOLDERS AND CONTRIBUTORS </w:t>
      </w:r>
      <w:r w:rsidRPr="00CE0E5E">
        <w:t>"AS IS" AND ANY EXPRESS OR IMPLIED WARRANTIES, INCLUDING, BUT NOT</w:t>
      </w:r>
      <w:r>
        <w:t xml:space="preserve"> </w:t>
      </w:r>
      <w:r w:rsidRPr="00CE0E5E">
        <w:t>LIMITED TO, THE IMPLIED WARRANTIES OF MERCHANTABILITY AND FITNESS FOR</w:t>
      </w:r>
      <w:r>
        <w:t xml:space="preserve"> </w:t>
      </w:r>
      <w:r w:rsidRPr="00CE0E5E">
        <w:t>A PARTICULAR PURPOSE ARE DISCLAIMED. IN NO EVENT SHALL THE COPYRIGHT</w:t>
      </w:r>
      <w:r>
        <w:t xml:space="preserve"> </w:t>
      </w:r>
      <w:r w:rsidRPr="00CE0E5E">
        <w:t>OWNER OR CONTRIBUTORS BE LIABLE FOR ANY DIRECT, INDIRECT, INCIDENTAL, SPECIAL, EXEMPLARY, OR CONSEQUENTIAL DAMAGES (INCLUDING, BUT NOT</w:t>
      </w:r>
      <w:r w:rsidR="00301117">
        <w:t xml:space="preserve"> </w:t>
      </w:r>
      <w:r w:rsidRPr="00CE0E5E">
        <w:lastRenderedPageBreak/>
        <w:t>LIMITED TO, PROCUREMENT OF SUBSTITUTE GOODS OR SERVICES; LOSS OF USE,</w:t>
      </w:r>
      <w:r w:rsidR="00301117" w:rsidRPr="00CE0E5E">
        <w:t xml:space="preserve"> </w:t>
      </w:r>
      <w:r w:rsidRPr="00CE0E5E">
        <w:t>DATA, OR PROFITS; OR BUSINESS INTERRUPTION) HOWEVER CAUSED AND ON ANY</w:t>
      </w:r>
      <w:r w:rsidR="00301117">
        <w:t xml:space="preserve"> </w:t>
      </w:r>
      <w:r w:rsidRPr="00CE0E5E">
        <w:t>THEORY OF LIABILITY, WHETHER IN CONTRACT, STRICT LIABILITY, OR TORT</w:t>
      </w:r>
      <w:r w:rsidR="00301117" w:rsidRPr="00301117">
        <w:t xml:space="preserve"> </w:t>
      </w:r>
      <w:r w:rsidRPr="00301117">
        <w:t>(INCLUDING NEGLIGENCE OR OTHERWISE) ARISING IN ANY WAY OUT OF THE USE</w:t>
      </w:r>
      <w:r w:rsidR="00301117" w:rsidRPr="00301117">
        <w:t xml:space="preserve"> </w:t>
      </w:r>
      <w:r w:rsidRPr="00301117">
        <w:t xml:space="preserve">OF THIS SOFTWARE, EVEN IF ADVISED OF THE POSSIBILITY OF SUCH DAMAGE. </w:t>
      </w:r>
    </w:p>
    <w:p w:rsidR="00AE1322" w:rsidRDefault="00AE1322" w:rsidP="00CE0E5E"/>
    <w:p w:rsidR="00CE0E5E" w:rsidRPr="00CE0E5E" w:rsidRDefault="00CE0E5E" w:rsidP="00CE0E5E">
      <w:r>
        <w:t xml:space="preserve">MESMER employs the TinyXML library which is distributed under the terms of the </w:t>
      </w:r>
      <w:hyperlink r:id="rId11" w:history="1">
        <w:r w:rsidRPr="00CE0E5E">
          <w:rPr>
            <w:rStyle w:val="Hyperlink"/>
          </w:rPr>
          <w:t>zlib license</w:t>
        </w:r>
      </w:hyperlink>
      <w:r>
        <w:t>.</w:t>
      </w:r>
    </w:p>
    <w:p w:rsidR="00F77C82" w:rsidRDefault="00F77C82"/>
    <w:p w:rsidR="00F77C82" w:rsidRDefault="00F77C82"/>
    <w:p w:rsidR="00F77C82" w:rsidRPr="00C05534" w:rsidRDefault="00F77C82" w:rsidP="00C05534">
      <w:pPr>
        <w:pStyle w:val="Heading1"/>
        <w:sectPr w:rsidR="00F77C82" w:rsidRPr="00C05534">
          <w:footerReference w:type="default" r:id="rId12"/>
          <w:pgSz w:w="11906" w:h="16838"/>
          <w:pgMar w:top="1418" w:right="1418" w:bottom="1418" w:left="1418" w:header="720" w:footer="720" w:gutter="0"/>
          <w:cols w:space="720"/>
          <w:docGrid w:linePitch="360"/>
        </w:sectPr>
      </w:pPr>
      <w:bookmarkStart w:id="3" w:name="_Toc380341208"/>
      <w:r w:rsidRPr="00C05534">
        <w:lastRenderedPageBreak/>
        <w:t>Contents</w:t>
      </w:r>
      <w:bookmarkEnd w:id="3"/>
    </w:p>
    <w:p w:rsidR="00850E40" w:rsidRDefault="007A15CE">
      <w:pPr>
        <w:pStyle w:val="TOC1"/>
        <w:rPr>
          <w:rFonts w:asciiTheme="minorHAnsi" w:eastAsiaTheme="minorEastAsia" w:hAnsiTheme="minorHAnsi" w:cstheme="minorBidi"/>
          <w:noProof/>
          <w:szCs w:val="22"/>
          <w:lang w:eastAsia="en-GB"/>
        </w:rPr>
      </w:pPr>
      <w:r>
        <w:lastRenderedPageBreak/>
        <w:fldChar w:fldCharType="begin"/>
      </w:r>
      <w:r w:rsidR="00F77C82">
        <w:instrText xml:space="preserve"> TOC </w:instrText>
      </w:r>
      <w:r>
        <w:fldChar w:fldCharType="separate"/>
      </w:r>
      <w:r w:rsidR="00850E40">
        <w:rPr>
          <w:noProof/>
        </w:rPr>
        <w:t>1</w:t>
      </w:r>
      <w:r w:rsidR="00850E40">
        <w:rPr>
          <w:rFonts w:asciiTheme="minorHAnsi" w:eastAsiaTheme="minorEastAsia" w:hAnsiTheme="minorHAnsi" w:cstheme="minorBidi"/>
          <w:noProof/>
          <w:szCs w:val="22"/>
          <w:lang w:eastAsia="en-GB"/>
        </w:rPr>
        <w:tab/>
      </w:r>
      <w:r w:rsidR="00850E40">
        <w:rPr>
          <w:noProof/>
        </w:rPr>
        <w:t>Acknowledgements and Citation</w:t>
      </w:r>
      <w:r w:rsidR="00850E40">
        <w:rPr>
          <w:noProof/>
        </w:rPr>
        <w:tab/>
      </w:r>
      <w:r w:rsidR="00850E40">
        <w:rPr>
          <w:noProof/>
        </w:rPr>
        <w:fldChar w:fldCharType="begin"/>
      </w:r>
      <w:r w:rsidR="00850E40">
        <w:rPr>
          <w:noProof/>
        </w:rPr>
        <w:instrText xml:space="preserve"> PAGEREF _Toc380341206 \h </w:instrText>
      </w:r>
      <w:r w:rsidR="00850E40">
        <w:rPr>
          <w:noProof/>
        </w:rPr>
      </w:r>
      <w:r w:rsidR="00850E40">
        <w:rPr>
          <w:noProof/>
        </w:rPr>
        <w:fldChar w:fldCharType="separate"/>
      </w:r>
      <w:r w:rsidR="00100241">
        <w:rPr>
          <w:noProof/>
        </w:rPr>
        <w:t>2</w:t>
      </w:r>
      <w:r w:rsidR="00850E40">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2</w:t>
      </w:r>
      <w:r>
        <w:rPr>
          <w:rFonts w:asciiTheme="minorHAnsi" w:eastAsiaTheme="minorEastAsia" w:hAnsiTheme="minorHAnsi" w:cstheme="minorBidi"/>
          <w:noProof/>
          <w:szCs w:val="22"/>
          <w:lang w:eastAsia="en-GB"/>
        </w:rPr>
        <w:tab/>
      </w:r>
      <w:r>
        <w:rPr>
          <w:noProof/>
        </w:rPr>
        <w:t>Notices</w:t>
      </w:r>
      <w:r>
        <w:rPr>
          <w:noProof/>
        </w:rPr>
        <w:tab/>
      </w:r>
      <w:r>
        <w:rPr>
          <w:noProof/>
        </w:rPr>
        <w:fldChar w:fldCharType="begin"/>
      </w:r>
      <w:r>
        <w:rPr>
          <w:noProof/>
        </w:rPr>
        <w:instrText xml:space="preserve"> PAGEREF _Toc380341207 \h </w:instrText>
      </w:r>
      <w:r>
        <w:rPr>
          <w:noProof/>
        </w:rPr>
      </w:r>
      <w:r>
        <w:rPr>
          <w:noProof/>
        </w:rPr>
        <w:fldChar w:fldCharType="separate"/>
      </w:r>
      <w:r w:rsidR="00100241">
        <w:rPr>
          <w:noProof/>
        </w:rPr>
        <w:t>3</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3</w:t>
      </w:r>
      <w:r>
        <w:rPr>
          <w:rFonts w:asciiTheme="minorHAnsi" w:eastAsiaTheme="minorEastAsia" w:hAnsiTheme="minorHAnsi" w:cstheme="minorBidi"/>
          <w:noProof/>
          <w:szCs w:val="22"/>
          <w:lang w:eastAsia="en-GB"/>
        </w:rPr>
        <w:tab/>
      </w:r>
      <w:r>
        <w:rPr>
          <w:noProof/>
        </w:rPr>
        <w:t>Contents</w:t>
      </w:r>
      <w:r>
        <w:rPr>
          <w:noProof/>
        </w:rPr>
        <w:tab/>
      </w:r>
      <w:r>
        <w:rPr>
          <w:noProof/>
        </w:rPr>
        <w:fldChar w:fldCharType="begin"/>
      </w:r>
      <w:r>
        <w:rPr>
          <w:noProof/>
        </w:rPr>
        <w:instrText xml:space="preserve"> PAGEREF _Toc380341208 \h </w:instrText>
      </w:r>
      <w:r>
        <w:rPr>
          <w:noProof/>
        </w:rPr>
      </w:r>
      <w:r>
        <w:rPr>
          <w:noProof/>
        </w:rPr>
        <w:fldChar w:fldCharType="separate"/>
      </w:r>
      <w:r w:rsidR="00100241">
        <w:rPr>
          <w:noProof/>
        </w:rPr>
        <w:t>5</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4</w:t>
      </w:r>
      <w:r>
        <w:rPr>
          <w:rFonts w:asciiTheme="minorHAnsi" w:eastAsiaTheme="minorEastAsia" w:hAnsiTheme="minorHAnsi" w:cstheme="minorBidi"/>
          <w:noProof/>
          <w:szCs w:val="22"/>
          <w:lang w:eastAsia="en-GB"/>
        </w:rPr>
        <w:tab/>
      </w:r>
      <w:r>
        <w:rPr>
          <w:noProof/>
        </w:rPr>
        <w:t>What’s New in MESMER 3.0</w:t>
      </w:r>
      <w:r>
        <w:rPr>
          <w:noProof/>
        </w:rPr>
        <w:tab/>
      </w:r>
      <w:r>
        <w:rPr>
          <w:noProof/>
        </w:rPr>
        <w:fldChar w:fldCharType="begin"/>
      </w:r>
      <w:r>
        <w:rPr>
          <w:noProof/>
        </w:rPr>
        <w:instrText xml:space="preserve"> PAGEREF _Toc380341209 \h </w:instrText>
      </w:r>
      <w:r>
        <w:rPr>
          <w:noProof/>
        </w:rPr>
      </w:r>
      <w:r>
        <w:rPr>
          <w:noProof/>
        </w:rPr>
        <w:fldChar w:fldCharType="separate"/>
      </w:r>
      <w:r w:rsidR="00100241">
        <w:rPr>
          <w:noProof/>
        </w:rPr>
        <w:t>9</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5</w:t>
      </w:r>
      <w:r>
        <w:rPr>
          <w:rFonts w:asciiTheme="minorHAnsi" w:eastAsiaTheme="minorEastAsia" w:hAnsiTheme="minorHAnsi" w:cstheme="minorBidi"/>
          <w:noProof/>
          <w:szCs w:val="22"/>
          <w:lang w:eastAsia="en-GB"/>
        </w:rPr>
        <w:tab/>
      </w:r>
      <w:r>
        <w:rPr>
          <w:noProof/>
        </w:rPr>
        <w:t>Introduction</w:t>
      </w:r>
      <w:r>
        <w:rPr>
          <w:noProof/>
        </w:rPr>
        <w:tab/>
      </w:r>
      <w:r>
        <w:rPr>
          <w:noProof/>
        </w:rPr>
        <w:fldChar w:fldCharType="begin"/>
      </w:r>
      <w:r>
        <w:rPr>
          <w:noProof/>
        </w:rPr>
        <w:instrText xml:space="preserve"> PAGEREF _Toc380341210 \h </w:instrText>
      </w:r>
      <w:r>
        <w:rPr>
          <w:noProof/>
        </w:rPr>
      </w:r>
      <w:r>
        <w:rPr>
          <w:noProof/>
        </w:rPr>
        <w:fldChar w:fldCharType="separate"/>
      </w:r>
      <w:r w:rsidR="00100241">
        <w:rPr>
          <w:noProof/>
        </w:rPr>
        <w:t>10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6</w:t>
      </w:r>
      <w:r>
        <w:rPr>
          <w:rFonts w:asciiTheme="minorHAnsi" w:eastAsiaTheme="minorEastAsia" w:hAnsiTheme="minorHAnsi" w:cstheme="minorBidi"/>
          <w:noProof/>
          <w:szCs w:val="22"/>
          <w:lang w:eastAsia="en-GB"/>
        </w:rPr>
        <w:tab/>
      </w:r>
      <w:r>
        <w:rPr>
          <w:noProof/>
        </w:rPr>
        <w:t>Accessing, Compilation and Execution</w:t>
      </w:r>
      <w:r>
        <w:rPr>
          <w:noProof/>
        </w:rPr>
        <w:tab/>
      </w:r>
      <w:r>
        <w:rPr>
          <w:noProof/>
        </w:rPr>
        <w:fldChar w:fldCharType="begin"/>
      </w:r>
      <w:r>
        <w:rPr>
          <w:noProof/>
        </w:rPr>
        <w:instrText xml:space="preserve"> PAGEREF _Toc380341211 \h </w:instrText>
      </w:r>
      <w:r>
        <w:rPr>
          <w:noProof/>
        </w:rPr>
      </w:r>
      <w:r>
        <w:rPr>
          <w:noProof/>
        </w:rPr>
        <w:fldChar w:fldCharType="separate"/>
      </w:r>
      <w:r w:rsidR="00100241">
        <w:rPr>
          <w:noProof/>
        </w:rPr>
        <w:t>13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6.1</w:t>
      </w:r>
      <w:r>
        <w:rPr>
          <w:rFonts w:asciiTheme="minorHAnsi" w:eastAsiaTheme="minorEastAsia" w:hAnsiTheme="minorHAnsi" w:cstheme="minorBidi"/>
          <w:noProof/>
          <w:szCs w:val="22"/>
          <w:lang w:eastAsia="en-GB"/>
        </w:rPr>
        <w:tab/>
      </w:r>
      <w:r>
        <w:rPr>
          <w:noProof/>
        </w:rPr>
        <w:t>Accessing MESMER</w:t>
      </w:r>
      <w:r>
        <w:rPr>
          <w:noProof/>
        </w:rPr>
        <w:tab/>
      </w:r>
      <w:r>
        <w:rPr>
          <w:noProof/>
        </w:rPr>
        <w:fldChar w:fldCharType="begin"/>
      </w:r>
      <w:r>
        <w:rPr>
          <w:noProof/>
        </w:rPr>
        <w:instrText xml:space="preserve"> PAGEREF _Toc380341212 \h </w:instrText>
      </w:r>
      <w:r>
        <w:rPr>
          <w:noProof/>
        </w:rPr>
      </w:r>
      <w:r>
        <w:rPr>
          <w:noProof/>
        </w:rPr>
        <w:fldChar w:fldCharType="separate"/>
      </w:r>
      <w:r w:rsidR="00100241">
        <w:rPr>
          <w:noProof/>
        </w:rPr>
        <w:t>13</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6.2</w:t>
      </w:r>
      <w:r>
        <w:rPr>
          <w:rFonts w:asciiTheme="minorHAnsi" w:eastAsiaTheme="minorEastAsia" w:hAnsiTheme="minorHAnsi" w:cstheme="minorBidi"/>
          <w:noProof/>
          <w:szCs w:val="22"/>
          <w:lang w:eastAsia="en-GB"/>
        </w:rPr>
        <w:tab/>
      </w:r>
      <w:r>
        <w:rPr>
          <w:noProof/>
        </w:rPr>
        <w:t>Windows</w:t>
      </w:r>
      <w:r>
        <w:rPr>
          <w:noProof/>
        </w:rPr>
        <w:tab/>
      </w:r>
      <w:r>
        <w:rPr>
          <w:noProof/>
        </w:rPr>
        <w:fldChar w:fldCharType="begin"/>
      </w:r>
      <w:r>
        <w:rPr>
          <w:noProof/>
        </w:rPr>
        <w:instrText xml:space="preserve"> PAGEREF _Toc380341213 \h </w:instrText>
      </w:r>
      <w:r>
        <w:rPr>
          <w:noProof/>
        </w:rPr>
      </w:r>
      <w:r>
        <w:rPr>
          <w:noProof/>
        </w:rPr>
        <w:fldChar w:fldCharType="separate"/>
      </w:r>
      <w:r w:rsidR="00100241">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6.2.1</w:t>
      </w:r>
      <w:r>
        <w:rPr>
          <w:rFonts w:asciiTheme="minorHAnsi" w:eastAsiaTheme="minorEastAsia" w:hAnsiTheme="minorHAnsi" w:cstheme="minorBidi"/>
          <w:noProof/>
          <w:szCs w:val="22"/>
          <w:lang w:eastAsia="en-GB"/>
        </w:rPr>
        <w:tab/>
      </w:r>
      <w:r>
        <w:rPr>
          <w:noProof/>
        </w:rPr>
        <w:t>Installing the Binary on Windows</w:t>
      </w:r>
      <w:r>
        <w:rPr>
          <w:noProof/>
        </w:rPr>
        <w:tab/>
      </w:r>
      <w:r>
        <w:rPr>
          <w:noProof/>
        </w:rPr>
        <w:fldChar w:fldCharType="begin"/>
      </w:r>
      <w:r>
        <w:rPr>
          <w:noProof/>
        </w:rPr>
        <w:instrText xml:space="preserve"> PAGEREF _Toc380341214 \h </w:instrText>
      </w:r>
      <w:r>
        <w:rPr>
          <w:noProof/>
        </w:rPr>
      </w:r>
      <w:r>
        <w:rPr>
          <w:noProof/>
        </w:rPr>
        <w:fldChar w:fldCharType="separate"/>
      </w:r>
      <w:r w:rsidR="00100241">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6.2.2</w:t>
      </w:r>
      <w:r>
        <w:rPr>
          <w:rFonts w:asciiTheme="minorHAnsi" w:eastAsiaTheme="minorEastAsia" w:hAnsiTheme="minorHAnsi" w:cstheme="minorBidi"/>
          <w:noProof/>
          <w:szCs w:val="22"/>
          <w:lang w:eastAsia="en-GB"/>
        </w:rPr>
        <w:tab/>
      </w:r>
      <w:r>
        <w:rPr>
          <w:noProof/>
        </w:rPr>
        <w:t>Compiling it yourself on Windows</w:t>
      </w:r>
      <w:r>
        <w:rPr>
          <w:noProof/>
        </w:rPr>
        <w:tab/>
      </w:r>
      <w:r>
        <w:rPr>
          <w:noProof/>
        </w:rPr>
        <w:fldChar w:fldCharType="begin"/>
      </w:r>
      <w:r>
        <w:rPr>
          <w:noProof/>
        </w:rPr>
        <w:instrText xml:space="preserve"> PAGEREF _Toc380341215 \h </w:instrText>
      </w:r>
      <w:r>
        <w:rPr>
          <w:noProof/>
        </w:rPr>
      </w:r>
      <w:r>
        <w:rPr>
          <w:noProof/>
        </w:rPr>
        <w:fldChar w:fldCharType="separate"/>
      </w:r>
      <w:r w:rsidR="00100241">
        <w:rPr>
          <w:noProof/>
        </w:rPr>
        <w:t>13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6.2.3</w:t>
      </w:r>
      <w:r>
        <w:rPr>
          <w:rFonts w:asciiTheme="minorHAnsi" w:eastAsiaTheme="minorEastAsia" w:hAnsiTheme="minorHAnsi" w:cstheme="minorBidi"/>
          <w:noProof/>
          <w:szCs w:val="22"/>
          <w:lang w:eastAsia="en-GB"/>
        </w:rPr>
        <w:tab/>
      </w:r>
      <w:r>
        <w:rPr>
          <w:noProof/>
        </w:rPr>
        <w:t>Running on Windows</w:t>
      </w:r>
      <w:r>
        <w:rPr>
          <w:noProof/>
        </w:rPr>
        <w:tab/>
      </w:r>
      <w:r>
        <w:rPr>
          <w:noProof/>
        </w:rPr>
        <w:fldChar w:fldCharType="begin"/>
      </w:r>
      <w:r>
        <w:rPr>
          <w:noProof/>
        </w:rPr>
        <w:instrText xml:space="preserve"> PAGEREF _Toc380341216 \h </w:instrText>
      </w:r>
      <w:r>
        <w:rPr>
          <w:noProof/>
        </w:rPr>
      </w:r>
      <w:r>
        <w:rPr>
          <w:noProof/>
        </w:rPr>
        <w:fldChar w:fldCharType="separate"/>
      </w:r>
      <w:r w:rsidR="00100241">
        <w:rPr>
          <w:noProof/>
        </w:rPr>
        <w:t>14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6.3</w:t>
      </w:r>
      <w:r>
        <w:rPr>
          <w:rFonts w:asciiTheme="minorHAnsi" w:eastAsiaTheme="minorEastAsia" w:hAnsiTheme="minorHAnsi" w:cstheme="minorBidi"/>
          <w:noProof/>
          <w:szCs w:val="22"/>
          <w:lang w:eastAsia="en-GB"/>
        </w:rPr>
        <w:tab/>
      </w:r>
      <w:r>
        <w:rPr>
          <w:noProof/>
        </w:rPr>
        <w:t>Linux/UNIX/Mac</w:t>
      </w:r>
      <w:r>
        <w:rPr>
          <w:noProof/>
        </w:rPr>
        <w:tab/>
      </w:r>
      <w:r>
        <w:rPr>
          <w:noProof/>
        </w:rPr>
        <w:fldChar w:fldCharType="begin"/>
      </w:r>
      <w:r>
        <w:rPr>
          <w:noProof/>
        </w:rPr>
        <w:instrText xml:space="preserve"> PAGEREF _Toc380341217 \h </w:instrText>
      </w:r>
      <w:r>
        <w:rPr>
          <w:noProof/>
        </w:rPr>
      </w:r>
      <w:r>
        <w:rPr>
          <w:noProof/>
        </w:rPr>
        <w:fldChar w:fldCharType="separate"/>
      </w:r>
      <w:r w:rsidR="00100241">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6.3.1</w:t>
      </w:r>
      <w:r>
        <w:rPr>
          <w:rFonts w:asciiTheme="minorHAnsi" w:eastAsiaTheme="minorEastAsia" w:hAnsiTheme="minorHAnsi" w:cstheme="minorBidi"/>
          <w:noProof/>
          <w:szCs w:val="22"/>
          <w:lang w:eastAsia="en-GB"/>
        </w:rPr>
        <w:tab/>
      </w:r>
      <w:r>
        <w:rPr>
          <w:noProof/>
        </w:rPr>
        <w:t>Compiling TinyXML</w:t>
      </w:r>
      <w:r>
        <w:rPr>
          <w:noProof/>
        </w:rPr>
        <w:tab/>
      </w:r>
      <w:r>
        <w:rPr>
          <w:noProof/>
        </w:rPr>
        <w:fldChar w:fldCharType="begin"/>
      </w:r>
      <w:r>
        <w:rPr>
          <w:noProof/>
        </w:rPr>
        <w:instrText xml:space="preserve"> PAGEREF _Toc380341218 \h </w:instrText>
      </w:r>
      <w:r>
        <w:rPr>
          <w:noProof/>
        </w:rPr>
      </w:r>
      <w:r>
        <w:rPr>
          <w:noProof/>
        </w:rPr>
        <w:fldChar w:fldCharType="separate"/>
      </w:r>
      <w:r w:rsidR="00100241">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6.3.2</w:t>
      </w:r>
      <w:r>
        <w:rPr>
          <w:rFonts w:asciiTheme="minorHAnsi" w:eastAsiaTheme="minorEastAsia" w:hAnsiTheme="minorHAnsi" w:cstheme="minorBidi"/>
          <w:noProof/>
          <w:szCs w:val="22"/>
          <w:lang w:eastAsia="en-GB"/>
        </w:rPr>
        <w:tab/>
      </w:r>
      <w:r>
        <w:rPr>
          <w:noProof/>
        </w:rPr>
        <w:t>Compiling QD for higher precision arithmetic</w:t>
      </w:r>
      <w:r>
        <w:rPr>
          <w:noProof/>
        </w:rPr>
        <w:tab/>
      </w:r>
      <w:r>
        <w:rPr>
          <w:noProof/>
        </w:rPr>
        <w:fldChar w:fldCharType="begin"/>
      </w:r>
      <w:r>
        <w:rPr>
          <w:noProof/>
        </w:rPr>
        <w:instrText xml:space="preserve"> PAGEREF _Toc380341219 \h </w:instrText>
      </w:r>
      <w:r>
        <w:rPr>
          <w:noProof/>
        </w:rPr>
      </w:r>
      <w:r>
        <w:rPr>
          <w:noProof/>
        </w:rPr>
        <w:fldChar w:fldCharType="separate"/>
      </w:r>
      <w:r w:rsidR="00100241">
        <w:rPr>
          <w:noProof/>
        </w:rPr>
        <w:t>15</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6.3.3</w:t>
      </w:r>
      <w:r>
        <w:rPr>
          <w:rFonts w:asciiTheme="minorHAnsi" w:eastAsiaTheme="minorEastAsia" w:hAnsiTheme="minorHAnsi" w:cstheme="minorBidi"/>
          <w:noProof/>
          <w:szCs w:val="22"/>
          <w:lang w:eastAsia="en-GB"/>
        </w:rPr>
        <w:tab/>
      </w:r>
      <w:r>
        <w:rPr>
          <w:noProof/>
        </w:rPr>
        <w:t>Compiling and Running the Main Executable</w:t>
      </w:r>
      <w:r>
        <w:rPr>
          <w:noProof/>
        </w:rPr>
        <w:tab/>
      </w:r>
      <w:r>
        <w:rPr>
          <w:noProof/>
        </w:rPr>
        <w:fldChar w:fldCharType="begin"/>
      </w:r>
      <w:r>
        <w:rPr>
          <w:noProof/>
        </w:rPr>
        <w:instrText xml:space="preserve"> PAGEREF _Toc380341220 \h </w:instrText>
      </w:r>
      <w:r>
        <w:rPr>
          <w:noProof/>
        </w:rPr>
      </w:r>
      <w:r>
        <w:rPr>
          <w:noProof/>
        </w:rPr>
        <w:fldChar w:fldCharType="separate"/>
      </w:r>
      <w:r w:rsidR="00100241">
        <w:rPr>
          <w:noProof/>
        </w:rPr>
        <w:t>16</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6.3.4</w:t>
      </w:r>
      <w:r>
        <w:rPr>
          <w:rFonts w:asciiTheme="minorHAnsi" w:eastAsiaTheme="minorEastAsia" w:hAnsiTheme="minorHAnsi" w:cstheme="minorBidi"/>
          <w:noProof/>
          <w:szCs w:val="22"/>
          <w:lang w:eastAsia="en-GB"/>
        </w:rPr>
        <w:tab/>
      </w:r>
      <w:r>
        <w:rPr>
          <w:noProof/>
        </w:rPr>
        <w:t>Running on Linux/UNIX/Mac</w:t>
      </w:r>
      <w:r>
        <w:rPr>
          <w:noProof/>
        </w:rPr>
        <w:tab/>
      </w:r>
      <w:r>
        <w:rPr>
          <w:noProof/>
        </w:rPr>
        <w:fldChar w:fldCharType="begin"/>
      </w:r>
      <w:r>
        <w:rPr>
          <w:noProof/>
        </w:rPr>
        <w:instrText xml:space="preserve"> PAGEREF _Toc380341221 \h </w:instrText>
      </w:r>
      <w:r>
        <w:rPr>
          <w:noProof/>
        </w:rPr>
      </w:r>
      <w:r>
        <w:rPr>
          <w:noProof/>
        </w:rPr>
        <w:fldChar w:fldCharType="separate"/>
      </w:r>
      <w:r w:rsidR="00100241">
        <w:rPr>
          <w:noProof/>
        </w:rPr>
        <w:t>18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6.4</w:t>
      </w:r>
      <w:r>
        <w:rPr>
          <w:rFonts w:asciiTheme="minorHAnsi" w:eastAsiaTheme="minorEastAsia" w:hAnsiTheme="minorHAnsi" w:cstheme="minorBidi"/>
          <w:noProof/>
          <w:szCs w:val="22"/>
          <w:lang w:eastAsia="en-GB"/>
        </w:rPr>
        <w:tab/>
      </w:r>
      <w:r>
        <w:rPr>
          <w:noProof/>
        </w:rPr>
        <w:t>Testing MESMER on Windows and Linux/UNIX/Mac</w:t>
      </w:r>
      <w:r>
        <w:rPr>
          <w:noProof/>
        </w:rPr>
        <w:tab/>
      </w:r>
      <w:r>
        <w:rPr>
          <w:noProof/>
        </w:rPr>
        <w:fldChar w:fldCharType="begin"/>
      </w:r>
      <w:r>
        <w:rPr>
          <w:noProof/>
        </w:rPr>
        <w:instrText xml:space="preserve"> PAGEREF _Toc380341222 \h </w:instrText>
      </w:r>
      <w:r>
        <w:rPr>
          <w:noProof/>
        </w:rPr>
      </w:r>
      <w:r>
        <w:rPr>
          <w:noProof/>
        </w:rPr>
        <w:fldChar w:fldCharType="separate"/>
      </w:r>
      <w:r w:rsidR="00100241">
        <w:rPr>
          <w:noProof/>
        </w:rPr>
        <w:t>18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6.5</w:t>
      </w:r>
      <w:r>
        <w:rPr>
          <w:rFonts w:asciiTheme="minorHAnsi" w:eastAsiaTheme="minorEastAsia" w:hAnsiTheme="minorHAnsi" w:cstheme="minorBidi"/>
          <w:noProof/>
          <w:szCs w:val="22"/>
          <w:lang w:eastAsia="en-GB"/>
        </w:rPr>
        <w:tab/>
      </w:r>
      <w:r>
        <w:rPr>
          <w:noProof/>
        </w:rPr>
        <w:t>MESMER command line</w:t>
      </w:r>
      <w:r>
        <w:rPr>
          <w:noProof/>
        </w:rPr>
        <w:tab/>
      </w:r>
      <w:r>
        <w:rPr>
          <w:noProof/>
        </w:rPr>
        <w:fldChar w:fldCharType="begin"/>
      </w:r>
      <w:r>
        <w:rPr>
          <w:noProof/>
        </w:rPr>
        <w:instrText xml:space="preserve"> PAGEREF _Toc380341223 \h </w:instrText>
      </w:r>
      <w:r>
        <w:rPr>
          <w:noProof/>
        </w:rPr>
      </w:r>
      <w:r>
        <w:rPr>
          <w:noProof/>
        </w:rPr>
        <w:fldChar w:fldCharType="separate"/>
      </w:r>
      <w:r w:rsidR="00100241">
        <w:rPr>
          <w:noProof/>
        </w:rPr>
        <w:t>19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6.6</w:t>
      </w:r>
      <w:r>
        <w:rPr>
          <w:rFonts w:asciiTheme="minorHAnsi" w:eastAsiaTheme="minorEastAsia" w:hAnsiTheme="minorHAnsi" w:cstheme="minorBidi"/>
          <w:noProof/>
          <w:szCs w:val="22"/>
          <w:lang w:eastAsia="en-GB"/>
        </w:rPr>
        <w:tab/>
      </w:r>
      <w:r>
        <w:rPr>
          <w:noProof/>
        </w:rPr>
        <w:t>MESMER environment variables</w:t>
      </w:r>
      <w:r>
        <w:rPr>
          <w:noProof/>
        </w:rPr>
        <w:tab/>
      </w:r>
      <w:r>
        <w:rPr>
          <w:noProof/>
        </w:rPr>
        <w:fldChar w:fldCharType="begin"/>
      </w:r>
      <w:r>
        <w:rPr>
          <w:noProof/>
        </w:rPr>
        <w:instrText xml:space="preserve"> PAGEREF _Toc380341224 \h </w:instrText>
      </w:r>
      <w:r>
        <w:rPr>
          <w:noProof/>
        </w:rPr>
      </w:r>
      <w:r>
        <w:rPr>
          <w:noProof/>
        </w:rPr>
        <w:fldChar w:fldCharType="separate"/>
      </w:r>
      <w:r w:rsidR="00100241">
        <w:rPr>
          <w:noProof/>
        </w:rPr>
        <w:t>20</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7</w:t>
      </w:r>
      <w:r>
        <w:rPr>
          <w:rFonts w:asciiTheme="minorHAnsi" w:eastAsiaTheme="minorEastAsia" w:hAnsiTheme="minorHAnsi" w:cstheme="minorBidi"/>
          <w:noProof/>
          <w:szCs w:val="22"/>
          <w:lang w:eastAsia="en-GB"/>
        </w:rPr>
        <w:tab/>
      </w:r>
      <w:r>
        <w:rPr>
          <w:noProof/>
        </w:rPr>
        <w:t>MESMER data files</w:t>
      </w:r>
      <w:r>
        <w:rPr>
          <w:noProof/>
        </w:rPr>
        <w:tab/>
      </w:r>
      <w:r>
        <w:rPr>
          <w:noProof/>
        </w:rPr>
        <w:fldChar w:fldCharType="begin"/>
      </w:r>
      <w:r>
        <w:rPr>
          <w:noProof/>
        </w:rPr>
        <w:instrText xml:space="preserve"> PAGEREF _Toc380341225 \h </w:instrText>
      </w:r>
      <w:r>
        <w:rPr>
          <w:noProof/>
        </w:rPr>
      </w:r>
      <w:r>
        <w:rPr>
          <w:noProof/>
        </w:rPr>
        <w:fldChar w:fldCharType="separate"/>
      </w:r>
      <w:r w:rsidR="00100241">
        <w:rPr>
          <w:noProof/>
        </w:rPr>
        <w:t>22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7.1</w:t>
      </w:r>
      <w:r>
        <w:rPr>
          <w:rFonts w:asciiTheme="minorHAnsi" w:eastAsiaTheme="minorEastAsia" w:hAnsiTheme="minorHAnsi" w:cstheme="minorBidi"/>
          <w:noProof/>
          <w:szCs w:val="22"/>
          <w:lang w:eastAsia="en-GB"/>
        </w:rPr>
        <w:tab/>
      </w:r>
      <w:r>
        <w:rPr>
          <w:noProof/>
        </w:rPr>
        <w:t>Editing and Viewing Data Files</w:t>
      </w:r>
      <w:r>
        <w:rPr>
          <w:noProof/>
        </w:rPr>
        <w:tab/>
      </w:r>
      <w:r>
        <w:rPr>
          <w:noProof/>
        </w:rPr>
        <w:fldChar w:fldCharType="begin"/>
      </w:r>
      <w:r>
        <w:rPr>
          <w:noProof/>
        </w:rPr>
        <w:instrText xml:space="preserve"> PAGEREF _Toc380341226 \h </w:instrText>
      </w:r>
      <w:r>
        <w:rPr>
          <w:noProof/>
        </w:rPr>
      </w:r>
      <w:r>
        <w:rPr>
          <w:noProof/>
        </w:rPr>
        <w:fldChar w:fldCharType="separate"/>
      </w:r>
      <w:r w:rsidR="00100241">
        <w:rPr>
          <w:noProof/>
        </w:rPr>
        <w:t>22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7.2</w:t>
      </w:r>
      <w:r>
        <w:rPr>
          <w:rFonts w:asciiTheme="minorHAnsi" w:eastAsiaTheme="minorEastAsia" w:hAnsiTheme="minorHAnsi" w:cstheme="minorBidi"/>
          <w:noProof/>
          <w:szCs w:val="22"/>
          <w:lang w:eastAsia="en-GB"/>
        </w:rPr>
        <w:tab/>
      </w:r>
      <w:r>
        <w:rPr>
          <w:noProof/>
        </w:rPr>
        <w:t>Validation of MESMER input</w:t>
      </w:r>
      <w:r>
        <w:rPr>
          <w:noProof/>
        </w:rPr>
        <w:tab/>
      </w:r>
      <w:r>
        <w:rPr>
          <w:noProof/>
        </w:rPr>
        <w:fldChar w:fldCharType="begin"/>
      </w:r>
      <w:r>
        <w:rPr>
          <w:noProof/>
        </w:rPr>
        <w:instrText xml:space="preserve"> PAGEREF _Toc380341227 \h </w:instrText>
      </w:r>
      <w:r>
        <w:rPr>
          <w:noProof/>
        </w:rPr>
      </w:r>
      <w:r>
        <w:rPr>
          <w:noProof/>
        </w:rPr>
        <w:fldChar w:fldCharType="separate"/>
      </w:r>
      <w:r w:rsidR="00100241">
        <w:rPr>
          <w:noProof/>
        </w:rPr>
        <w:t>24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7.3</w:t>
      </w:r>
      <w:r>
        <w:rPr>
          <w:rFonts w:asciiTheme="minorHAnsi" w:eastAsiaTheme="minorEastAsia" w:hAnsiTheme="minorHAnsi" w:cstheme="minorBidi"/>
          <w:noProof/>
          <w:szCs w:val="22"/>
          <w:lang w:eastAsia="en-GB"/>
        </w:rPr>
        <w:tab/>
      </w:r>
      <w:r>
        <w:rPr>
          <w:noProof/>
        </w:rPr>
        <w:t>The basics of the *.xml input file</w:t>
      </w:r>
      <w:r>
        <w:rPr>
          <w:noProof/>
        </w:rPr>
        <w:tab/>
      </w:r>
      <w:r>
        <w:rPr>
          <w:noProof/>
        </w:rPr>
        <w:fldChar w:fldCharType="begin"/>
      </w:r>
      <w:r>
        <w:rPr>
          <w:noProof/>
        </w:rPr>
        <w:instrText xml:space="preserve"> PAGEREF _Toc380341228 \h </w:instrText>
      </w:r>
      <w:r>
        <w:rPr>
          <w:noProof/>
        </w:rPr>
      </w:r>
      <w:r>
        <w:rPr>
          <w:noProof/>
        </w:rPr>
        <w:fldChar w:fldCharType="separate"/>
      </w:r>
      <w:r w:rsidR="00100241">
        <w:rPr>
          <w:noProof/>
        </w:rPr>
        <w:t>24</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7.3.1</w:t>
      </w:r>
      <w:r>
        <w:rPr>
          <w:rFonts w:asciiTheme="minorHAnsi" w:eastAsiaTheme="minorEastAsia" w:hAnsiTheme="minorHAnsi" w:cstheme="minorBidi"/>
          <w:noProof/>
          <w:szCs w:val="22"/>
          <w:lang w:eastAsia="en-GB"/>
        </w:rPr>
        <w:tab/>
      </w:r>
      <w:r>
        <w:rPr>
          <w:noProof/>
        </w:rPr>
        <w:t>moleculeList</w:t>
      </w:r>
      <w:r>
        <w:rPr>
          <w:noProof/>
        </w:rPr>
        <w:tab/>
      </w:r>
      <w:r>
        <w:rPr>
          <w:noProof/>
        </w:rPr>
        <w:fldChar w:fldCharType="begin"/>
      </w:r>
      <w:r>
        <w:rPr>
          <w:noProof/>
        </w:rPr>
        <w:instrText xml:space="preserve"> PAGEREF _Toc380341229 \h </w:instrText>
      </w:r>
      <w:r>
        <w:rPr>
          <w:noProof/>
        </w:rPr>
      </w:r>
      <w:r>
        <w:rPr>
          <w:noProof/>
        </w:rPr>
        <w:fldChar w:fldCharType="separate"/>
      </w:r>
      <w:r w:rsidR="00100241">
        <w:rPr>
          <w:noProof/>
        </w:rPr>
        <w:t>25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7.3.1.1</w:t>
      </w:r>
      <w:r>
        <w:rPr>
          <w:rFonts w:asciiTheme="minorHAnsi" w:eastAsiaTheme="minorEastAsia" w:hAnsiTheme="minorHAnsi" w:cstheme="minorBidi"/>
          <w:noProof/>
          <w:szCs w:val="22"/>
          <w:lang w:eastAsia="en-GB"/>
        </w:rPr>
        <w:tab/>
      </w:r>
      <w:r>
        <w:rPr>
          <w:noProof/>
        </w:rPr>
        <w:t>Potential Energy Surface (Zero Point Energy Convention)</w:t>
      </w:r>
      <w:r>
        <w:rPr>
          <w:noProof/>
        </w:rPr>
        <w:tab/>
      </w:r>
      <w:r>
        <w:rPr>
          <w:noProof/>
        </w:rPr>
        <w:fldChar w:fldCharType="begin"/>
      </w:r>
      <w:r>
        <w:rPr>
          <w:noProof/>
        </w:rPr>
        <w:instrText xml:space="preserve"> PAGEREF _Toc380341230 \h </w:instrText>
      </w:r>
      <w:r>
        <w:rPr>
          <w:noProof/>
        </w:rPr>
      </w:r>
      <w:r>
        <w:rPr>
          <w:noProof/>
        </w:rPr>
        <w:fldChar w:fldCharType="separate"/>
      </w:r>
      <w:r w:rsidR="00100241">
        <w:rPr>
          <w:noProof/>
        </w:rPr>
        <w:t>30</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7.3.2</w:t>
      </w:r>
      <w:r>
        <w:rPr>
          <w:rFonts w:asciiTheme="minorHAnsi" w:eastAsiaTheme="minorEastAsia" w:hAnsiTheme="minorHAnsi" w:cstheme="minorBidi"/>
          <w:noProof/>
          <w:szCs w:val="22"/>
          <w:lang w:eastAsia="en-GB"/>
        </w:rPr>
        <w:tab/>
      </w:r>
      <w:r>
        <w:rPr>
          <w:noProof/>
        </w:rPr>
        <w:t>reactionList</w:t>
      </w:r>
      <w:r>
        <w:rPr>
          <w:noProof/>
        </w:rPr>
        <w:tab/>
      </w:r>
      <w:r>
        <w:rPr>
          <w:noProof/>
        </w:rPr>
        <w:fldChar w:fldCharType="begin"/>
      </w:r>
      <w:r>
        <w:rPr>
          <w:noProof/>
        </w:rPr>
        <w:instrText xml:space="preserve"> PAGEREF _Toc380341231 \h </w:instrText>
      </w:r>
      <w:r>
        <w:rPr>
          <w:noProof/>
        </w:rPr>
      </w:r>
      <w:r>
        <w:rPr>
          <w:noProof/>
        </w:rPr>
        <w:fldChar w:fldCharType="separate"/>
      </w:r>
      <w:r w:rsidR="00100241">
        <w:rPr>
          <w:noProof/>
        </w:rPr>
        <w:t>32</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7.3.3</w:t>
      </w:r>
      <w:r>
        <w:rPr>
          <w:rFonts w:asciiTheme="minorHAnsi" w:eastAsiaTheme="minorEastAsia" w:hAnsiTheme="minorHAnsi" w:cstheme="minorBidi"/>
          <w:noProof/>
          <w:szCs w:val="22"/>
          <w:lang w:eastAsia="en-GB"/>
        </w:rPr>
        <w:tab/>
      </w:r>
      <w:r>
        <w:rPr>
          <w:noProof/>
        </w:rPr>
        <w:t>me:conditions</w:t>
      </w:r>
      <w:r>
        <w:rPr>
          <w:noProof/>
        </w:rPr>
        <w:tab/>
      </w:r>
      <w:r>
        <w:rPr>
          <w:noProof/>
        </w:rPr>
        <w:fldChar w:fldCharType="begin"/>
      </w:r>
      <w:r>
        <w:rPr>
          <w:noProof/>
        </w:rPr>
        <w:instrText xml:space="preserve"> PAGEREF _Toc380341232 \h </w:instrText>
      </w:r>
      <w:r>
        <w:rPr>
          <w:noProof/>
        </w:rPr>
      </w:r>
      <w:r>
        <w:rPr>
          <w:noProof/>
        </w:rPr>
        <w:fldChar w:fldCharType="separate"/>
      </w:r>
      <w:r w:rsidR="00100241">
        <w:rPr>
          <w:noProof/>
        </w:rPr>
        <w:t>36</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7.3.4</w:t>
      </w:r>
      <w:r>
        <w:rPr>
          <w:rFonts w:asciiTheme="minorHAnsi" w:eastAsiaTheme="minorEastAsia" w:hAnsiTheme="minorHAnsi" w:cstheme="minorBidi"/>
          <w:noProof/>
          <w:szCs w:val="22"/>
          <w:lang w:eastAsia="en-GB"/>
        </w:rPr>
        <w:tab/>
      </w:r>
      <w:r>
        <w:rPr>
          <w:noProof/>
        </w:rPr>
        <w:t>me:modelParameters</w:t>
      </w:r>
      <w:r>
        <w:rPr>
          <w:noProof/>
        </w:rPr>
        <w:tab/>
      </w:r>
      <w:r>
        <w:rPr>
          <w:noProof/>
        </w:rPr>
        <w:fldChar w:fldCharType="begin"/>
      </w:r>
      <w:r>
        <w:rPr>
          <w:noProof/>
        </w:rPr>
        <w:instrText xml:space="preserve"> PAGEREF _Toc380341233 \h </w:instrText>
      </w:r>
      <w:r>
        <w:rPr>
          <w:noProof/>
        </w:rPr>
      </w:r>
      <w:r>
        <w:rPr>
          <w:noProof/>
        </w:rPr>
        <w:fldChar w:fldCharType="separate"/>
      </w:r>
      <w:r w:rsidR="00100241">
        <w:rPr>
          <w:noProof/>
        </w:rPr>
        <w:t>37</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7.3.5</w:t>
      </w:r>
      <w:r>
        <w:rPr>
          <w:rFonts w:asciiTheme="minorHAnsi" w:eastAsiaTheme="minorEastAsia" w:hAnsiTheme="minorHAnsi" w:cstheme="minorBidi"/>
          <w:noProof/>
          <w:szCs w:val="22"/>
          <w:lang w:eastAsia="en-GB"/>
        </w:rPr>
        <w:tab/>
      </w:r>
      <w:r>
        <w:rPr>
          <w:noProof/>
        </w:rPr>
        <w:t>me:control</w:t>
      </w:r>
      <w:r>
        <w:rPr>
          <w:noProof/>
        </w:rPr>
        <w:tab/>
      </w:r>
      <w:r>
        <w:rPr>
          <w:noProof/>
        </w:rPr>
        <w:fldChar w:fldCharType="begin"/>
      </w:r>
      <w:r>
        <w:rPr>
          <w:noProof/>
        </w:rPr>
        <w:instrText xml:space="preserve"> PAGEREF _Toc380341234 \h </w:instrText>
      </w:r>
      <w:r>
        <w:rPr>
          <w:noProof/>
        </w:rPr>
      </w:r>
      <w:r>
        <w:rPr>
          <w:noProof/>
        </w:rPr>
        <w:fldChar w:fldCharType="separate"/>
      </w:r>
      <w:r w:rsidR="00100241">
        <w:rPr>
          <w:noProof/>
        </w:rPr>
        <w:t>38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7.4</w:t>
      </w:r>
      <w:r>
        <w:rPr>
          <w:rFonts w:asciiTheme="minorHAnsi" w:eastAsiaTheme="minorEastAsia" w:hAnsiTheme="minorHAnsi" w:cstheme="minorBidi"/>
          <w:noProof/>
          <w:szCs w:val="22"/>
          <w:lang w:eastAsia="en-GB"/>
        </w:rPr>
        <w:tab/>
      </w:r>
      <w:r>
        <w:rPr>
          <w:noProof/>
        </w:rPr>
        <w:t>Summary Table: Molecular input variables in MESMER</w:t>
      </w:r>
      <w:r>
        <w:rPr>
          <w:noProof/>
        </w:rPr>
        <w:tab/>
      </w:r>
      <w:r>
        <w:rPr>
          <w:noProof/>
        </w:rPr>
        <w:fldChar w:fldCharType="begin"/>
      </w:r>
      <w:r>
        <w:rPr>
          <w:noProof/>
        </w:rPr>
        <w:instrText xml:space="preserve"> PAGEREF _Toc380341235 \h </w:instrText>
      </w:r>
      <w:r>
        <w:rPr>
          <w:noProof/>
        </w:rPr>
      </w:r>
      <w:r>
        <w:rPr>
          <w:noProof/>
        </w:rPr>
        <w:fldChar w:fldCharType="separate"/>
      </w:r>
      <w:r w:rsidR="00100241">
        <w:rPr>
          <w:noProof/>
        </w:rPr>
        <w:t>42</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lastRenderedPageBreak/>
        <w:t>8</w:t>
      </w:r>
      <w:r>
        <w:rPr>
          <w:rFonts w:asciiTheme="minorHAnsi" w:eastAsiaTheme="minorEastAsia" w:hAnsiTheme="minorHAnsi" w:cstheme="minorBidi"/>
          <w:noProof/>
          <w:szCs w:val="22"/>
          <w:lang w:eastAsia="en-GB"/>
        </w:rPr>
        <w:tab/>
      </w:r>
      <w:r>
        <w:rPr>
          <w:noProof/>
        </w:rPr>
        <w:t>Additional facilities and examples</w:t>
      </w:r>
      <w:r>
        <w:rPr>
          <w:noProof/>
        </w:rPr>
        <w:tab/>
      </w:r>
      <w:r>
        <w:rPr>
          <w:noProof/>
        </w:rPr>
        <w:fldChar w:fldCharType="begin"/>
      </w:r>
      <w:r>
        <w:rPr>
          <w:noProof/>
        </w:rPr>
        <w:instrText xml:space="preserve"> PAGEREF _Toc380341236 \h </w:instrText>
      </w:r>
      <w:r>
        <w:rPr>
          <w:noProof/>
        </w:rPr>
      </w:r>
      <w:r>
        <w:rPr>
          <w:noProof/>
        </w:rPr>
        <w:fldChar w:fldCharType="separate"/>
      </w:r>
      <w:r w:rsidR="00100241">
        <w:rPr>
          <w:noProof/>
        </w:rPr>
        <w:t>44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8.1</w:t>
      </w:r>
      <w:r>
        <w:rPr>
          <w:rFonts w:asciiTheme="minorHAnsi" w:eastAsiaTheme="minorEastAsia" w:hAnsiTheme="minorHAnsi" w:cstheme="minorBidi"/>
          <w:noProof/>
          <w:szCs w:val="22"/>
          <w:lang w:eastAsia="en-GB"/>
        </w:rPr>
        <w:tab/>
      </w:r>
      <w:r>
        <w:rPr>
          <w:noProof/>
        </w:rPr>
        <w:t>Basic XML Structure</w:t>
      </w:r>
      <w:r>
        <w:rPr>
          <w:noProof/>
        </w:rPr>
        <w:tab/>
      </w:r>
      <w:r>
        <w:rPr>
          <w:noProof/>
        </w:rPr>
        <w:fldChar w:fldCharType="begin"/>
      </w:r>
      <w:r>
        <w:rPr>
          <w:noProof/>
        </w:rPr>
        <w:instrText xml:space="preserve"> PAGEREF _Toc380341237 \h </w:instrText>
      </w:r>
      <w:r>
        <w:rPr>
          <w:noProof/>
        </w:rPr>
      </w:r>
      <w:r>
        <w:rPr>
          <w:noProof/>
        </w:rPr>
        <w:fldChar w:fldCharType="separate"/>
      </w:r>
      <w:r w:rsidR="00100241">
        <w:rPr>
          <w:noProof/>
        </w:rPr>
        <w:t>44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8.2</w:t>
      </w:r>
      <w:r>
        <w:rPr>
          <w:rFonts w:asciiTheme="minorHAnsi" w:eastAsiaTheme="minorEastAsia" w:hAnsiTheme="minorHAnsi" w:cstheme="minorBidi"/>
          <w:noProof/>
          <w:szCs w:val="22"/>
          <w:lang w:eastAsia="en-GB"/>
        </w:rPr>
        <w:tab/>
      </w:r>
      <w:r>
        <w:rPr>
          <w:noProof/>
        </w:rPr>
        <w:t>Notes on Input File Structure</w:t>
      </w:r>
      <w:r>
        <w:rPr>
          <w:noProof/>
        </w:rPr>
        <w:tab/>
      </w:r>
      <w:r>
        <w:rPr>
          <w:noProof/>
        </w:rPr>
        <w:fldChar w:fldCharType="begin"/>
      </w:r>
      <w:r>
        <w:rPr>
          <w:noProof/>
        </w:rPr>
        <w:instrText xml:space="preserve"> PAGEREF _Toc380341238 \h </w:instrText>
      </w:r>
      <w:r>
        <w:rPr>
          <w:noProof/>
        </w:rPr>
      </w:r>
      <w:r>
        <w:rPr>
          <w:noProof/>
        </w:rPr>
        <w:fldChar w:fldCharType="separate"/>
      </w:r>
      <w:r w:rsidR="00100241">
        <w:rPr>
          <w:noProof/>
        </w:rPr>
        <w:t>45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8.3</w:t>
      </w:r>
      <w:r>
        <w:rPr>
          <w:rFonts w:asciiTheme="minorHAnsi" w:eastAsiaTheme="minorEastAsia" w:hAnsiTheme="minorHAnsi" w:cstheme="minorBidi"/>
          <w:noProof/>
          <w:szCs w:val="22"/>
          <w:lang w:eastAsia="en-GB"/>
        </w:rPr>
        <w:tab/>
      </w:r>
      <w:r>
        <w:rPr>
          <w:noProof/>
        </w:rPr>
        <w:t>Comparing MESMER rate data to experimental values</w:t>
      </w:r>
      <w:r>
        <w:rPr>
          <w:noProof/>
        </w:rPr>
        <w:tab/>
      </w:r>
      <w:r>
        <w:rPr>
          <w:noProof/>
        </w:rPr>
        <w:fldChar w:fldCharType="begin"/>
      </w:r>
      <w:r>
        <w:rPr>
          <w:noProof/>
        </w:rPr>
        <w:instrText xml:space="preserve"> PAGEREF _Toc380341239 \h </w:instrText>
      </w:r>
      <w:r>
        <w:rPr>
          <w:noProof/>
        </w:rPr>
      </w:r>
      <w:r>
        <w:rPr>
          <w:noProof/>
        </w:rPr>
        <w:fldChar w:fldCharType="separate"/>
      </w:r>
      <w:r w:rsidR="00100241">
        <w:rPr>
          <w:noProof/>
        </w:rPr>
        <w:t>47</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8.3.1</w:t>
      </w:r>
      <w:r>
        <w:rPr>
          <w:rFonts w:asciiTheme="minorHAnsi" w:eastAsiaTheme="minorEastAsia" w:hAnsiTheme="minorHAnsi" w:cstheme="minorBidi"/>
          <w:noProof/>
          <w:szCs w:val="22"/>
          <w:lang w:eastAsia="en-GB"/>
        </w:rPr>
        <w:tab/>
      </w:r>
      <w:r>
        <w:rPr>
          <w:noProof/>
        </w:rPr>
        <w:t>Experimental Rate Coefficients</w:t>
      </w:r>
      <w:r>
        <w:rPr>
          <w:noProof/>
        </w:rPr>
        <w:tab/>
      </w:r>
      <w:r>
        <w:rPr>
          <w:noProof/>
        </w:rPr>
        <w:fldChar w:fldCharType="begin"/>
      </w:r>
      <w:r>
        <w:rPr>
          <w:noProof/>
        </w:rPr>
        <w:instrText xml:space="preserve"> PAGEREF _Toc380341240 \h </w:instrText>
      </w:r>
      <w:r>
        <w:rPr>
          <w:noProof/>
        </w:rPr>
      </w:r>
      <w:r>
        <w:rPr>
          <w:noProof/>
        </w:rPr>
        <w:fldChar w:fldCharType="separate"/>
      </w:r>
      <w:r w:rsidR="00100241">
        <w:rPr>
          <w:noProof/>
        </w:rPr>
        <w:t>47</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8.3.2</w:t>
      </w:r>
      <w:r>
        <w:rPr>
          <w:rFonts w:asciiTheme="minorHAnsi" w:eastAsiaTheme="minorEastAsia" w:hAnsiTheme="minorHAnsi" w:cstheme="minorBidi"/>
          <w:noProof/>
          <w:szCs w:val="22"/>
          <w:lang w:eastAsia="en-GB"/>
        </w:rPr>
        <w:tab/>
      </w:r>
      <w:r>
        <w:rPr>
          <w:noProof/>
        </w:rPr>
        <w:t>Experimental Yields</w:t>
      </w:r>
      <w:r>
        <w:rPr>
          <w:noProof/>
        </w:rPr>
        <w:tab/>
      </w:r>
      <w:r>
        <w:rPr>
          <w:noProof/>
        </w:rPr>
        <w:fldChar w:fldCharType="begin"/>
      </w:r>
      <w:r>
        <w:rPr>
          <w:noProof/>
        </w:rPr>
        <w:instrText xml:space="preserve"> PAGEREF _Toc380341241 \h </w:instrText>
      </w:r>
      <w:r>
        <w:rPr>
          <w:noProof/>
        </w:rPr>
      </w:r>
      <w:r>
        <w:rPr>
          <w:noProof/>
        </w:rPr>
        <w:fldChar w:fldCharType="separate"/>
      </w:r>
      <w:r w:rsidR="00100241">
        <w:rPr>
          <w:noProof/>
        </w:rPr>
        <w:t>48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8.3.3</w:t>
      </w:r>
      <w:r>
        <w:rPr>
          <w:rFonts w:asciiTheme="minorHAnsi" w:eastAsiaTheme="minorEastAsia" w:hAnsiTheme="minorHAnsi" w:cstheme="minorBidi"/>
          <w:noProof/>
          <w:szCs w:val="22"/>
          <w:lang w:eastAsia="en-GB"/>
        </w:rPr>
        <w:tab/>
      </w:r>
      <w:r>
        <w:rPr>
          <w:noProof/>
        </w:rPr>
        <w:t>Experimental Eigenvalues</w:t>
      </w:r>
      <w:r>
        <w:rPr>
          <w:noProof/>
        </w:rPr>
        <w:tab/>
      </w:r>
      <w:r>
        <w:rPr>
          <w:noProof/>
        </w:rPr>
        <w:fldChar w:fldCharType="begin"/>
      </w:r>
      <w:r>
        <w:rPr>
          <w:noProof/>
        </w:rPr>
        <w:instrText xml:space="preserve"> PAGEREF _Toc380341242 \h </w:instrText>
      </w:r>
      <w:r>
        <w:rPr>
          <w:noProof/>
        </w:rPr>
      </w:r>
      <w:r>
        <w:rPr>
          <w:noProof/>
        </w:rPr>
        <w:fldChar w:fldCharType="separate"/>
      </w:r>
      <w:r w:rsidR="00100241">
        <w:rPr>
          <w:noProof/>
        </w:rPr>
        <w:t>48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8.4</w:t>
      </w:r>
      <w:r>
        <w:rPr>
          <w:rFonts w:asciiTheme="minorHAnsi" w:eastAsiaTheme="minorEastAsia" w:hAnsiTheme="minorHAnsi" w:cstheme="minorBidi"/>
          <w:noProof/>
          <w:szCs w:val="22"/>
          <w:lang w:eastAsia="en-GB"/>
        </w:rPr>
        <w:tab/>
      </w:r>
      <w:r>
        <w:rPr>
          <w:noProof/>
        </w:rPr>
        <w:t>Specifying Numerical Precision</w:t>
      </w:r>
      <w:r>
        <w:rPr>
          <w:noProof/>
        </w:rPr>
        <w:tab/>
      </w:r>
      <w:r>
        <w:rPr>
          <w:noProof/>
        </w:rPr>
        <w:fldChar w:fldCharType="begin"/>
      </w:r>
      <w:r>
        <w:rPr>
          <w:noProof/>
        </w:rPr>
        <w:instrText xml:space="preserve"> PAGEREF _Toc380341243 \h </w:instrText>
      </w:r>
      <w:r>
        <w:rPr>
          <w:noProof/>
        </w:rPr>
      </w:r>
      <w:r>
        <w:rPr>
          <w:noProof/>
        </w:rPr>
        <w:fldChar w:fldCharType="separate"/>
      </w:r>
      <w:r w:rsidR="00100241">
        <w:rPr>
          <w:noProof/>
        </w:rPr>
        <w:t>49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8.5</w:t>
      </w:r>
      <w:r>
        <w:rPr>
          <w:rFonts w:asciiTheme="minorHAnsi" w:eastAsiaTheme="minorEastAsia" w:hAnsiTheme="minorHAnsi" w:cstheme="minorBidi"/>
          <w:noProof/>
          <w:szCs w:val="22"/>
          <w:lang w:eastAsia="en-GB"/>
        </w:rPr>
        <w:tab/>
      </w:r>
      <w:r>
        <w:rPr>
          <w:noProof/>
        </w:rPr>
        <w:t>Specifying Parameter Bounds and Constraints</w:t>
      </w:r>
      <w:r>
        <w:rPr>
          <w:noProof/>
        </w:rPr>
        <w:tab/>
      </w:r>
      <w:r>
        <w:rPr>
          <w:noProof/>
        </w:rPr>
        <w:fldChar w:fldCharType="begin"/>
      </w:r>
      <w:r>
        <w:rPr>
          <w:noProof/>
        </w:rPr>
        <w:instrText xml:space="preserve"> PAGEREF _Toc380341244 \h </w:instrText>
      </w:r>
      <w:r>
        <w:rPr>
          <w:noProof/>
        </w:rPr>
      </w:r>
      <w:r>
        <w:rPr>
          <w:noProof/>
        </w:rPr>
        <w:fldChar w:fldCharType="separate"/>
      </w:r>
      <w:r w:rsidR="00100241">
        <w:rPr>
          <w:noProof/>
        </w:rPr>
        <w:t>49</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8.6</w:t>
      </w:r>
      <w:r>
        <w:rPr>
          <w:rFonts w:asciiTheme="minorHAnsi" w:eastAsiaTheme="minorEastAsia" w:hAnsiTheme="minorHAnsi" w:cstheme="minorBidi"/>
          <w:noProof/>
          <w:szCs w:val="22"/>
          <w:lang w:eastAsia="en-GB"/>
        </w:rPr>
        <w:tab/>
      </w:r>
      <w:r>
        <w:rPr>
          <w:noProof/>
        </w:rPr>
        <w:t>Inverse Laplace Transforms (ILT)</w:t>
      </w:r>
      <w:r>
        <w:rPr>
          <w:noProof/>
        </w:rPr>
        <w:tab/>
      </w:r>
      <w:r>
        <w:rPr>
          <w:noProof/>
        </w:rPr>
        <w:fldChar w:fldCharType="begin"/>
      </w:r>
      <w:r>
        <w:rPr>
          <w:noProof/>
        </w:rPr>
        <w:instrText xml:space="preserve"> PAGEREF _Toc380341245 \h </w:instrText>
      </w:r>
      <w:r>
        <w:rPr>
          <w:noProof/>
        </w:rPr>
      </w:r>
      <w:r>
        <w:rPr>
          <w:noProof/>
        </w:rPr>
        <w:fldChar w:fldCharType="separate"/>
      </w:r>
      <w:r w:rsidR="00100241">
        <w:rPr>
          <w:noProof/>
        </w:rPr>
        <w:t>51</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9</w:t>
      </w:r>
      <w:r>
        <w:rPr>
          <w:rFonts w:asciiTheme="minorHAnsi" w:eastAsiaTheme="minorEastAsia" w:hAnsiTheme="minorHAnsi" w:cstheme="minorBidi"/>
          <w:noProof/>
          <w:szCs w:val="22"/>
          <w:lang w:eastAsia="en-GB"/>
        </w:rPr>
        <w:tab/>
      </w:r>
      <w:r>
        <w:rPr>
          <w:noProof/>
        </w:rPr>
        <w:t>MESMER files explained</w:t>
      </w:r>
      <w:r>
        <w:rPr>
          <w:noProof/>
        </w:rPr>
        <w:tab/>
      </w:r>
      <w:r>
        <w:rPr>
          <w:noProof/>
        </w:rPr>
        <w:fldChar w:fldCharType="begin"/>
      </w:r>
      <w:r>
        <w:rPr>
          <w:noProof/>
        </w:rPr>
        <w:instrText xml:space="preserve"> PAGEREF _Toc380341246 \h </w:instrText>
      </w:r>
      <w:r>
        <w:rPr>
          <w:noProof/>
        </w:rPr>
      </w:r>
      <w:r>
        <w:rPr>
          <w:noProof/>
        </w:rPr>
        <w:fldChar w:fldCharType="separate"/>
      </w:r>
      <w:r w:rsidR="00100241">
        <w:rPr>
          <w:noProof/>
        </w:rPr>
        <w:t>54</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9.1</w:t>
      </w:r>
      <w:r>
        <w:rPr>
          <w:rFonts w:asciiTheme="minorHAnsi" w:eastAsiaTheme="minorEastAsia" w:hAnsiTheme="minorHAnsi" w:cstheme="minorBidi"/>
          <w:noProof/>
          <w:szCs w:val="22"/>
          <w:lang w:eastAsia="en-GB"/>
        </w:rPr>
        <w:tab/>
      </w:r>
      <w:r>
        <w:rPr>
          <w:noProof/>
        </w:rPr>
        <w:t>MESMER output files</w:t>
      </w:r>
      <w:r>
        <w:rPr>
          <w:noProof/>
        </w:rPr>
        <w:tab/>
      </w:r>
      <w:r>
        <w:rPr>
          <w:noProof/>
        </w:rPr>
        <w:fldChar w:fldCharType="begin"/>
      </w:r>
      <w:r>
        <w:rPr>
          <w:noProof/>
        </w:rPr>
        <w:instrText xml:space="preserve"> PAGEREF _Toc380341247 \h </w:instrText>
      </w:r>
      <w:r>
        <w:rPr>
          <w:noProof/>
        </w:rPr>
      </w:r>
      <w:r>
        <w:rPr>
          <w:noProof/>
        </w:rPr>
        <w:fldChar w:fldCharType="separate"/>
      </w:r>
      <w:r w:rsidR="00100241">
        <w:rPr>
          <w:noProof/>
        </w:rPr>
        <w:t>54</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9.1.1</w:t>
      </w:r>
      <w:r>
        <w:rPr>
          <w:rFonts w:asciiTheme="minorHAnsi" w:eastAsiaTheme="minorEastAsia" w:hAnsiTheme="minorHAnsi" w:cstheme="minorBidi"/>
          <w:noProof/>
          <w:szCs w:val="22"/>
          <w:lang w:eastAsia="en-GB"/>
        </w:rPr>
        <w:tab/>
      </w:r>
      <w:r>
        <w:rPr>
          <w:noProof/>
        </w:rPr>
        <w:t>mesmer.test</w:t>
      </w:r>
      <w:r>
        <w:rPr>
          <w:noProof/>
        </w:rPr>
        <w:tab/>
      </w:r>
      <w:r>
        <w:rPr>
          <w:noProof/>
        </w:rPr>
        <w:fldChar w:fldCharType="begin"/>
      </w:r>
      <w:r>
        <w:rPr>
          <w:noProof/>
        </w:rPr>
        <w:instrText xml:space="preserve"> PAGEREF _Toc380341248 \h </w:instrText>
      </w:r>
      <w:r>
        <w:rPr>
          <w:noProof/>
        </w:rPr>
      </w:r>
      <w:r>
        <w:rPr>
          <w:noProof/>
        </w:rPr>
        <w:fldChar w:fldCharType="separate"/>
      </w:r>
      <w:r w:rsidR="00100241">
        <w:rPr>
          <w:noProof/>
        </w:rPr>
        <w:t>54</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9.1.1.1</w:t>
      </w:r>
      <w:r>
        <w:rPr>
          <w:rFonts w:asciiTheme="minorHAnsi" w:eastAsiaTheme="minorEastAsia" w:hAnsiTheme="minorHAnsi" w:cstheme="minorBidi"/>
          <w:noProof/>
          <w:szCs w:val="22"/>
          <w:lang w:eastAsia="en-GB"/>
        </w:rPr>
        <w:tab/>
      </w:r>
      <w:r>
        <w:rPr>
          <w:noProof/>
        </w:rPr>
        <w:t>Partition Functions and State Densities</w:t>
      </w:r>
      <w:r>
        <w:rPr>
          <w:noProof/>
        </w:rPr>
        <w:tab/>
      </w:r>
      <w:r>
        <w:rPr>
          <w:noProof/>
        </w:rPr>
        <w:fldChar w:fldCharType="begin"/>
      </w:r>
      <w:r>
        <w:rPr>
          <w:noProof/>
        </w:rPr>
        <w:instrText xml:space="preserve"> PAGEREF _Toc380341249 \h </w:instrText>
      </w:r>
      <w:r>
        <w:rPr>
          <w:noProof/>
        </w:rPr>
      </w:r>
      <w:r>
        <w:rPr>
          <w:noProof/>
        </w:rPr>
        <w:fldChar w:fldCharType="separate"/>
      </w:r>
      <w:r w:rsidR="00100241">
        <w:rPr>
          <w:noProof/>
        </w:rPr>
        <w:t>54</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9.1.1.2</w:t>
      </w:r>
      <w:r>
        <w:rPr>
          <w:rFonts w:asciiTheme="minorHAnsi" w:eastAsiaTheme="minorEastAsia" w:hAnsiTheme="minorHAnsi" w:cstheme="minorBidi"/>
          <w:noProof/>
          <w:szCs w:val="22"/>
          <w:lang w:eastAsia="en-GB"/>
        </w:rPr>
        <w:tab/>
      </w:r>
      <w:r w:rsidRPr="008E703D">
        <w:rPr>
          <w:i/>
          <w:noProof/>
        </w:rPr>
        <w:t>k</w:t>
      </w:r>
      <w:r>
        <w:rPr>
          <w:noProof/>
        </w:rPr>
        <w:t>(</w:t>
      </w:r>
      <w:r w:rsidRPr="008E703D">
        <w:rPr>
          <w:i/>
          <w:noProof/>
        </w:rPr>
        <w:t>E</w:t>
      </w:r>
      <w:r>
        <w:rPr>
          <w:noProof/>
        </w:rPr>
        <w:t>)s &amp; Tunnelling Corrections</w:t>
      </w:r>
      <w:r>
        <w:rPr>
          <w:noProof/>
        </w:rPr>
        <w:tab/>
      </w:r>
      <w:r>
        <w:rPr>
          <w:noProof/>
        </w:rPr>
        <w:fldChar w:fldCharType="begin"/>
      </w:r>
      <w:r>
        <w:rPr>
          <w:noProof/>
        </w:rPr>
        <w:instrText xml:space="preserve"> PAGEREF _Toc380341250 \h </w:instrText>
      </w:r>
      <w:r>
        <w:rPr>
          <w:noProof/>
        </w:rPr>
      </w:r>
      <w:r>
        <w:rPr>
          <w:noProof/>
        </w:rPr>
        <w:fldChar w:fldCharType="separate"/>
      </w:r>
      <w:r w:rsidR="00100241">
        <w:rPr>
          <w:noProof/>
        </w:rPr>
        <w:t>55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9.1.1.3</w:t>
      </w:r>
      <w:r>
        <w:rPr>
          <w:rFonts w:asciiTheme="minorHAnsi" w:eastAsiaTheme="minorEastAsia" w:hAnsiTheme="minorHAnsi" w:cstheme="minorBidi"/>
          <w:noProof/>
          <w:szCs w:val="22"/>
          <w:lang w:eastAsia="en-GB"/>
        </w:rPr>
        <w:tab/>
      </w:r>
      <w:r>
        <w:rPr>
          <w:noProof/>
        </w:rPr>
        <w:t>Equilibrium Fractions</w:t>
      </w:r>
      <w:r>
        <w:rPr>
          <w:noProof/>
        </w:rPr>
        <w:tab/>
      </w:r>
      <w:r>
        <w:rPr>
          <w:noProof/>
        </w:rPr>
        <w:fldChar w:fldCharType="begin"/>
      </w:r>
      <w:r>
        <w:rPr>
          <w:noProof/>
        </w:rPr>
        <w:instrText xml:space="preserve"> PAGEREF _Toc380341251 \h </w:instrText>
      </w:r>
      <w:r>
        <w:rPr>
          <w:noProof/>
        </w:rPr>
      </w:r>
      <w:r>
        <w:rPr>
          <w:noProof/>
        </w:rPr>
        <w:fldChar w:fldCharType="separate"/>
      </w:r>
      <w:r w:rsidR="00100241">
        <w:rPr>
          <w:noProof/>
        </w:rPr>
        <w:t>55</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9.1.1.4</w:t>
      </w:r>
      <w:r>
        <w:rPr>
          <w:rFonts w:asciiTheme="minorHAnsi" w:eastAsiaTheme="minorEastAsia" w:hAnsiTheme="minorHAnsi" w:cstheme="minorBidi"/>
          <w:noProof/>
          <w:szCs w:val="22"/>
          <w:lang w:eastAsia="en-GB"/>
        </w:rPr>
        <w:tab/>
      </w:r>
      <w:r>
        <w:rPr>
          <w:noProof/>
        </w:rPr>
        <w:t>Eigenvalues</w:t>
      </w:r>
      <w:r>
        <w:rPr>
          <w:noProof/>
        </w:rPr>
        <w:tab/>
      </w:r>
      <w:r>
        <w:rPr>
          <w:noProof/>
        </w:rPr>
        <w:fldChar w:fldCharType="begin"/>
      </w:r>
      <w:r>
        <w:rPr>
          <w:noProof/>
        </w:rPr>
        <w:instrText xml:space="preserve"> PAGEREF _Toc380341252 \h </w:instrText>
      </w:r>
      <w:r>
        <w:rPr>
          <w:noProof/>
        </w:rPr>
      </w:r>
      <w:r>
        <w:rPr>
          <w:noProof/>
        </w:rPr>
        <w:fldChar w:fldCharType="separate"/>
      </w:r>
      <w:r w:rsidR="00100241">
        <w:rPr>
          <w:noProof/>
        </w:rPr>
        <w:t>56</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9.1.1.5</w:t>
      </w:r>
      <w:r>
        <w:rPr>
          <w:rFonts w:asciiTheme="minorHAnsi" w:eastAsiaTheme="minorEastAsia" w:hAnsiTheme="minorHAnsi" w:cstheme="minorBidi"/>
          <w:noProof/>
          <w:szCs w:val="22"/>
          <w:lang w:eastAsia="en-GB"/>
        </w:rPr>
        <w:tab/>
      </w:r>
      <w:r>
        <w:rPr>
          <w:noProof/>
        </w:rPr>
        <w:t>Species Profiles</w:t>
      </w:r>
      <w:r>
        <w:rPr>
          <w:noProof/>
        </w:rPr>
        <w:tab/>
      </w:r>
      <w:r>
        <w:rPr>
          <w:noProof/>
        </w:rPr>
        <w:fldChar w:fldCharType="begin"/>
      </w:r>
      <w:r>
        <w:rPr>
          <w:noProof/>
        </w:rPr>
        <w:instrText xml:space="preserve"> PAGEREF _Toc380341253 \h </w:instrText>
      </w:r>
      <w:r>
        <w:rPr>
          <w:noProof/>
        </w:rPr>
      </w:r>
      <w:r>
        <w:rPr>
          <w:noProof/>
        </w:rPr>
        <w:fldChar w:fldCharType="separate"/>
      </w:r>
      <w:r w:rsidR="00100241">
        <w:rPr>
          <w:noProof/>
        </w:rPr>
        <w:t>57</w:t>
      </w:r>
      <w:r>
        <w:rPr>
          <w:noProof/>
        </w:rPr>
        <w:fldChar w:fldCharType="end"/>
      </w:r>
    </w:p>
    <w:p w:rsidR="00850E40" w:rsidRDefault="00850E40">
      <w:pPr>
        <w:pStyle w:val="TOC4"/>
        <w:tabs>
          <w:tab w:val="left" w:pos="2552"/>
        </w:tabs>
        <w:rPr>
          <w:rFonts w:asciiTheme="minorHAnsi" w:eastAsiaTheme="minorEastAsia" w:hAnsiTheme="minorHAnsi" w:cstheme="minorBidi"/>
          <w:noProof/>
          <w:szCs w:val="22"/>
          <w:lang w:eastAsia="en-GB"/>
        </w:rPr>
      </w:pPr>
      <w:r>
        <w:rPr>
          <w:noProof/>
        </w:rPr>
        <w:t>9.1.1.6</w:t>
      </w:r>
      <w:r>
        <w:rPr>
          <w:rFonts w:asciiTheme="minorHAnsi" w:eastAsiaTheme="minorEastAsia" w:hAnsiTheme="minorHAnsi" w:cstheme="minorBidi"/>
          <w:noProof/>
          <w:szCs w:val="22"/>
          <w:lang w:eastAsia="en-GB"/>
        </w:rPr>
        <w:tab/>
      </w:r>
      <w:r>
        <w:rPr>
          <w:noProof/>
        </w:rPr>
        <w:t>Phenomenological rate coefficients</w:t>
      </w:r>
      <w:r>
        <w:rPr>
          <w:noProof/>
        </w:rPr>
        <w:tab/>
      </w:r>
      <w:r>
        <w:rPr>
          <w:noProof/>
        </w:rPr>
        <w:fldChar w:fldCharType="begin"/>
      </w:r>
      <w:r>
        <w:rPr>
          <w:noProof/>
        </w:rPr>
        <w:instrText xml:space="preserve"> PAGEREF _Toc380341254 \h </w:instrText>
      </w:r>
      <w:r>
        <w:rPr>
          <w:noProof/>
        </w:rPr>
      </w:r>
      <w:r>
        <w:rPr>
          <w:noProof/>
        </w:rPr>
        <w:fldChar w:fldCharType="separate"/>
      </w:r>
      <w:r w:rsidR="00100241">
        <w:rPr>
          <w:noProof/>
        </w:rPr>
        <w:t>58</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9.1.2</w:t>
      </w:r>
      <w:r>
        <w:rPr>
          <w:rFonts w:asciiTheme="minorHAnsi" w:eastAsiaTheme="minorEastAsia" w:hAnsiTheme="minorHAnsi" w:cstheme="minorBidi"/>
          <w:noProof/>
          <w:szCs w:val="22"/>
          <w:lang w:eastAsia="en-GB"/>
        </w:rPr>
        <w:tab/>
      </w:r>
      <w:r>
        <w:rPr>
          <w:noProof/>
        </w:rPr>
        <w:t>mesmer.log</w:t>
      </w:r>
      <w:r>
        <w:rPr>
          <w:noProof/>
        </w:rPr>
        <w:tab/>
      </w:r>
      <w:r>
        <w:rPr>
          <w:noProof/>
        </w:rPr>
        <w:fldChar w:fldCharType="begin"/>
      </w:r>
      <w:r>
        <w:rPr>
          <w:noProof/>
        </w:rPr>
        <w:instrText xml:space="preserve"> PAGEREF _Toc380341255 \h </w:instrText>
      </w:r>
      <w:r>
        <w:rPr>
          <w:noProof/>
        </w:rPr>
      </w:r>
      <w:r>
        <w:rPr>
          <w:noProof/>
        </w:rPr>
        <w:fldChar w:fldCharType="separate"/>
      </w:r>
      <w:r w:rsidR="00100241">
        <w:rPr>
          <w:noProof/>
        </w:rPr>
        <w:t>59</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9.1.3</w:t>
      </w:r>
      <w:r>
        <w:rPr>
          <w:rFonts w:asciiTheme="minorHAnsi" w:eastAsiaTheme="minorEastAsia" w:hAnsiTheme="minorHAnsi" w:cstheme="minorBidi"/>
          <w:noProof/>
          <w:szCs w:val="22"/>
          <w:lang w:eastAsia="en-GB"/>
        </w:rPr>
        <w:tab/>
      </w:r>
      <w:r>
        <w:rPr>
          <w:noProof/>
        </w:rPr>
        <w:t>XML output</w:t>
      </w:r>
      <w:r>
        <w:rPr>
          <w:noProof/>
        </w:rPr>
        <w:tab/>
      </w:r>
      <w:r>
        <w:rPr>
          <w:noProof/>
        </w:rPr>
        <w:fldChar w:fldCharType="begin"/>
      </w:r>
      <w:r>
        <w:rPr>
          <w:noProof/>
        </w:rPr>
        <w:instrText xml:space="preserve"> PAGEREF _Toc380341256 \h </w:instrText>
      </w:r>
      <w:r>
        <w:rPr>
          <w:noProof/>
        </w:rPr>
      </w:r>
      <w:r>
        <w:rPr>
          <w:noProof/>
        </w:rPr>
        <w:fldChar w:fldCharType="separate"/>
      </w:r>
      <w:r w:rsidR="00100241">
        <w:rPr>
          <w:noProof/>
        </w:rPr>
        <w:t>60</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9.1.4</w:t>
      </w:r>
      <w:r>
        <w:rPr>
          <w:rFonts w:asciiTheme="minorHAnsi" w:eastAsiaTheme="minorEastAsia" w:hAnsiTheme="minorHAnsi" w:cstheme="minorBidi"/>
          <w:noProof/>
          <w:szCs w:val="22"/>
          <w:lang w:eastAsia="en-GB"/>
        </w:rPr>
        <w:tab/>
      </w:r>
      <w:r>
        <w:rPr>
          <w:noProof/>
        </w:rPr>
        <w:t>defaults.xml</w:t>
      </w:r>
      <w:r>
        <w:rPr>
          <w:noProof/>
        </w:rPr>
        <w:tab/>
      </w:r>
      <w:r>
        <w:rPr>
          <w:noProof/>
        </w:rPr>
        <w:fldChar w:fldCharType="begin"/>
      </w:r>
      <w:r>
        <w:rPr>
          <w:noProof/>
        </w:rPr>
        <w:instrText xml:space="preserve"> PAGEREF _Toc380341257 \h </w:instrText>
      </w:r>
      <w:r>
        <w:rPr>
          <w:noProof/>
        </w:rPr>
      </w:r>
      <w:r>
        <w:rPr>
          <w:noProof/>
        </w:rPr>
        <w:fldChar w:fldCharType="separate"/>
      </w:r>
      <w:r w:rsidR="00100241">
        <w:rPr>
          <w:noProof/>
        </w:rPr>
        <w:t>62</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9.1.5</w:t>
      </w:r>
      <w:r>
        <w:rPr>
          <w:rFonts w:asciiTheme="minorHAnsi" w:eastAsiaTheme="minorEastAsia" w:hAnsiTheme="minorHAnsi" w:cstheme="minorBidi"/>
          <w:noProof/>
          <w:szCs w:val="22"/>
          <w:lang w:eastAsia="en-GB"/>
        </w:rPr>
        <w:tab/>
      </w:r>
      <w:r>
        <w:rPr>
          <w:noProof/>
        </w:rPr>
        <w:t>librarymols.xml</w:t>
      </w:r>
      <w:r>
        <w:rPr>
          <w:noProof/>
        </w:rPr>
        <w:tab/>
      </w:r>
      <w:r>
        <w:rPr>
          <w:noProof/>
        </w:rPr>
        <w:fldChar w:fldCharType="begin"/>
      </w:r>
      <w:r>
        <w:rPr>
          <w:noProof/>
        </w:rPr>
        <w:instrText xml:space="preserve"> PAGEREF _Toc380341258 \h </w:instrText>
      </w:r>
      <w:r>
        <w:rPr>
          <w:noProof/>
        </w:rPr>
      </w:r>
      <w:r>
        <w:rPr>
          <w:noProof/>
        </w:rPr>
        <w:fldChar w:fldCharType="separate"/>
      </w:r>
      <w:r w:rsidR="00100241">
        <w:rPr>
          <w:noProof/>
        </w:rPr>
        <w:t>62</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9.1.6</w:t>
      </w:r>
      <w:r>
        <w:rPr>
          <w:rFonts w:asciiTheme="minorHAnsi" w:eastAsiaTheme="minorEastAsia" w:hAnsiTheme="minorHAnsi" w:cstheme="minorBidi"/>
          <w:noProof/>
          <w:szCs w:val="22"/>
          <w:lang w:eastAsia="en-GB"/>
        </w:rPr>
        <w:tab/>
      </w:r>
      <w:r>
        <w:rPr>
          <w:noProof/>
        </w:rPr>
        <w:t>Secondary input files</w:t>
      </w:r>
      <w:r>
        <w:rPr>
          <w:noProof/>
        </w:rPr>
        <w:tab/>
      </w:r>
      <w:r>
        <w:rPr>
          <w:noProof/>
        </w:rPr>
        <w:fldChar w:fldCharType="begin"/>
      </w:r>
      <w:r>
        <w:rPr>
          <w:noProof/>
        </w:rPr>
        <w:instrText xml:space="preserve"> PAGEREF _Toc380341259 \h </w:instrText>
      </w:r>
      <w:r>
        <w:rPr>
          <w:noProof/>
        </w:rPr>
      </w:r>
      <w:r>
        <w:rPr>
          <w:noProof/>
        </w:rPr>
        <w:fldChar w:fldCharType="separate"/>
      </w:r>
      <w:r w:rsidR="00100241">
        <w:rPr>
          <w:noProof/>
        </w:rPr>
        <w:t>63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9.1.7</w:t>
      </w:r>
      <w:r>
        <w:rPr>
          <w:rFonts w:asciiTheme="minorHAnsi" w:eastAsiaTheme="minorEastAsia" w:hAnsiTheme="minorHAnsi" w:cstheme="minorBidi"/>
          <w:noProof/>
          <w:szCs w:val="22"/>
          <w:lang w:eastAsia="en-GB"/>
        </w:rPr>
        <w:tab/>
      </w:r>
      <w:r>
        <w:rPr>
          <w:noProof/>
        </w:rPr>
        <w:t>source.dot and source.ps</w:t>
      </w:r>
      <w:r>
        <w:rPr>
          <w:noProof/>
        </w:rPr>
        <w:tab/>
      </w:r>
      <w:r>
        <w:rPr>
          <w:noProof/>
        </w:rPr>
        <w:fldChar w:fldCharType="begin"/>
      </w:r>
      <w:r>
        <w:rPr>
          <w:noProof/>
        </w:rPr>
        <w:instrText xml:space="preserve"> PAGEREF _Toc380341260 \h </w:instrText>
      </w:r>
      <w:r>
        <w:rPr>
          <w:noProof/>
        </w:rPr>
      </w:r>
      <w:r>
        <w:rPr>
          <w:noProof/>
        </w:rPr>
        <w:fldChar w:fldCharType="separate"/>
      </w:r>
      <w:r w:rsidR="00100241">
        <w:rPr>
          <w:noProof/>
        </w:rPr>
        <w:t>63</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9.1.8</w:t>
      </w:r>
      <w:r>
        <w:rPr>
          <w:rFonts w:asciiTheme="minorHAnsi" w:eastAsiaTheme="minorEastAsia" w:hAnsiTheme="minorHAnsi" w:cstheme="minorBidi"/>
          <w:noProof/>
          <w:szCs w:val="22"/>
          <w:lang w:eastAsia="en-GB"/>
        </w:rPr>
        <w:tab/>
      </w:r>
      <w:r>
        <w:rPr>
          <w:noProof/>
        </w:rPr>
        <w:t>mesmer1.xsl, mesmerDiag.xsl, popDiag.xsl and switchcontent.xsl</w:t>
      </w:r>
      <w:r>
        <w:rPr>
          <w:noProof/>
        </w:rPr>
        <w:tab/>
      </w:r>
      <w:r>
        <w:rPr>
          <w:noProof/>
        </w:rPr>
        <w:fldChar w:fldCharType="begin"/>
      </w:r>
      <w:r>
        <w:rPr>
          <w:noProof/>
        </w:rPr>
        <w:instrText xml:space="preserve"> PAGEREF _Toc380341261 \h </w:instrText>
      </w:r>
      <w:r>
        <w:rPr>
          <w:noProof/>
        </w:rPr>
      </w:r>
      <w:r>
        <w:rPr>
          <w:noProof/>
        </w:rPr>
        <w:fldChar w:fldCharType="separate"/>
      </w:r>
      <w:r w:rsidR="00100241">
        <w:rPr>
          <w:noProof/>
        </w:rPr>
        <w:t>64</w:t>
      </w:r>
      <w:r>
        <w:rPr>
          <w:noProof/>
        </w:rPr>
        <w:fldChar w:fldCharType="end"/>
      </w:r>
    </w:p>
    <w:p w:rsidR="00850E40" w:rsidRDefault="00850E40">
      <w:pPr>
        <w:pStyle w:val="TOC3"/>
        <w:rPr>
          <w:rFonts w:asciiTheme="minorHAnsi" w:eastAsiaTheme="minorEastAsia" w:hAnsiTheme="minorHAnsi" w:cstheme="minorBidi"/>
          <w:noProof/>
          <w:szCs w:val="22"/>
          <w:lang w:eastAsia="en-GB"/>
        </w:rPr>
      </w:pPr>
      <w:r>
        <w:rPr>
          <w:noProof/>
        </w:rPr>
        <w:t>9.1.9</w:t>
      </w:r>
      <w:r>
        <w:rPr>
          <w:rFonts w:asciiTheme="minorHAnsi" w:eastAsiaTheme="minorEastAsia" w:hAnsiTheme="minorHAnsi" w:cstheme="minorBidi"/>
          <w:noProof/>
          <w:szCs w:val="22"/>
          <w:lang w:eastAsia="en-GB"/>
        </w:rPr>
        <w:tab/>
      </w:r>
      <w:r>
        <w:rPr>
          <w:noProof/>
        </w:rPr>
        <w:t>punch.xsl, punchout.bat</w:t>
      </w:r>
      <w:r>
        <w:rPr>
          <w:noProof/>
        </w:rPr>
        <w:tab/>
      </w:r>
      <w:r>
        <w:rPr>
          <w:noProof/>
        </w:rPr>
        <w:fldChar w:fldCharType="begin"/>
      </w:r>
      <w:r>
        <w:rPr>
          <w:noProof/>
        </w:rPr>
        <w:instrText xml:space="preserve"> PAGEREF _Toc380341262 \h </w:instrText>
      </w:r>
      <w:r>
        <w:rPr>
          <w:noProof/>
        </w:rPr>
      </w:r>
      <w:r>
        <w:rPr>
          <w:noProof/>
        </w:rPr>
        <w:fldChar w:fldCharType="separate"/>
      </w:r>
      <w:r w:rsidR="00100241">
        <w:rPr>
          <w:noProof/>
        </w:rPr>
        <w:t>64</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10</w:t>
      </w:r>
      <w:r>
        <w:rPr>
          <w:rFonts w:asciiTheme="minorHAnsi" w:eastAsiaTheme="minorEastAsia" w:hAnsiTheme="minorHAnsi" w:cstheme="minorBidi"/>
          <w:noProof/>
          <w:szCs w:val="22"/>
          <w:lang w:eastAsia="en-GB"/>
        </w:rPr>
        <w:tab/>
      </w:r>
      <w:r>
        <w:rPr>
          <w:noProof/>
        </w:rPr>
        <w:t>Test Suite</w:t>
      </w:r>
      <w:r>
        <w:rPr>
          <w:noProof/>
        </w:rPr>
        <w:tab/>
      </w:r>
      <w:r>
        <w:rPr>
          <w:noProof/>
        </w:rPr>
        <w:fldChar w:fldCharType="begin"/>
      </w:r>
      <w:r>
        <w:rPr>
          <w:noProof/>
        </w:rPr>
        <w:instrText xml:space="preserve"> PAGEREF _Toc380341263 \h </w:instrText>
      </w:r>
      <w:r>
        <w:rPr>
          <w:noProof/>
        </w:rPr>
      </w:r>
      <w:r>
        <w:rPr>
          <w:noProof/>
        </w:rPr>
        <w:fldChar w:fldCharType="separate"/>
      </w:r>
      <w:r w:rsidR="00100241">
        <w:rPr>
          <w:noProof/>
        </w:rPr>
        <w:t>65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10.1</w:t>
      </w:r>
      <w:r>
        <w:rPr>
          <w:rFonts w:asciiTheme="minorHAnsi" w:eastAsiaTheme="minorEastAsia" w:hAnsiTheme="minorHAnsi" w:cstheme="minorBidi"/>
          <w:noProof/>
          <w:szCs w:val="22"/>
          <w:lang w:eastAsia="en-GB"/>
        </w:rPr>
        <w:tab/>
      </w:r>
      <w:r>
        <w:rPr>
          <w:noProof/>
        </w:rPr>
        <w:t>MesmerQA</w:t>
      </w:r>
      <w:r>
        <w:rPr>
          <w:noProof/>
        </w:rPr>
        <w:tab/>
      </w:r>
      <w:r>
        <w:rPr>
          <w:noProof/>
        </w:rPr>
        <w:fldChar w:fldCharType="begin"/>
      </w:r>
      <w:r>
        <w:rPr>
          <w:noProof/>
        </w:rPr>
        <w:instrText xml:space="preserve"> PAGEREF _Toc380341264 \h </w:instrText>
      </w:r>
      <w:r>
        <w:rPr>
          <w:noProof/>
        </w:rPr>
      </w:r>
      <w:r>
        <w:rPr>
          <w:noProof/>
        </w:rPr>
        <w:fldChar w:fldCharType="separate"/>
      </w:r>
      <w:r w:rsidR="00100241">
        <w:rPr>
          <w:noProof/>
        </w:rPr>
        <w:t>65</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10.1.1</w:t>
      </w:r>
      <w:r>
        <w:rPr>
          <w:rFonts w:asciiTheme="minorHAnsi" w:eastAsiaTheme="minorEastAsia" w:hAnsiTheme="minorHAnsi" w:cstheme="minorBidi"/>
          <w:noProof/>
          <w:szCs w:val="22"/>
          <w:lang w:eastAsia="en-GB"/>
        </w:rPr>
        <w:tab/>
      </w:r>
      <w:r>
        <w:rPr>
          <w:noProof/>
        </w:rPr>
        <w:t>1-Pentyl Isomerization</w:t>
      </w:r>
      <w:r>
        <w:rPr>
          <w:noProof/>
        </w:rPr>
        <w:tab/>
      </w:r>
      <w:r>
        <w:rPr>
          <w:noProof/>
        </w:rPr>
        <w:fldChar w:fldCharType="begin"/>
      </w:r>
      <w:r>
        <w:rPr>
          <w:noProof/>
        </w:rPr>
        <w:instrText xml:space="preserve"> PAGEREF _Toc380341265 \h </w:instrText>
      </w:r>
      <w:r>
        <w:rPr>
          <w:noProof/>
        </w:rPr>
      </w:r>
      <w:r>
        <w:rPr>
          <w:noProof/>
        </w:rPr>
        <w:fldChar w:fldCharType="separate"/>
      </w:r>
      <w:r w:rsidR="00100241">
        <w:rPr>
          <w:noProof/>
        </w:rPr>
        <w:t>66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10.1.2</w:t>
      </w:r>
      <w:r>
        <w:rPr>
          <w:rFonts w:asciiTheme="minorHAnsi" w:eastAsiaTheme="minorEastAsia" w:hAnsiTheme="minorHAnsi" w:cstheme="minorBidi"/>
          <w:noProof/>
          <w:szCs w:val="22"/>
          <w:lang w:eastAsia="en-GB"/>
        </w:rPr>
        <w:tab/>
      </w:r>
      <w:r>
        <w:rPr>
          <w:noProof/>
        </w:rPr>
        <w:t>Cyclopropene Isomerization + Reservoir State</w:t>
      </w:r>
      <w:r>
        <w:rPr>
          <w:noProof/>
        </w:rPr>
        <w:tab/>
      </w:r>
      <w:r>
        <w:rPr>
          <w:noProof/>
        </w:rPr>
        <w:fldChar w:fldCharType="begin"/>
      </w:r>
      <w:r>
        <w:rPr>
          <w:noProof/>
        </w:rPr>
        <w:instrText xml:space="preserve"> PAGEREF _Toc380341266 \h </w:instrText>
      </w:r>
      <w:r>
        <w:rPr>
          <w:noProof/>
        </w:rPr>
      </w:r>
      <w:r>
        <w:rPr>
          <w:noProof/>
        </w:rPr>
        <w:fldChar w:fldCharType="separate"/>
      </w:r>
      <w:r w:rsidR="00100241">
        <w:rPr>
          <w:noProof/>
        </w:rPr>
        <w:t>67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10.1.3</w:t>
      </w:r>
      <w:r>
        <w:rPr>
          <w:rFonts w:asciiTheme="minorHAnsi" w:eastAsiaTheme="minorEastAsia" w:hAnsiTheme="minorHAnsi" w:cstheme="minorBidi"/>
          <w:noProof/>
          <w:szCs w:val="22"/>
          <w:lang w:eastAsia="en-GB"/>
        </w:rPr>
        <w:tab/>
      </w:r>
      <w:r>
        <w:rPr>
          <w:noProof/>
        </w:rPr>
        <w:t>H + SO</w:t>
      </w:r>
      <w:r w:rsidRPr="008E703D">
        <w:rPr>
          <w:noProof/>
          <w:vertAlign w:val="subscript"/>
        </w:rPr>
        <w:t>2</w:t>
      </w:r>
      <w:r>
        <w:rPr>
          <w:noProof/>
        </w:rPr>
        <w:tab/>
      </w:r>
      <w:r>
        <w:rPr>
          <w:noProof/>
        </w:rPr>
        <w:fldChar w:fldCharType="begin"/>
      </w:r>
      <w:r>
        <w:rPr>
          <w:noProof/>
        </w:rPr>
        <w:instrText xml:space="preserve"> PAGEREF _Toc380341267 \h </w:instrText>
      </w:r>
      <w:r>
        <w:rPr>
          <w:noProof/>
        </w:rPr>
      </w:r>
      <w:r>
        <w:rPr>
          <w:noProof/>
        </w:rPr>
        <w:fldChar w:fldCharType="separate"/>
      </w:r>
      <w:r w:rsidR="00100241">
        <w:rPr>
          <w:noProof/>
        </w:rPr>
        <w:t>68</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10.1.4</w:t>
      </w:r>
      <w:r>
        <w:rPr>
          <w:rFonts w:asciiTheme="minorHAnsi" w:eastAsiaTheme="minorEastAsia" w:hAnsiTheme="minorHAnsi" w:cstheme="minorBidi"/>
          <w:noProof/>
          <w:szCs w:val="22"/>
          <w:lang w:eastAsia="en-GB"/>
        </w:rPr>
        <w:tab/>
      </w:r>
      <w:r>
        <w:rPr>
          <w:noProof/>
        </w:rPr>
        <w:t>OH + C</w:t>
      </w:r>
      <w:r w:rsidRPr="008E703D">
        <w:rPr>
          <w:noProof/>
          <w:vertAlign w:val="subscript"/>
        </w:rPr>
        <w:t>2</w:t>
      </w:r>
      <w:r>
        <w:rPr>
          <w:noProof/>
        </w:rPr>
        <w:t>H</w:t>
      </w:r>
      <w:r w:rsidRPr="008E703D">
        <w:rPr>
          <w:noProof/>
          <w:vertAlign w:val="subscript"/>
        </w:rPr>
        <w:t>2</w:t>
      </w:r>
      <w:r>
        <w:rPr>
          <w:noProof/>
        </w:rPr>
        <w:tab/>
      </w:r>
      <w:r>
        <w:rPr>
          <w:noProof/>
        </w:rPr>
        <w:fldChar w:fldCharType="begin"/>
      </w:r>
      <w:r>
        <w:rPr>
          <w:noProof/>
        </w:rPr>
        <w:instrText xml:space="preserve"> PAGEREF _Toc380341268 \h </w:instrText>
      </w:r>
      <w:r>
        <w:rPr>
          <w:noProof/>
        </w:rPr>
      </w:r>
      <w:r>
        <w:rPr>
          <w:noProof/>
        </w:rPr>
        <w:fldChar w:fldCharType="separate"/>
      </w:r>
      <w:r w:rsidR="00100241">
        <w:rPr>
          <w:noProof/>
        </w:rPr>
        <w:t>69</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10.1.5</w:t>
      </w:r>
      <w:r>
        <w:rPr>
          <w:rFonts w:asciiTheme="minorHAnsi" w:eastAsiaTheme="minorEastAsia" w:hAnsiTheme="minorHAnsi" w:cstheme="minorBidi"/>
          <w:noProof/>
          <w:szCs w:val="22"/>
          <w:lang w:eastAsia="en-GB"/>
        </w:rPr>
        <w:tab/>
      </w:r>
      <w:r>
        <w:rPr>
          <w:noProof/>
        </w:rPr>
        <w:t>CH</w:t>
      </w:r>
      <w:r w:rsidRPr="008E703D">
        <w:rPr>
          <w:noProof/>
          <w:vertAlign w:val="subscript"/>
        </w:rPr>
        <w:t>3</w:t>
      </w:r>
      <w:r>
        <w:rPr>
          <w:noProof/>
        </w:rPr>
        <w:t>CO + O</w:t>
      </w:r>
      <w:r w:rsidRPr="008E703D">
        <w:rPr>
          <w:noProof/>
          <w:vertAlign w:val="subscript"/>
        </w:rPr>
        <w:t>2</w:t>
      </w:r>
      <w:r>
        <w:rPr>
          <w:noProof/>
        </w:rPr>
        <w:tab/>
      </w:r>
      <w:r>
        <w:rPr>
          <w:noProof/>
        </w:rPr>
        <w:fldChar w:fldCharType="begin"/>
      </w:r>
      <w:r>
        <w:rPr>
          <w:noProof/>
        </w:rPr>
        <w:instrText xml:space="preserve"> PAGEREF _Toc380341269 \h </w:instrText>
      </w:r>
      <w:r>
        <w:rPr>
          <w:noProof/>
        </w:rPr>
      </w:r>
      <w:r>
        <w:rPr>
          <w:noProof/>
        </w:rPr>
        <w:fldChar w:fldCharType="separate"/>
      </w:r>
      <w:r w:rsidR="00100241">
        <w:rPr>
          <w:noProof/>
        </w:rPr>
        <w:t>70</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lastRenderedPageBreak/>
        <w:t>10.1.6</w:t>
      </w:r>
      <w:r>
        <w:rPr>
          <w:rFonts w:asciiTheme="minorHAnsi" w:eastAsiaTheme="minorEastAsia" w:hAnsiTheme="minorHAnsi" w:cstheme="minorBidi"/>
          <w:noProof/>
          <w:szCs w:val="22"/>
          <w:lang w:eastAsia="en-GB"/>
        </w:rPr>
        <w:tab/>
      </w:r>
      <w:r>
        <w:rPr>
          <w:noProof/>
        </w:rPr>
        <w:t>2-propyl (</w:t>
      </w:r>
      <w:r w:rsidRPr="008E703D">
        <w:rPr>
          <w:i/>
          <w:noProof/>
        </w:rPr>
        <w:t>i-</w:t>
      </w:r>
      <w:r>
        <w:rPr>
          <w:noProof/>
        </w:rPr>
        <w:t>propyl)</w:t>
      </w:r>
      <w:r>
        <w:rPr>
          <w:noProof/>
        </w:rPr>
        <w:tab/>
      </w:r>
      <w:r>
        <w:rPr>
          <w:noProof/>
        </w:rPr>
        <w:fldChar w:fldCharType="begin"/>
      </w:r>
      <w:r>
        <w:rPr>
          <w:noProof/>
        </w:rPr>
        <w:instrText xml:space="preserve"> PAGEREF _Toc380341270 \h </w:instrText>
      </w:r>
      <w:r>
        <w:rPr>
          <w:noProof/>
        </w:rPr>
      </w:r>
      <w:r>
        <w:rPr>
          <w:noProof/>
        </w:rPr>
        <w:fldChar w:fldCharType="separate"/>
      </w:r>
      <w:r w:rsidR="00100241">
        <w:rPr>
          <w:noProof/>
        </w:rPr>
        <w:t>70</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10.1.7</w:t>
      </w:r>
      <w:r>
        <w:rPr>
          <w:rFonts w:asciiTheme="minorHAnsi" w:eastAsiaTheme="minorEastAsia" w:hAnsiTheme="minorHAnsi" w:cstheme="minorBidi"/>
          <w:noProof/>
          <w:szCs w:val="22"/>
          <w:lang w:eastAsia="en-GB"/>
        </w:rPr>
        <w:tab/>
      </w:r>
      <w:r>
        <w:rPr>
          <w:noProof/>
        </w:rPr>
        <w:t>Benzene-OH Oxidation</w:t>
      </w:r>
      <w:r>
        <w:rPr>
          <w:noProof/>
        </w:rPr>
        <w:tab/>
      </w:r>
      <w:r>
        <w:rPr>
          <w:noProof/>
        </w:rPr>
        <w:fldChar w:fldCharType="begin"/>
      </w:r>
      <w:r>
        <w:rPr>
          <w:noProof/>
        </w:rPr>
        <w:instrText xml:space="preserve"> PAGEREF _Toc380341271 \h </w:instrText>
      </w:r>
      <w:r>
        <w:rPr>
          <w:noProof/>
        </w:rPr>
      </w:r>
      <w:r>
        <w:rPr>
          <w:noProof/>
        </w:rPr>
        <w:fldChar w:fldCharType="separate"/>
      </w:r>
      <w:r w:rsidR="00100241">
        <w:rPr>
          <w:noProof/>
        </w:rPr>
        <w:t>71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10.1.8</w:t>
      </w:r>
      <w:r>
        <w:rPr>
          <w:rFonts w:asciiTheme="minorHAnsi" w:eastAsiaTheme="minorEastAsia" w:hAnsiTheme="minorHAnsi" w:cstheme="minorBidi"/>
          <w:noProof/>
          <w:szCs w:val="22"/>
          <w:lang w:eastAsia="en-GB"/>
        </w:rPr>
        <w:tab/>
      </w:r>
      <w:r>
        <w:rPr>
          <w:noProof/>
        </w:rPr>
        <w:t>Thermodynamic Table</w:t>
      </w:r>
      <w:r>
        <w:rPr>
          <w:noProof/>
        </w:rPr>
        <w:tab/>
      </w:r>
      <w:r>
        <w:rPr>
          <w:noProof/>
        </w:rPr>
        <w:fldChar w:fldCharType="begin"/>
      </w:r>
      <w:r>
        <w:rPr>
          <w:noProof/>
        </w:rPr>
        <w:instrText xml:space="preserve"> PAGEREF _Toc380341272 \h </w:instrText>
      </w:r>
      <w:r>
        <w:rPr>
          <w:noProof/>
        </w:rPr>
      </w:r>
      <w:r>
        <w:rPr>
          <w:noProof/>
        </w:rPr>
        <w:fldChar w:fldCharType="separate"/>
      </w:r>
      <w:r w:rsidR="00100241">
        <w:rPr>
          <w:noProof/>
        </w:rPr>
        <w:t>71</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10.1.9</w:t>
      </w:r>
      <w:r>
        <w:rPr>
          <w:rFonts w:asciiTheme="minorHAnsi" w:eastAsiaTheme="minorEastAsia" w:hAnsiTheme="minorHAnsi" w:cstheme="minorBidi"/>
          <w:noProof/>
          <w:szCs w:val="22"/>
          <w:lang w:eastAsia="en-GB"/>
        </w:rPr>
        <w:tab/>
      </w:r>
      <w:r>
        <w:rPr>
          <w:noProof/>
        </w:rPr>
        <w:t>UnitTests</w:t>
      </w:r>
      <w:r>
        <w:rPr>
          <w:noProof/>
        </w:rPr>
        <w:tab/>
      </w:r>
      <w:r>
        <w:rPr>
          <w:noProof/>
        </w:rPr>
        <w:fldChar w:fldCharType="begin"/>
      </w:r>
      <w:r>
        <w:rPr>
          <w:noProof/>
        </w:rPr>
        <w:instrText xml:space="preserve"> PAGEREF _Toc380341273 \h </w:instrText>
      </w:r>
      <w:r>
        <w:rPr>
          <w:noProof/>
        </w:rPr>
      </w:r>
      <w:r>
        <w:rPr>
          <w:noProof/>
        </w:rPr>
        <w:fldChar w:fldCharType="separate"/>
      </w:r>
      <w:r w:rsidR="00100241">
        <w:rPr>
          <w:noProof/>
        </w:rPr>
        <w:t>71</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10.2</w:t>
      </w:r>
      <w:r>
        <w:rPr>
          <w:rFonts w:asciiTheme="minorHAnsi" w:eastAsiaTheme="minorEastAsia" w:hAnsiTheme="minorHAnsi" w:cstheme="minorBidi"/>
          <w:noProof/>
          <w:szCs w:val="22"/>
          <w:lang w:eastAsia="en-GB"/>
        </w:rPr>
        <w:tab/>
      </w:r>
      <w:r>
        <w:rPr>
          <w:noProof/>
        </w:rPr>
        <w:t>Examples</w:t>
      </w:r>
      <w:r>
        <w:rPr>
          <w:noProof/>
        </w:rPr>
        <w:tab/>
      </w:r>
      <w:r>
        <w:rPr>
          <w:noProof/>
        </w:rPr>
        <w:fldChar w:fldCharType="begin"/>
      </w:r>
      <w:r>
        <w:rPr>
          <w:noProof/>
        </w:rPr>
        <w:instrText xml:space="preserve"> PAGEREF _Toc380341274 \h </w:instrText>
      </w:r>
      <w:r>
        <w:rPr>
          <w:noProof/>
        </w:rPr>
      </w:r>
      <w:r>
        <w:rPr>
          <w:noProof/>
        </w:rPr>
        <w:fldChar w:fldCharType="separate"/>
      </w:r>
      <w:r w:rsidR="00100241">
        <w:rPr>
          <w:noProof/>
        </w:rPr>
        <w:t>72</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11</w:t>
      </w:r>
      <w:r>
        <w:rPr>
          <w:rFonts w:asciiTheme="minorHAnsi" w:eastAsiaTheme="minorEastAsia" w:hAnsiTheme="minorHAnsi" w:cstheme="minorBidi"/>
          <w:noProof/>
          <w:szCs w:val="22"/>
          <w:lang w:eastAsia="en-GB"/>
        </w:rPr>
        <w:tab/>
      </w:r>
      <w:r>
        <w:rPr>
          <w:noProof/>
        </w:rPr>
        <w:t>Adding Functionality to MESMER</w:t>
      </w:r>
      <w:r>
        <w:rPr>
          <w:noProof/>
        </w:rPr>
        <w:tab/>
      </w:r>
      <w:r>
        <w:rPr>
          <w:noProof/>
        </w:rPr>
        <w:fldChar w:fldCharType="begin"/>
      </w:r>
      <w:r>
        <w:rPr>
          <w:noProof/>
        </w:rPr>
        <w:instrText xml:space="preserve"> PAGEREF _Toc380341275 \h </w:instrText>
      </w:r>
      <w:r>
        <w:rPr>
          <w:noProof/>
        </w:rPr>
      </w:r>
      <w:r>
        <w:rPr>
          <w:noProof/>
        </w:rPr>
        <w:fldChar w:fldCharType="separate"/>
      </w:r>
      <w:r w:rsidR="00100241">
        <w:rPr>
          <w:noProof/>
        </w:rPr>
        <w:t>75</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11.1</w:t>
      </w:r>
      <w:r>
        <w:rPr>
          <w:rFonts w:asciiTheme="minorHAnsi" w:eastAsiaTheme="minorEastAsia" w:hAnsiTheme="minorHAnsi" w:cstheme="minorBidi"/>
          <w:noProof/>
          <w:szCs w:val="22"/>
          <w:lang w:eastAsia="en-GB"/>
        </w:rPr>
        <w:tab/>
      </w:r>
      <w:r>
        <w:rPr>
          <w:noProof/>
        </w:rPr>
        <w:t>Data Access</w:t>
      </w:r>
      <w:r>
        <w:rPr>
          <w:noProof/>
        </w:rPr>
        <w:tab/>
      </w:r>
      <w:r>
        <w:rPr>
          <w:noProof/>
        </w:rPr>
        <w:fldChar w:fldCharType="begin"/>
      </w:r>
      <w:r>
        <w:rPr>
          <w:noProof/>
        </w:rPr>
        <w:instrText xml:space="preserve"> PAGEREF _Toc380341276 \h </w:instrText>
      </w:r>
      <w:r>
        <w:rPr>
          <w:noProof/>
        </w:rPr>
      </w:r>
      <w:r>
        <w:rPr>
          <w:noProof/>
        </w:rPr>
        <w:fldChar w:fldCharType="separate"/>
      </w:r>
      <w:r w:rsidR="00100241">
        <w:rPr>
          <w:noProof/>
        </w:rPr>
        <w:t>75</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11.1.1</w:t>
      </w:r>
      <w:r>
        <w:rPr>
          <w:rFonts w:asciiTheme="minorHAnsi" w:eastAsiaTheme="minorEastAsia" w:hAnsiTheme="minorHAnsi" w:cstheme="minorBidi"/>
          <w:noProof/>
          <w:szCs w:val="22"/>
          <w:lang w:eastAsia="en-GB"/>
        </w:rPr>
        <w:tab/>
      </w:r>
      <w:r>
        <w:rPr>
          <w:noProof/>
        </w:rPr>
        <w:t>XmlMoveTo</w:t>
      </w:r>
      <w:r>
        <w:rPr>
          <w:noProof/>
        </w:rPr>
        <w:tab/>
      </w:r>
      <w:r>
        <w:rPr>
          <w:noProof/>
        </w:rPr>
        <w:fldChar w:fldCharType="begin"/>
      </w:r>
      <w:r>
        <w:rPr>
          <w:noProof/>
        </w:rPr>
        <w:instrText xml:space="preserve"> PAGEREF _Toc380341277 \h </w:instrText>
      </w:r>
      <w:r>
        <w:rPr>
          <w:noProof/>
        </w:rPr>
      </w:r>
      <w:r>
        <w:rPr>
          <w:noProof/>
        </w:rPr>
        <w:fldChar w:fldCharType="separate"/>
      </w:r>
      <w:r w:rsidR="00100241">
        <w:rPr>
          <w:noProof/>
        </w:rPr>
        <w:t>76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11.1.2</w:t>
      </w:r>
      <w:r>
        <w:rPr>
          <w:rFonts w:asciiTheme="minorHAnsi" w:eastAsiaTheme="minorEastAsia" w:hAnsiTheme="minorHAnsi" w:cstheme="minorBidi"/>
          <w:noProof/>
          <w:szCs w:val="22"/>
          <w:lang w:eastAsia="en-GB"/>
        </w:rPr>
        <w:tab/>
      </w:r>
      <w:r>
        <w:rPr>
          <w:noProof/>
        </w:rPr>
        <w:t>XmlRead</w:t>
      </w:r>
      <w:r>
        <w:rPr>
          <w:noProof/>
        </w:rPr>
        <w:tab/>
      </w:r>
      <w:r>
        <w:rPr>
          <w:noProof/>
        </w:rPr>
        <w:fldChar w:fldCharType="begin"/>
      </w:r>
      <w:r>
        <w:rPr>
          <w:noProof/>
        </w:rPr>
        <w:instrText xml:space="preserve"> PAGEREF _Toc380341278 \h </w:instrText>
      </w:r>
      <w:r>
        <w:rPr>
          <w:noProof/>
        </w:rPr>
      </w:r>
      <w:r>
        <w:rPr>
          <w:noProof/>
        </w:rPr>
        <w:fldChar w:fldCharType="separate"/>
      </w:r>
      <w:r w:rsidR="00100241">
        <w:rPr>
          <w:noProof/>
        </w:rPr>
        <w:t>76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11.1.3</w:t>
      </w:r>
      <w:r>
        <w:rPr>
          <w:rFonts w:asciiTheme="minorHAnsi" w:eastAsiaTheme="minorEastAsia" w:hAnsiTheme="minorHAnsi" w:cstheme="minorBidi"/>
          <w:noProof/>
          <w:szCs w:val="22"/>
          <w:lang w:eastAsia="en-GB"/>
        </w:rPr>
        <w:tab/>
      </w:r>
      <w:r>
        <w:rPr>
          <w:noProof/>
        </w:rPr>
        <w:t>XmlReadValue</w:t>
      </w:r>
      <w:r>
        <w:rPr>
          <w:noProof/>
        </w:rPr>
        <w:tab/>
      </w:r>
      <w:r>
        <w:rPr>
          <w:noProof/>
        </w:rPr>
        <w:fldChar w:fldCharType="begin"/>
      </w:r>
      <w:r>
        <w:rPr>
          <w:noProof/>
        </w:rPr>
        <w:instrText xml:space="preserve"> PAGEREF _Toc380341279 \h </w:instrText>
      </w:r>
      <w:r>
        <w:rPr>
          <w:noProof/>
        </w:rPr>
      </w:r>
      <w:r>
        <w:rPr>
          <w:noProof/>
        </w:rPr>
        <w:fldChar w:fldCharType="separate"/>
      </w:r>
      <w:r w:rsidR="00100241">
        <w:rPr>
          <w:noProof/>
        </w:rPr>
        <w:t>76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11.1.4</w:t>
      </w:r>
      <w:r>
        <w:rPr>
          <w:rFonts w:asciiTheme="minorHAnsi" w:eastAsiaTheme="minorEastAsia" w:hAnsiTheme="minorHAnsi" w:cstheme="minorBidi"/>
          <w:noProof/>
          <w:szCs w:val="22"/>
          <w:lang w:eastAsia="en-GB"/>
        </w:rPr>
        <w:tab/>
      </w:r>
      <w:r>
        <w:rPr>
          <w:noProof/>
        </w:rPr>
        <w:t>XmlReadDouble</w:t>
      </w:r>
      <w:r>
        <w:rPr>
          <w:noProof/>
        </w:rPr>
        <w:tab/>
      </w:r>
      <w:r>
        <w:rPr>
          <w:noProof/>
        </w:rPr>
        <w:fldChar w:fldCharType="begin"/>
      </w:r>
      <w:r>
        <w:rPr>
          <w:noProof/>
        </w:rPr>
        <w:instrText xml:space="preserve"> PAGEREF _Toc380341280 \h </w:instrText>
      </w:r>
      <w:r>
        <w:rPr>
          <w:noProof/>
        </w:rPr>
      </w:r>
      <w:r>
        <w:rPr>
          <w:noProof/>
        </w:rPr>
        <w:fldChar w:fldCharType="separate"/>
      </w:r>
      <w:r w:rsidR="00100241">
        <w:rPr>
          <w:noProof/>
        </w:rPr>
        <w:t>76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11.1.5</w:t>
      </w:r>
      <w:r>
        <w:rPr>
          <w:rFonts w:asciiTheme="minorHAnsi" w:eastAsiaTheme="minorEastAsia" w:hAnsiTheme="minorHAnsi" w:cstheme="minorBidi"/>
          <w:noProof/>
          <w:szCs w:val="22"/>
          <w:lang w:eastAsia="en-GB"/>
        </w:rPr>
        <w:tab/>
      </w:r>
      <w:r>
        <w:rPr>
          <w:noProof/>
        </w:rPr>
        <w:t>XmlReadInteger</w:t>
      </w:r>
      <w:r>
        <w:rPr>
          <w:noProof/>
        </w:rPr>
        <w:tab/>
      </w:r>
      <w:r>
        <w:rPr>
          <w:noProof/>
        </w:rPr>
        <w:fldChar w:fldCharType="begin"/>
      </w:r>
      <w:r>
        <w:rPr>
          <w:noProof/>
        </w:rPr>
        <w:instrText xml:space="preserve"> PAGEREF _Toc380341281 \h </w:instrText>
      </w:r>
      <w:r>
        <w:rPr>
          <w:noProof/>
        </w:rPr>
      </w:r>
      <w:r>
        <w:rPr>
          <w:noProof/>
        </w:rPr>
        <w:fldChar w:fldCharType="separate"/>
      </w:r>
      <w:r w:rsidR="00100241">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11.1.6</w:t>
      </w:r>
      <w:r>
        <w:rPr>
          <w:rFonts w:asciiTheme="minorHAnsi" w:eastAsiaTheme="minorEastAsia" w:hAnsiTheme="minorHAnsi" w:cstheme="minorBidi"/>
          <w:noProof/>
          <w:szCs w:val="22"/>
          <w:lang w:eastAsia="en-GB"/>
        </w:rPr>
        <w:tab/>
      </w:r>
      <w:r>
        <w:rPr>
          <w:noProof/>
        </w:rPr>
        <w:t>XmlReadBoolean</w:t>
      </w:r>
      <w:r>
        <w:rPr>
          <w:noProof/>
        </w:rPr>
        <w:tab/>
      </w:r>
      <w:r>
        <w:rPr>
          <w:noProof/>
        </w:rPr>
        <w:fldChar w:fldCharType="begin"/>
      </w:r>
      <w:r>
        <w:rPr>
          <w:noProof/>
        </w:rPr>
        <w:instrText xml:space="preserve"> PAGEREF _Toc380341282 \h </w:instrText>
      </w:r>
      <w:r>
        <w:rPr>
          <w:noProof/>
        </w:rPr>
      </w:r>
      <w:r>
        <w:rPr>
          <w:noProof/>
        </w:rPr>
        <w:fldChar w:fldCharType="separate"/>
      </w:r>
      <w:r w:rsidR="00100241">
        <w:rPr>
          <w:noProof/>
        </w:rPr>
        <w:t>77</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11.2</w:t>
      </w:r>
      <w:r>
        <w:rPr>
          <w:rFonts w:asciiTheme="minorHAnsi" w:eastAsiaTheme="minorEastAsia" w:hAnsiTheme="minorHAnsi" w:cstheme="minorBidi"/>
          <w:noProof/>
          <w:szCs w:val="22"/>
          <w:lang w:eastAsia="en-GB"/>
        </w:rPr>
        <w:tab/>
      </w:r>
      <w:r>
        <w:rPr>
          <w:noProof/>
        </w:rPr>
        <w:t>Plug-in Classes</w:t>
      </w:r>
      <w:r>
        <w:rPr>
          <w:noProof/>
        </w:rPr>
        <w:tab/>
      </w:r>
      <w:r>
        <w:rPr>
          <w:noProof/>
        </w:rPr>
        <w:fldChar w:fldCharType="begin"/>
      </w:r>
      <w:r>
        <w:rPr>
          <w:noProof/>
        </w:rPr>
        <w:instrText xml:space="preserve"> PAGEREF _Toc380341283 \h </w:instrText>
      </w:r>
      <w:r>
        <w:rPr>
          <w:noProof/>
        </w:rPr>
      </w:r>
      <w:r>
        <w:rPr>
          <w:noProof/>
        </w:rPr>
        <w:fldChar w:fldCharType="separate"/>
      </w:r>
      <w:r w:rsidR="00100241">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11.2.1</w:t>
      </w:r>
      <w:r>
        <w:rPr>
          <w:rFonts w:asciiTheme="minorHAnsi" w:eastAsiaTheme="minorEastAsia" w:hAnsiTheme="minorHAnsi" w:cstheme="minorBidi"/>
          <w:noProof/>
          <w:szCs w:val="22"/>
          <w:lang w:eastAsia="en-GB"/>
        </w:rPr>
        <w:tab/>
      </w:r>
      <w:r>
        <w:rPr>
          <w:noProof/>
        </w:rPr>
        <w:t>Calculation Methods</w:t>
      </w:r>
      <w:r>
        <w:rPr>
          <w:noProof/>
        </w:rPr>
        <w:tab/>
      </w:r>
      <w:r>
        <w:rPr>
          <w:noProof/>
        </w:rPr>
        <w:fldChar w:fldCharType="begin"/>
      </w:r>
      <w:r>
        <w:rPr>
          <w:noProof/>
        </w:rPr>
        <w:instrText xml:space="preserve"> PAGEREF _Toc380341284 \h </w:instrText>
      </w:r>
      <w:r>
        <w:rPr>
          <w:noProof/>
        </w:rPr>
      </w:r>
      <w:r>
        <w:rPr>
          <w:noProof/>
        </w:rPr>
        <w:fldChar w:fldCharType="separate"/>
      </w:r>
      <w:r w:rsidR="00100241">
        <w:rPr>
          <w:noProof/>
        </w:rPr>
        <w:t>77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11.2.2</w:t>
      </w:r>
      <w:r>
        <w:rPr>
          <w:rFonts w:asciiTheme="minorHAnsi" w:eastAsiaTheme="minorEastAsia" w:hAnsiTheme="minorHAnsi" w:cstheme="minorBidi"/>
          <w:noProof/>
          <w:szCs w:val="22"/>
          <w:lang w:eastAsia="en-GB"/>
        </w:rPr>
        <w:tab/>
      </w:r>
      <w:r>
        <w:rPr>
          <w:noProof/>
        </w:rPr>
        <w:t>Collisional Energy Transfer Models</w:t>
      </w:r>
      <w:r>
        <w:rPr>
          <w:noProof/>
        </w:rPr>
        <w:tab/>
      </w:r>
      <w:r>
        <w:rPr>
          <w:noProof/>
        </w:rPr>
        <w:fldChar w:fldCharType="begin"/>
      </w:r>
      <w:r>
        <w:rPr>
          <w:noProof/>
        </w:rPr>
        <w:instrText xml:space="preserve"> PAGEREF _Toc380341285 \h </w:instrText>
      </w:r>
      <w:r>
        <w:rPr>
          <w:noProof/>
        </w:rPr>
      </w:r>
      <w:r>
        <w:rPr>
          <w:noProof/>
        </w:rPr>
        <w:fldChar w:fldCharType="separate"/>
      </w:r>
      <w:r w:rsidR="00100241">
        <w:rPr>
          <w:noProof/>
        </w:rPr>
        <w:t>80</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11.2.3</w:t>
      </w:r>
      <w:r>
        <w:rPr>
          <w:rFonts w:asciiTheme="minorHAnsi" w:eastAsiaTheme="minorEastAsia" w:hAnsiTheme="minorHAnsi" w:cstheme="minorBidi"/>
          <w:noProof/>
          <w:szCs w:val="22"/>
          <w:lang w:eastAsia="en-GB"/>
        </w:rPr>
        <w:tab/>
      </w:r>
      <w:r>
        <w:rPr>
          <w:noProof/>
        </w:rPr>
        <w:t>Density of States</w:t>
      </w:r>
      <w:r>
        <w:rPr>
          <w:noProof/>
        </w:rPr>
        <w:tab/>
      </w:r>
      <w:r>
        <w:rPr>
          <w:noProof/>
        </w:rPr>
        <w:fldChar w:fldCharType="begin"/>
      </w:r>
      <w:r>
        <w:rPr>
          <w:noProof/>
        </w:rPr>
        <w:instrText xml:space="preserve"> PAGEREF _Toc380341286 \h </w:instrText>
      </w:r>
      <w:r>
        <w:rPr>
          <w:noProof/>
        </w:rPr>
      </w:r>
      <w:r>
        <w:rPr>
          <w:noProof/>
        </w:rPr>
        <w:fldChar w:fldCharType="separate"/>
      </w:r>
      <w:r w:rsidR="00100241">
        <w:rPr>
          <w:noProof/>
        </w:rPr>
        <w:t>82</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11.2.4</w:t>
      </w:r>
      <w:r>
        <w:rPr>
          <w:rFonts w:asciiTheme="minorHAnsi" w:eastAsiaTheme="minorEastAsia" w:hAnsiTheme="minorHAnsi" w:cstheme="minorBidi"/>
          <w:noProof/>
          <w:szCs w:val="22"/>
          <w:lang w:eastAsia="en-GB"/>
        </w:rPr>
        <w:tab/>
      </w:r>
      <w:r>
        <w:rPr>
          <w:noProof/>
        </w:rPr>
        <w:t>Microcanonical Rates</w:t>
      </w:r>
      <w:r>
        <w:rPr>
          <w:noProof/>
        </w:rPr>
        <w:tab/>
      </w:r>
      <w:r>
        <w:rPr>
          <w:noProof/>
        </w:rPr>
        <w:fldChar w:fldCharType="begin"/>
      </w:r>
      <w:r>
        <w:rPr>
          <w:noProof/>
        </w:rPr>
        <w:instrText xml:space="preserve"> PAGEREF _Toc380341287 \h </w:instrText>
      </w:r>
      <w:r>
        <w:rPr>
          <w:noProof/>
        </w:rPr>
      </w:r>
      <w:r>
        <w:rPr>
          <w:noProof/>
        </w:rPr>
        <w:fldChar w:fldCharType="separate"/>
      </w:r>
      <w:r w:rsidR="00100241">
        <w:rPr>
          <w:noProof/>
        </w:rPr>
        <w:t>84</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11.2.5</w:t>
      </w:r>
      <w:r>
        <w:rPr>
          <w:rFonts w:asciiTheme="minorHAnsi" w:eastAsiaTheme="minorEastAsia" w:hAnsiTheme="minorHAnsi" w:cstheme="minorBidi"/>
          <w:noProof/>
          <w:szCs w:val="22"/>
          <w:lang w:eastAsia="en-GB"/>
        </w:rPr>
        <w:tab/>
      </w:r>
      <w:r>
        <w:rPr>
          <w:noProof/>
        </w:rPr>
        <w:t>Tunneling Corrections</w:t>
      </w:r>
      <w:r>
        <w:rPr>
          <w:noProof/>
        </w:rPr>
        <w:tab/>
      </w:r>
      <w:r>
        <w:rPr>
          <w:noProof/>
        </w:rPr>
        <w:fldChar w:fldCharType="begin"/>
      </w:r>
      <w:r>
        <w:rPr>
          <w:noProof/>
        </w:rPr>
        <w:instrText xml:space="preserve"> PAGEREF _Toc380341288 \h </w:instrText>
      </w:r>
      <w:r>
        <w:rPr>
          <w:noProof/>
        </w:rPr>
      </w:r>
      <w:r>
        <w:rPr>
          <w:noProof/>
        </w:rPr>
        <w:fldChar w:fldCharType="separate"/>
      </w:r>
      <w:r w:rsidR="00100241">
        <w:rPr>
          <w:noProof/>
        </w:rPr>
        <w:t>86</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11.2.6</w:t>
      </w:r>
      <w:r>
        <w:rPr>
          <w:rFonts w:asciiTheme="minorHAnsi" w:eastAsiaTheme="minorEastAsia" w:hAnsiTheme="minorHAnsi" w:cstheme="minorBidi"/>
          <w:noProof/>
          <w:szCs w:val="22"/>
          <w:lang w:eastAsia="en-GB"/>
        </w:rPr>
        <w:tab/>
      </w:r>
      <w:r>
        <w:rPr>
          <w:noProof/>
        </w:rPr>
        <w:t>Spin Forbidden RRKM theory</w:t>
      </w:r>
      <w:r>
        <w:rPr>
          <w:noProof/>
        </w:rPr>
        <w:tab/>
      </w:r>
      <w:r>
        <w:rPr>
          <w:noProof/>
        </w:rPr>
        <w:fldChar w:fldCharType="begin"/>
      </w:r>
      <w:r>
        <w:rPr>
          <w:noProof/>
        </w:rPr>
        <w:instrText xml:space="preserve"> PAGEREF _Toc380341289 \h </w:instrText>
      </w:r>
      <w:r>
        <w:rPr>
          <w:noProof/>
        </w:rPr>
      </w:r>
      <w:r>
        <w:rPr>
          <w:noProof/>
        </w:rPr>
        <w:fldChar w:fldCharType="separate"/>
      </w:r>
      <w:r w:rsidR="00100241">
        <w:rPr>
          <w:noProof/>
        </w:rPr>
        <w:t>87</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11.2.7</w:t>
      </w:r>
      <w:r>
        <w:rPr>
          <w:rFonts w:asciiTheme="minorHAnsi" w:eastAsiaTheme="minorEastAsia" w:hAnsiTheme="minorHAnsi" w:cstheme="minorBidi"/>
          <w:noProof/>
          <w:szCs w:val="22"/>
          <w:lang w:eastAsia="en-GB"/>
        </w:rPr>
        <w:tab/>
      </w:r>
      <w:r>
        <w:rPr>
          <w:noProof/>
        </w:rPr>
        <w:t>Distribution Calculator</w:t>
      </w:r>
      <w:r>
        <w:rPr>
          <w:noProof/>
        </w:rPr>
        <w:tab/>
      </w:r>
      <w:r>
        <w:rPr>
          <w:noProof/>
        </w:rPr>
        <w:fldChar w:fldCharType="begin"/>
      </w:r>
      <w:r>
        <w:rPr>
          <w:noProof/>
        </w:rPr>
        <w:instrText xml:space="preserve"> PAGEREF _Toc380341290 \h </w:instrText>
      </w:r>
      <w:r>
        <w:rPr>
          <w:noProof/>
        </w:rPr>
      </w:r>
      <w:r>
        <w:rPr>
          <w:noProof/>
        </w:rPr>
        <w:fldChar w:fldCharType="separate"/>
      </w:r>
      <w:r w:rsidR="00100241">
        <w:rPr>
          <w:noProof/>
        </w:rPr>
        <w:t>87</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12</w:t>
      </w:r>
      <w:r>
        <w:rPr>
          <w:rFonts w:asciiTheme="minorHAnsi" w:eastAsiaTheme="minorEastAsia" w:hAnsiTheme="minorHAnsi" w:cstheme="minorBidi"/>
          <w:noProof/>
          <w:szCs w:val="22"/>
          <w:lang w:eastAsia="en-GB"/>
        </w:rPr>
        <w:tab/>
      </w:r>
      <w:r>
        <w:rPr>
          <w:noProof/>
        </w:rPr>
        <w:t>MESMER FAQs</w:t>
      </w:r>
      <w:r>
        <w:rPr>
          <w:noProof/>
        </w:rPr>
        <w:tab/>
      </w:r>
      <w:r>
        <w:rPr>
          <w:noProof/>
        </w:rPr>
        <w:fldChar w:fldCharType="begin"/>
      </w:r>
      <w:r>
        <w:rPr>
          <w:noProof/>
        </w:rPr>
        <w:instrText xml:space="preserve"> PAGEREF _Toc380341291 \h </w:instrText>
      </w:r>
      <w:r>
        <w:rPr>
          <w:noProof/>
        </w:rPr>
      </w:r>
      <w:r>
        <w:rPr>
          <w:noProof/>
        </w:rPr>
        <w:fldChar w:fldCharType="separate"/>
      </w:r>
      <w:r w:rsidR="00100241">
        <w:rPr>
          <w:noProof/>
        </w:rPr>
        <w:t>89</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13</w:t>
      </w:r>
      <w:r>
        <w:rPr>
          <w:rFonts w:asciiTheme="minorHAnsi" w:eastAsiaTheme="minorEastAsia" w:hAnsiTheme="minorHAnsi" w:cstheme="minorBidi"/>
          <w:noProof/>
          <w:szCs w:val="22"/>
          <w:lang w:eastAsia="en-GB"/>
        </w:rPr>
        <w:tab/>
      </w:r>
      <w:r>
        <w:rPr>
          <w:noProof/>
        </w:rPr>
        <w:t>Theoretical Background</w:t>
      </w:r>
      <w:r>
        <w:rPr>
          <w:noProof/>
        </w:rPr>
        <w:tab/>
      </w:r>
      <w:r>
        <w:rPr>
          <w:noProof/>
        </w:rPr>
        <w:fldChar w:fldCharType="begin"/>
      </w:r>
      <w:r>
        <w:rPr>
          <w:noProof/>
        </w:rPr>
        <w:instrText xml:space="preserve"> PAGEREF _Toc380341292 \h </w:instrText>
      </w:r>
      <w:r>
        <w:rPr>
          <w:noProof/>
        </w:rPr>
      </w:r>
      <w:r>
        <w:rPr>
          <w:noProof/>
        </w:rPr>
        <w:fldChar w:fldCharType="separate"/>
      </w:r>
      <w:r w:rsidR="00100241">
        <w:rPr>
          <w:noProof/>
        </w:rPr>
        <w:t>92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13.1</w:t>
      </w:r>
      <w:r>
        <w:rPr>
          <w:rFonts w:asciiTheme="minorHAnsi" w:eastAsiaTheme="minorEastAsia" w:hAnsiTheme="minorHAnsi" w:cstheme="minorBidi"/>
          <w:noProof/>
          <w:szCs w:val="22"/>
          <w:lang w:eastAsia="en-GB"/>
        </w:rPr>
        <w:tab/>
      </w:r>
      <w:r>
        <w:rPr>
          <w:noProof/>
        </w:rPr>
        <w:t>Matrix Formulation of the EGME</w:t>
      </w:r>
      <w:r>
        <w:rPr>
          <w:noProof/>
        </w:rPr>
        <w:tab/>
      </w:r>
      <w:r>
        <w:rPr>
          <w:noProof/>
        </w:rPr>
        <w:fldChar w:fldCharType="begin"/>
      </w:r>
      <w:r>
        <w:rPr>
          <w:noProof/>
        </w:rPr>
        <w:instrText xml:space="preserve"> PAGEREF _Toc380341293 \h </w:instrText>
      </w:r>
      <w:r>
        <w:rPr>
          <w:noProof/>
        </w:rPr>
      </w:r>
      <w:r>
        <w:rPr>
          <w:noProof/>
        </w:rPr>
        <w:fldChar w:fldCharType="separate"/>
      </w:r>
      <w:r w:rsidR="00100241">
        <w:rPr>
          <w:noProof/>
        </w:rPr>
        <w:t>92</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13.1.1</w:t>
      </w:r>
      <w:r>
        <w:rPr>
          <w:rFonts w:asciiTheme="minorHAnsi" w:eastAsiaTheme="minorEastAsia" w:hAnsiTheme="minorHAnsi" w:cstheme="minorBidi"/>
          <w:noProof/>
          <w:szCs w:val="22"/>
          <w:lang w:eastAsia="en-GB"/>
        </w:rPr>
        <w:tab/>
      </w:r>
      <w:r>
        <w:rPr>
          <w:noProof/>
        </w:rPr>
        <w:t>The Bimolecular Source Term</w:t>
      </w:r>
      <w:r>
        <w:rPr>
          <w:noProof/>
        </w:rPr>
        <w:tab/>
      </w:r>
      <w:r>
        <w:rPr>
          <w:noProof/>
        </w:rPr>
        <w:fldChar w:fldCharType="begin"/>
      </w:r>
      <w:r>
        <w:rPr>
          <w:noProof/>
        </w:rPr>
        <w:instrText xml:space="preserve"> PAGEREF _Toc380341294 \h </w:instrText>
      </w:r>
      <w:r>
        <w:rPr>
          <w:noProof/>
        </w:rPr>
      </w:r>
      <w:r>
        <w:rPr>
          <w:noProof/>
        </w:rPr>
        <w:fldChar w:fldCharType="separate"/>
      </w:r>
      <w:r w:rsidR="00100241">
        <w:rPr>
          <w:noProof/>
        </w:rPr>
        <w:t>98</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13.2</w:t>
      </w:r>
      <w:r>
        <w:rPr>
          <w:rFonts w:asciiTheme="minorHAnsi" w:eastAsiaTheme="minorEastAsia" w:hAnsiTheme="minorHAnsi" w:cstheme="minorBidi"/>
          <w:noProof/>
          <w:szCs w:val="22"/>
          <w:lang w:eastAsia="en-GB"/>
        </w:rPr>
        <w:tab/>
      </w:r>
      <w:r>
        <w:rPr>
          <w:noProof/>
        </w:rPr>
        <w:t>Other Methods for solving the master equation</w:t>
      </w:r>
      <w:r>
        <w:rPr>
          <w:noProof/>
        </w:rPr>
        <w:tab/>
      </w:r>
      <w:r>
        <w:rPr>
          <w:noProof/>
        </w:rPr>
        <w:fldChar w:fldCharType="begin"/>
      </w:r>
      <w:r>
        <w:rPr>
          <w:noProof/>
        </w:rPr>
        <w:instrText xml:space="preserve"> PAGEREF _Toc380341295 \h </w:instrText>
      </w:r>
      <w:r>
        <w:rPr>
          <w:noProof/>
        </w:rPr>
      </w:r>
      <w:r>
        <w:rPr>
          <w:noProof/>
        </w:rPr>
        <w:fldChar w:fldCharType="separate"/>
      </w:r>
      <w:r w:rsidR="00100241">
        <w:rPr>
          <w:noProof/>
        </w:rPr>
        <w:t>100</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13.2.1</w:t>
      </w:r>
      <w:r>
        <w:rPr>
          <w:rFonts w:asciiTheme="minorHAnsi" w:eastAsiaTheme="minorEastAsia" w:hAnsiTheme="minorHAnsi" w:cstheme="minorBidi"/>
          <w:noProof/>
          <w:szCs w:val="22"/>
          <w:lang w:eastAsia="en-GB"/>
        </w:rPr>
        <w:tab/>
      </w:r>
      <w:r>
        <w:rPr>
          <w:noProof/>
        </w:rPr>
        <w:t>The Reservoir State Approximation</w:t>
      </w:r>
      <w:r>
        <w:rPr>
          <w:noProof/>
        </w:rPr>
        <w:tab/>
      </w:r>
      <w:r>
        <w:rPr>
          <w:noProof/>
        </w:rPr>
        <w:fldChar w:fldCharType="begin"/>
      </w:r>
      <w:r>
        <w:rPr>
          <w:noProof/>
        </w:rPr>
        <w:instrText xml:space="preserve"> PAGEREF _Toc380341296 \h </w:instrText>
      </w:r>
      <w:r>
        <w:rPr>
          <w:noProof/>
        </w:rPr>
      </w:r>
      <w:r>
        <w:rPr>
          <w:noProof/>
        </w:rPr>
        <w:fldChar w:fldCharType="separate"/>
      </w:r>
      <w:r w:rsidR="00100241">
        <w:rPr>
          <w:noProof/>
        </w:rPr>
        <w:t>100</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13.2.2</w:t>
      </w:r>
      <w:r>
        <w:rPr>
          <w:rFonts w:asciiTheme="minorHAnsi" w:eastAsiaTheme="minorEastAsia" w:hAnsiTheme="minorHAnsi" w:cstheme="minorBidi"/>
          <w:noProof/>
          <w:szCs w:val="22"/>
          <w:lang w:eastAsia="en-GB"/>
        </w:rPr>
        <w:tab/>
      </w:r>
      <w:r>
        <w:rPr>
          <w:noProof/>
        </w:rPr>
        <w:t>The Contracted Basis Set Approach</w:t>
      </w:r>
      <w:r>
        <w:rPr>
          <w:noProof/>
        </w:rPr>
        <w:tab/>
      </w:r>
      <w:r>
        <w:rPr>
          <w:noProof/>
        </w:rPr>
        <w:fldChar w:fldCharType="begin"/>
      </w:r>
      <w:r>
        <w:rPr>
          <w:noProof/>
        </w:rPr>
        <w:instrText xml:space="preserve"> PAGEREF _Toc380341297 \h </w:instrText>
      </w:r>
      <w:r>
        <w:rPr>
          <w:noProof/>
        </w:rPr>
      </w:r>
      <w:r>
        <w:rPr>
          <w:noProof/>
        </w:rPr>
        <w:fldChar w:fldCharType="separate"/>
      </w:r>
      <w:r w:rsidR="00100241">
        <w:rPr>
          <w:noProof/>
        </w:rPr>
        <w:t>102</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13.3</w:t>
      </w:r>
      <w:r>
        <w:rPr>
          <w:rFonts w:asciiTheme="minorHAnsi" w:eastAsiaTheme="minorEastAsia" w:hAnsiTheme="minorHAnsi" w:cstheme="minorBidi"/>
          <w:noProof/>
          <w:szCs w:val="22"/>
          <w:lang w:eastAsia="en-GB"/>
        </w:rPr>
        <w:tab/>
      </w:r>
      <w:r>
        <w:rPr>
          <w:noProof/>
        </w:rPr>
        <w:t>Inverse Laplace Transform</w:t>
      </w:r>
      <w:r>
        <w:rPr>
          <w:noProof/>
        </w:rPr>
        <w:tab/>
      </w:r>
      <w:r>
        <w:rPr>
          <w:noProof/>
        </w:rPr>
        <w:fldChar w:fldCharType="begin"/>
      </w:r>
      <w:r>
        <w:rPr>
          <w:noProof/>
        </w:rPr>
        <w:instrText xml:space="preserve"> PAGEREF _Toc380341298 \h </w:instrText>
      </w:r>
      <w:r>
        <w:rPr>
          <w:noProof/>
        </w:rPr>
      </w:r>
      <w:r>
        <w:rPr>
          <w:noProof/>
        </w:rPr>
        <w:fldChar w:fldCharType="separate"/>
      </w:r>
      <w:r w:rsidR="00100241">
        <w:rPr>
          <w:noProof/>
        </w:rPr>
        <w:t>103</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13.3.1</w:t>
      </w:r>
      <w:r>
        <w:rPr>
          <w:rFonts w:asciiTheme="minorHAnsi" w:eastAsiaTheme="minorEastAsia" w:hAnsiTheme="minorHAnsi" w:cstheme="minorBidi"/>
          <w:noProof/>
          <w:szCs w:val="22"/>
          <w:lang w:eastAsia="en-GB"/>
        </w:rPr>
        <w:tab/>
      </w:r>
      <w:r>
        <w:rPr>
          <w:noProof/>
        </w:rPr>
        <w:t>Unimolecular ILT</w:t>
      </w:r>
      <w:r>
        <w:rPr>
          <w:noProof/>
        </w:rPr>
        <w:tab/>
      </w:r>
      <w:r>
        <w:rPr>
          <w:noProof/>
        </w:rPr>
        <w:fldChar w:fldCharType="begin"/>
      </w:r>
      <w:r>
        <w:rPr>
          <w:noProof/>
        </w:rPr>
        <w:instrText xml:space="preserve"> PAGEREF _Toc380341299 \h </w:instrText>
      </w:r>
      <w:r>
        <w:rPr>
          <w:noProof/>
        </w:rPr>
      </w:r>
      <w:r>
        <w:rPr>
          <w:noProof/>
        </w:rPr>
        <w:fldChar w:fldCharType="separate"/>
      </w:r>
      <w:r w:rsidR="00100241">
        <w:rPr>
          <w:noProof/>
        </w:rPr>
        <w:t>103</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13.3.2</w:t>
      </w:r>
      <w:r>
        <w:rPr>
          <w:rFonts w:asciiTheme="minorHAnsi" w:eastAsiaTheme="minorEastAsia" w:hAnsiTheme="minorHAnsi" w:cstheme="minorBidi"/>
          <w:noProof/>
          <w:szCs w:val="22"/>
          <w:lang w:eastAsia="en-GB"/>
        </w:rPr>
        <w:tab/>
      </w:r>
      <w:r>
        <w:rPr>
          <w:noProof/>
        </w:rPr>
        <w:t>The association ILT</w:t>
      </w:r>
      <w:r>
        <w:rPr>
          <w:noProof/>
        </w:rPr>
        <w:tab/>
      </w:r>
      <w:r>
        <w:rPr>
          <w:noProof/>
        </w:rPr>
        <w:fldChar w:fldCharType="begin"/>
      </w:r>
      <w:r>
        <w:rPr>
          <w:noProof/>
        </w:rPr>
        <w:instrText xml:space="preserve"> PAGEREF _Toc380341300 \h </w:instrText>
      </w:r>
      <w:r>
        <w:rPr>
          <w:noProof/>
        </w:rPr>
      </w:r>
      <w:r>
        <w:rPr>
          <w:noProof/>
        </w:rPr>
        <w:fldChar w:fldCharType="separate"/>
      </w:r>
      <w:r w:rsidR="00100241">
        <w:rPr>
          <w:noProof/>
        </w:rPr>
        <w:t>105</w:t>
      </w:r>
      <w:r>
        <w:rPr>
          <w:noProof/>
        </w:rPr>
        <w:fldChar w:fldCharType="end"/>
      </w:r>
    </w:p>
    <w:p w:rsidR="00850E40" w:rsidRDefault="00850E40">
      <w:pPr>
        <w:pStyle w:val="TOC3"/>
        <w:tabs>
          <w:tab w:val="left" w:pos="2160"/>
        </w:tabs>
        <w:rPr>
          <w:rFonts w:asciiTheme="minorHAnsi" w:eastAsiaTheme="minorEastAsia" w:hAnsiTheme="minorHAnsi" w:cstheme="minorBidi"/>
          <w:noProof/>
          <w:szCs w:val="22"/>
          <w:lang w:eastAsia="en-GB"/>
        </w:rPr>
      </w:pPr>
      <w:r>
        <w:rPr>
          <w:noProof/>
        </w:rPr>
        <w:t>13.3.3</w:t>
      </w:r>
      <w:r>
        <w:rPr>
          <w:rFonts w:asciiTheme="minorHAnsi" w:eastAsiaTheme="minorEastAsia" w:hAnsiTheme="minorHAnsi" w:cstheme="minorBidi"/>
          <w:noProof/>
          <w:szCs w:val="22"/>
          <w:lang w:eastAsia="en-GB"/>
        </w:rPr>
        <w:tab/>
      </w:r>
      <w:r>
        <w:rPr>
          <w:noProof/>
        </w:rPr>
        <w:t>The C’ constant in MESMER ILT</w:t>
      </w:r>
      <w:r>
        <w:rPr>
          <w:noProof/>
        </w:rPr>
        <w:tab/>
      </w:r>
      <w:r>
        <w:rPr>
          <w:noProof/>
        </w:rPr>
        <w:fldChar w:fldCharType="begin"/>
      </w:r>
      <w:r>
        <w:rPr>
          <w:noProof/>
        </w:rPr>
        <w:instrText xml:space="preserve"> PAGEREF _Toc380341301 \h </w:instrText>
      </w:r>
      <w:r>
        <w:rPr>
          <w:noProof/>
        </w:rPr>
      </w:r>
      <w:r>
        <w:rPr>
          <w:noProof/>
        </w:rPr>
        <w:fldChar w:fldCharType="separate"/>
      </w:r>
      <w:r w:rsidR="00100241">
        <w:rPr>
          <w:noProof/>
        </w:rPr>
        <w:t>105</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14</w:t>
      </w:r>
      <w:r>
        <w:rPr>
          <w:rFonts w:asciiTheme="minorHAnsi" w:eastAsiaTheme="minorEastAsia" w:hAnsiTheme="minorHAnsi" w:cstheme="minorBidi"/>
          <w:noProof/>
          <w:szCs w:val="22"/>
          <w:lang w:eastAsia="en-GB"/>
        </w:rPr>
        <w:tab/>
      </w:r>
      <w:r>
        <w:rPr>
          <w:noProof/>
        </w:rPr>
        <w:t>Revision History</w:t>
      </w:r>
      <w:r>
        <w:rPr>
          <w:noProof/>
        </w:rPr>
        <w:tab/>
      </w:r>
      <w:r>
        <w:rPr>
          <w:noProof/>
        </w:rPr>
        <w:fldChar w:fldCharType="begin"/>
      </w:r>
      <w:r>
        <w:rPr>
          <w:noProof/>
        </w:rPr>
        <w:instrText xml:space="preserve"> PAGEREF _Toc380341302 \h </w:instrText>
      </w:r>
      <w:r>
        <w:rPr>
          <w:noProof/>
        </w:rPr>
      </w:r>
      <w:r>
        <w:rPr>
          <w:noProof/>
        </w:rPr>
        <w:fldChar w:fldCharType="separate"/>
      </w:r>
      <w:r w:rsidR="00100241">
        <w:rPr>
          <w:noProof/>
        </w:rPr>
        <w:t>107</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14.1</w:t>
      </w:r>
      <w:r>
        <w:rPr>
          <w:rFonts w:asciiTheme="minorHAnsi" w:eastAsiaTheme="minorEastAsia" w:hAnsiTheme="minorHAnsi" w:cstheme="minorBidi"/>
          <w:noProof/>
          <w:szCs w:val="22"/>
          <w:lang w:eastAsia="en-GB"/>
        </w:rPr>
        <w:tab/>
      </w:r>
      <w:r>
        <w:rPr>
          <w:noProof/>
        </w:rPr>
        <w:t>MESMER 0.1 (Released 12/Jun/2009)</w:t>
      </w:r>
      <w:r>
        <w:rPr>
          <w:noProof/>
        </w:rPr>
        <w:tab/>
      </w:r>
      <w:r>
        <w:rPr>
          <w:noProof/>
        </w:rPr>
        <w:fldChar w:fldCharType="begin"/>
      </w:r>
      <w:r>
        <w:rPr>
          <w:noProof/>
        </w:rPr>
        <w:instrText xml:space="preserve"> PAGEREF _Toc380341303 \h </w:instrText>
      </w:r>
      <w:r>
        <w:rPr>
          <w:noProof/>
        </w:rPr>
      </w:r>
      <w:r>
        <w:rPr>
          <w:noProof/>
        </w:rPr>
        <w:fldChar w:fldCharType="separate"/>
      </w:r>
      <w:r w:rsidR="00100241">
        <w:rPr>
          <w:noProof/>
        </w:rPr>
        <w:t>107</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lastRenderedPageBreak/>
        <w:t>14.2</w:t>
      </w:r>
      <w:r>
        <w:rPr>
          <w:rFonts w:asciiTheme="minorHAnsi" w:eastAsiaTheme="minorEastAsia" w:hAnsiTheme="minorHAnsi" w:cstheme="minorBidi"/>
          <w:noProof/>
          <w:szCs w:val="22"/>
          <w:lang w:eastAsia="en-GB"/>
        </w:rPr>
        <w:tab/>
      </w:r>
      <w:r>
        <w:rPr>
          <w:noProof/>
        </w:rPr>
        <w:t>MESMER 0.2 (Released 9/Jan/2011)</w:t>
      </w:r>
      <w:r>
        <w:rPr>
          <w:noProof/>
        </w:rPr>
        <w:tab/>
      </w:r>
      <w:r>
        <w:rPr>
          <w:noProof/>
        </w:rPr>
        <w:fldChar w:fldCharType="begin"/>
      </w:r>
      <w:r>
        <w:rPr>
          <w:noProof/>
        </w:rPr>
        <w:instrText xml:space="preserve"> PAGEREF _Toc380341304 \h </w:instrText>
      </w:r>
      <w:r>
        <w:rPr>
          <w:noProof/>
        </w:rPr>
      </w:r>
      <w:r>
        <w:rPr>
          <w:noProof/>
        </w:rPr>
        <w:fldChar w:fldCharType="separate"/>
      </w:r>
      <w:r w:rsidR="00100241">
        <w:rPr>
          <w:noProof/>
        </w:rPr>
        <w:t>107</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14.3</w:t>
      </w:r>
      <w:r>
        <w:rPr>
          <w:rFonts w:asciiTheme="minorHAnsi" w:eastAsiaTheme="minorEastAsia" w:hAnsiTheme="minorHAnsi" w:cstheme="minorBidi"/>
          <w:noProof/>
          <w:szCs w:val="22"/>
          <w:lang w:eastAsia="en-GB"/>
        </w:rPr>
        <w:tab/>
      </w:r>
      <w:r>
        <w:rPr>
          <w:noProof/>
        </w:rPr>
        <w:t>MESMER 1.0 (Released 10/Feb/2012)</w:t>
      </w:r>
      <w:r>
        <w:rPr>
          <w:noProof/>
        </w:rPr>
        <w:tab/>
      </w:r>
      <w:r>
        <w:rPr>
          <w:noProof/>
        </w:rPr>
        <w:fldChar w:fldCharType="begin"/>
      </w:r>
      <w:r>
        <w:rPr>
          <w:noProof/>
        </w:rPr>
        <w:instrText xml:space="preserve"> PAGEREF _Toc380341305 \h </w:instrText>
      </w:r>
      <w:r>
        <w:rPr>
          <w:noProof/>
        </w:rPr>
      </w:r>
      <w:r>
        <w:rPr>
          <w:noProof/>
        </w:rPr>
        <w:fldChar w:fldCharType="separate"/>
      </w:r>
      <w:r w:rsidR="00100241">
        <w:rPr>
          <w:noProof/>
        </w:rPr>
        <w:t>107</w:t>
      </w:r>
      <w:r>
        <w:rPr>
          <w:noProof/>
        </w:rPr>
        <w:fldChar w:fldCharType="end"/>
      </w:r>
    </w:p>
    <w:p w:rsidR="00850E40" w:rsidRDefault="00850E40">
      <w:pPr>
        <w:pStyle w:val="TOC2"/>
        <w:rPr>
          <w:rFonts w:asciiTheme="minorHAnsi" w:eastAsiaTheme="minorEastAsia" w:hAnsiTheme="minorHAnsi" w:cstheme="minorBidi"/>
          <w:noProof/>
          <w:szCs w:val="22"/>
          <w:lang w:eastAsia="en-GB"/>
        </w:rPr>
      </w:pPr>
      <w:r>
        <w:rPr>
          <w:noProof/>
        </w:rPr>
        <w:t>14.4</w:t>
      </w:r>
      <w:r>
        <w:rPr>
          <w:rFonts w:asciiTheme="minorHAnsi" w:eastAsiaTheme="minorEastAsia" w:hAnsiTheme="minorHAnsi" w:cstheme="minorBidi"/>
          <w:noProof/>
          <w:szCs w:val="22"/>
          <w:lang w:eastAsia="en-GB"/>
        </w:rPr>
        <w:tab/>
      </w:r>
      <w:r>
        <w:rPr>
          <w:noProof/>
        </w:rPr>
        <w:t>MESMER 2.0 (Released 10/Feb/2013)</w:t>
      </w:r>
      <w:r>
        <w:rPr>
          <w:noProof/>
        </w:rPr>
        <w:tab/>
      </w:r>
      <w:r>
        <w:rPr>
          <w:noProof/>
        </w:rPr>
        <w:fldChar w:fldCharType="begin"/>
      </w:r>
      <w:r>
        <w:rPr>
          <w:noProof/>
        </w:rPr>
        <w:instrText xml:space="preserve"> PAGEREF _Toc380341306 \h </w:instrText>
      </w:r>
      <w:r>
        <w:rPr>
          <w:noProof/>
        </w:rPr>
      </w:r>
      <w:r>
        <w:rPr>
          <w:noProof/>
        </w:rPr>
        <w:fldChar w:fldCharType="separate"/>
      </w:r>
      <w:r w:rsidR="00100241">
        <w:rPr>
          <w:noProof/>
        </w:rPr>
        <w:t>108</w:t>
      </w:r>
      <w:r>
        <w:rPr>
          <w:noProof/>
        </w:rPr>
        <w:fldChar w:fldCharType="end"/>
      </w:r>
    </w:p>
    <w:p w:rsidR="00850E40" w:rsidRDefault="00850E40">
      <w:pPr>
        <w:pStyle w:val="TOC1"/>
        <w:rPr>
          <w:rFonts w:asciiTheme="minorHAnsi" w:eastAsiaTheme="minorEastAsia" w:hAnsiTheme="minorHAnsi" w:cstheme="minorBidi"/>
          <w:noProof/>
          <w:szCs w:val="22"/>
          <w:lang w:eastAsia="en-GB"/>
        </w:rPr>
      </w:pPr>
      <w:r>
        <w:rPr>
          <w:noProof/>
        </w:rPr>
        <w:t>15</w:t>
      </w:r>
      <w:r>
        <w:rPr>
          <w:rFonts w:asciiTheme="minorHAnsi" w:eastAsiaTheme="minorEastAsia" w:hAnsiTheme="minorHAnsi" w:cstheme="minorBidi"/>
          <w:noProof/>
          <w:szCs w:val="22"/>
          <w:lang w:eastAsia="en-GB"/>
        </w:rPr>
        <w:tab/>
      </w:r>
      <w:r>
        <w:rPr>
          <w:noProof/>
        </w:rPr>
        <w:t>References</w:t>
      </w:r>
      <w:r>
        <w:rPr>
          <w:noProof/>
        </w:rPr>
        <w:tab/>
      </w:r>
      <w:r>
        <w:rPr>
          <w:noProof/>
        </w:rPr>
        <w:fldChar w:fldCharType="begin"/>
      </w:r>
      <w:r>
        <w:rPr>
          <w:noProof/>
        </w:rPr>
        <w:instrText xml:space="preserve"> PAGEREF _Toc380341307 \h </w:instrText>
      </w:r>
      <w:r>
        <w:rPr>
          <w:noProof/>
        </w:rPr>
      </w:r>
      <w:r>
        <w:rPr>
          <w:noProof/>
        </w:rPr>
        <w:fldChar w:fldCharType="separate"/>
      </w:r>
      <w:r w:rsidR="00100241">
        <w:rPr>
          <w:noProof/>
        </w:rPr>
        <w:t>109</w:t>
      </w:r>
      <w:r>
        <w:rPr>
          <w:noProof/>
        </w:rPr>
        <w:fldChar w:fldCharType="end"/>
      </w:r>
    </w:p>
    <w:p w:rsidR="00F77C82" w:rsidRDefault="007A15CE">
      <w:pPr>
        <w:pStyle w:val="TOC1"/>
        <w:tabs>
          <w:tab w:val="right" w:leader="dot" w:pos="9070"/>
        </w:tabs>
        <w:sectPr w:rsidR="00F77C82">
          <w:type w:val="continuous"/>
          <w:pgSz w:w="11906" w:h="16838"/>
          <w:pgMar w:top="1418" w:right="1418" w:bottom="1418" w:left="1418" w:header="720" w:footer="720" w:gutter="0"/>
          <w:cols w:space="720"/>
          <w:docGrid w:linePitch="360"/>
        </w:sectPr>
      </w:pPr>
      <w:r>
        <w:fldChar w:fldCharType="end"/>
      </w:r>
    </w:p>
    <w:p w:rsidR="00F77C82" w:rsidRDefault="00F77C82">
      <w:pPr>
        <w:tabs>
          <w:tab w:val="clear" w:pos="540"/>
          <w:tab w:val="clear" w:pos="8064"/>
          <w:tab w:val="right" w:leader="dot" w:pos="8150"/>
          <w:tab w:val="right" w:leader="dot" w:pos="9070"/>
        </w:tabs>
      </w:pPr>
    </w:p>
    <w:p w:rsidR="00812945" w:rsidRDefault="00812945" w:rsidP="00812945">
      <w:pPr>
        <w:pStyle w:val="Heading1"/>
      </w:pPr>
      <w:bookmarkStart w:id="4" w:name="_Toc380341209"/>
      <w:r w:rsidRPr="00C05534">
        <w:lastRenderedPageBreak/>
        <w:t xml:space="preserve">What’s New in MESMER </w:t>
      </w:r>
      <w:r>
        <w:t>3</w:t>
      </w:r>
      <w:r w:rsidRPr="00C05534">
        <w:t>.0</w:t>
      </w:r>
      <w:bookmarkEnd w:id="4"/>
    </w:p>
    <w:p w:rsidR="00812945" w:rsidRDefault="00D437A7" w:rsidP="00812945">
      <w:pPr>
        <w:numPr>
          <w:ilvl w:val="0"/>
          <w:numId w:val="3"/>
        </w:numPr>
        <w:ind w:left="357" w:firstLine="0"/>
      </w:pPr>
      <w:r>
        <w:t>Extension of experimental specification to include bath gas.</w:t>
      </w:r>
      <w:r w:rsidR="00812945">
        <w:t xml:space="preserve"> </w:t>
      </w:r>
    </w:p>
    <w:p w:rsidR="00812945" w:rsidRDefault="00D437A7" w:rsidP="00812945">
      <w:pPr>
        <w:numPr>
          <w:ilvl w:val="0"/>
          <w:numId w:val="3"/>
        </w:numPr>
        <w:ind w:left="357" w:firstLine="0"/>
      </w:pPr>
      <w:r>
        <w:t>The ability to analyse Hessian m</w:t>
      </w:r>
      <w:r w:rsidR="002C584B">
        <w:t>atrices to exclude internal ro</w:t>
      </w:r>
      <w:r>
        <w:t>tor modes prior to the determination of vibrational frequencies</w:t>
      </w:r>
      <w:r w:rsidR="002C584B">
        <w:t xml:space="preserve"> (See section </w:t>
      </w:r>
      <w:r w:rsidR="002C584B">
        <w:fldChar w:fldCharType="begin"/>
      </w:r>
      <w:r w:rsidR="002C584B">
        <w:instrText xml:space="preserve"> REF _Ref345780303 \r \h </w:instrText>
      </w:r>
      <w:r w:rsidR="002C584B">
        <w:fldChar w:fldCharType="separate"/>
      </w:r>
      <w:r w:rsidR="00100241">
        <w:t>7.3.1</w:t>
      </w:r>
      <w:r w:rsidR="002C584B">
        <w:fldChar w:fldCharType="end"/>
      </w:r>
      <w:r w:rsidR="002C584B">
        <w:fldChar w:fldCharType="begin"/>
      </w:r>
      <w:r w:rsidR="002C584B">
        <w:instrText xml:space="preserve"> REF _Ref353724732 \r \h </w:instrText>
      </w:r>
      <w:r w:rsidR="002C584B">
        <w:fldChar w:fldCharType="separate"/>
      </w:r>
      <w:r w:rsidR="00100241">
        <w:t>(5)</w:t>
      </w:r>
      <w:r w:rsidR="002C584B">
        <w:fldChar w:fldCharType="end"/>
      </w:r>
      <w:r w:rsidR="002C584B">
        <w:t xml:space="preserve"> and </w:t>
      </w:r>
      <w:r w:rsidR="002C584B">
        <w:fldChar w:fldCharType="begin"/>
      </w:r>
      <w:r w:rsidR="002C584B">
        <w:instrText xml:space="preserve"> REF _Ref345764698 \r \h </w:instrText>
      </w:r>
      <w:r w:rsidR="002C584B">
        <w:fldChar w:fldCharType="separate"/>
      </w:r>
      <w:r w:rsidR="00100241">
        <w:t>11.2.3</w:t>
      </w:r>
      <w:r w:rsidR="002C584B">
        <w:fldChar w:fldCharType="end"/>
      </w:r>
      <w:r w:rsidR="002C584B">
        <w:t>)</w:t>
      </w:r>
      <w:r w:rsidR="00812945">
        <w:t>.</w:t>
      </w:r>
    </w:p>
    <w:p w:rsidR="000335EA" w:rsidRDefault="000335EA" w:rsidP="00812945">
      <w:pPr>
        <w:numPr>
          <w:ilvl w:val="0"/>
          <w:numId w:val="3"/>
        </w:numPr>
        <w:ind w:left="357" w:firstLine="0"/>
      </w:pPr>
      <w:r>
        <w:t>Addition of a new reaction type – pseudo isomerization (See section</w:t>
      </w:r>
      <w:r w:rsidR="00A551FF">
        <w:t xml:space="preserve"> </w:t>
      </w:r>
      <w:r w:rsidR="00A551FF">
        <w:fldChar w:fldCharType="begin"/>
      </w:r>
      <w:r w:rsidR="00A551FF">
        <w:instrText xml:space="preserve"> REF _Ref347659580 \r \h </w:instrText>
      </w:r>
      <w:r w:rsidR="00A551FF">
        <w:fldChar w:fldCharType="separate"/>
      </w:r>
      <w:r w:rsidR="00100241">
        <w:t>7.3.2</w:t>
      </w:r>
      <w:r w:rsidR="00A551FF">
        <w:fldChar w:fldCharType="end"/>
      </w:r>
      <w:r>
        <w:t>).</w:t>
      </w:r>
    </w:p>
    <w:p w:rsidR="00DC4045" w:rsidRDefault="00DC4045" w:rsidP="00812945">
      <w:pPr>
        <w:numPr>
          <w:ilvl w:val="0"/>
          <w:numId w:val="3"/>
        </w:numPr>
        <w:ind w:left="357" w:firstLine="0"/>
      </w:pPr>
      <w:r>
        <w:t>Analytical representation o</w:t>
      </w:r>
      <w:r w:rsidR="00F54CC9">
        <w:t>f rate coefficients using Chebys</w:t>
      </w:r>
      <w:r>
        <w:t xml:space="preserve">hev polynomials (See section </w:t>
      </w:r>
      <w:r w:rsidR="00F54CC9">
        <w:fldChar w:fldCharType="begin"/>
      </w:r>
      <w:r w:rsidR="00F54CC9">
        <w:instrText xml:space="preserve"> REF _Ref376106032 \r \h </w:instrText>
      </w:r>
      <w:r w:rsidR="00F54CC9">
        <w:fldChar w:fldCharType="separate"/>
      </w:r>
      <w:r w:rsidR="00100241">
        <w:t>11.2.1</w:t>
      </w:r>
      <w:r w:rsidR="00F54CC9">
        <w:fldChar w:fldCharType="end"/>
      </w:r>
      <w:r>
        <w:t>).</w:t>
      </w:r>
    </w:p>
    <w:p w:rsidR="001C1DA5" w:rsidRDefault="001C1DA5" w:rsidP="00812945">
      <w:pPr>
        <w:numPr>
          <w:ilvl w:val="0"/>
          <w:numId w:val="3"/>
        </w:numPr>
        <w:ind w:left="357" w:firstLine="0"/>
      </w:pPr>
      <w:r>
        <w:t xml:space="preserve">XML Schema support to assist with input file specification (See section </w:t>
      </w:r>
      <w:r w:rsidR="00AE1322">
        <w:fldChar w:fldCharType="begin"/>
      </w:r>
      <w:r w:rsidR="00AE1322">
        <w:instrText xml:space="preserve"> REF _Ref376018185 \r \h </w:instrText>
      </w:r>
      <w:r w:rsidR="00AE1322">
        <w:fldChar w:fldCharType="separate"/>
      </w:r>
      <w:r w:rsidR="00100241">
        <w:t>7.2</w:t>
      </w:r>
      <w:r w:rsidR="00AE1322">
        <w:fldChar w:fldCharType="end"/>
      </w:r>
      <w:r>
        <w:t>)</w:t>
      </w:r>
      <w:r w:rsidR="00493F4D">
        <w:t>. Note the format of the MESMER file has changed between versions 2.0 and 3.0 in order that an XML schema can be written. However, MESMER 3.0 should be compatible with earlier version of the input files.</w:t>
      </w:r>
    </w:p>
    <w:p w:rsidR="00DC4045" w:rsidRDefault="00DC4045" w:rsidP="00DC4045">
      <w:pPr>
        <w:ind w:left="357"/>
      </w:pPr>
    </w:p>
    <w:p w:rsidR="00812945" w:rsidRPr="00812945" w:rsidRDefault="00812945" w:rsidP="00812945"/>
    <w:p w:rsidR="00F77C82" w:rsidRPr="00C05534" w:rsidRDefault="00F77C82" w:rsidP="00C05534">
      <w:pPr>
        <w:pStyle w:val="Heading1"/>
      </w:pPr>
      <w:bookmarkStart w:id="5" w:name="_Toc380341210"/>
      <w:r w:rsidRPr="00C05534">
        <w:lastRenderedPageBreak/>
        <w:t>Introduction</w:t>
      </w:r>
      <w:bookmarkEnd w:id="5"/>
    </w:p>
    <w:p w:rsidR="00F77C82" w:rsidRDefault="00F77C82"/>
    <w:p w:rsidR="00F77C82" w:rsidRDefault="00F77C82">
      <w:r>
        <w:t>The modelling of unimolecular systems has application</w:t>
      </w:r>
      <w:r w:rsidR="00863202">
        <w:t>s</w:t>
      </w:r>
      <w:r>
        <w:t xml:space="preserve"> in a variety of environmental and industrial contexts. In recent years a great deal of progress has been made in the understanding and modelling of unimolecular systems over a range of temperatures and pressures</w:t>
      </w:r>
      <w:r w:rsidR="00863202">
        <w:t>.</w:t>
      </w:r>
      <w:r>
        <w:t xml:space="preserve"> The quantities of particular interest are the rate coefficients, time dependent species profiles, product yields, and branching ratios of the system being investigated. Each of these quantities typically shows a complex dependence on pressure and temperature. The modelling of industrial or environmental processes often involves conditions that are difficult to access experimentally, so it is important to be able to generate experimentally validated rate coefficient models that may be extrapolated to the sorts of conditions of interest in larger scale simulations.  </w:t>
      </w:r>
      <w:r w:rsidR="00863202" w:rsidRPr="00863202">
        <w:rPr>
          <w:rFonts w:cs="Times New Roman"/>
          <w:color w:val="000000"/>
          <w:szCs w:val="24"/>
          <w:lang w:eastAsia="en-GB"/>
        </w:rPr>
        <w:t xml:space="preserve">For example, experimental </w:t>
      </w:r>
      <w:r w:rsidR="00863202">
        <w:rPr>
          <w:rFonts w:cs="Times New Roman"/>
          <w:color w:val="000000"/>
          <w:szCs w:val="24"/>
          <w:lang w:eastAsia="en-GB"/>
        </w:rPr>
        <w:t>techniques may dictate that</w:t>
      </w:r>
      <w:r w:rsidR="00863202" w:rsidRPr="00863202">
        <w:rPr>
          <w:rFonts w:cs="Times New Roman"/>
          <w:color w:val="000000"/>
          <w:szCs w:val="24"/>
          <w:lang w:eastAsia="en-GB"/>
        </w:rPr>
        <w:t xml:space="preserve"> reaction</w:t>
      </w:r>
      <w:r w:rsidR="00863202">
        <w:rPr>
          <w:rFonts w:cs="Times New Roman"/>
          <w:color w:val="000000"/>
          <w:szCs w:val="24"/>
          <w:lang w:eastAsia="en-GB"/>
        </w:rPr>
        <w:t>s relevant to the atmosphere</w:t>
      </w:r>
      <w:r w:rsidR="00863202" w:rsidRPr="00863202">
        <w:rPr>
          <w:rFonts w:cs="Times New Roman"/>
          <w:color w:val="000000"/>
          <w:szCs w:val="24"/>
          <w:lang w:eastAsia="en-GB"/>
        </w:rPr>
        <w:t xml:space="preserve"> need to be performed at low pressures (5 - 50 mbar)</w:t>
      </w:r>
      <w:r w:rsidR="00863202">
        <w:rPr>
          <w:rFonts w:cs="Times New Roman"/>
          <w:color w:val="000000"/>
          <w:szCs w:val="24"/>
          <w:lang w:eastAsia="en-GB"/>
        </w:rPr>
        <w:t>;</w:t>
      </w:r>
      <w:r w:rsidR="00863202" w:rsidRPr="00863202">
        <w:rPr>
          <w:rFonts w:ascii="Tahoma" w:hAnsi="Tahoma" w:cs="Tahoma"/>
          <w:color w:val="000000"/>
          <w:sz w:val="20"/>
          <w:lang w:eastAsia="en-GB"/>
        </w:rPr>
        <w:t xml:space="preserve"> </w:t>
      </w:r>
      <w:r w:rsidR="00863202" w:rsidRPr="00863202">
        <w:rPr>
          <w:rFonts w:cs="Times New Roman"/>
          <w:color w:val="000000"/>
          <w:szCs w:val="24"/>
          <w:lang w:eastAsia="en-GB"/>
        </w:rPr>
        <w:t>however, their relevance is at higher pressures, so the experimental results must be extrapolated to the pressures characteristic of the lower atmosphere (200 - 1000 mbar).</w:t>
      </w:r>
      <w:r w:rsidR="00863202">
        <w:t xml:space="preserve"> </w:t>
      </w:r>
      <w:r>
        <w:t xml:space="preserve">The use of stochastic techniques for describing the evolution of unimolecular systems – in particular the </w:t>
      </w:r>
      <w:r w:rsidR="00517AE8">
        <w:t>M</w:t>
      </w:r>
      <w:r>
        <w:t xml:space="preserve">aster </w:t>
      </w:r>
      <w:r w:rsidR="00517AE8">
        <w:t>E</w:t>
      </w:r>
      <w:r>
        <w:t xml:space="preserve">quation (ME) – is a common means of linking laboratory studies and larger scale modelling.  MESMER uses matrix techniques to formulate and solve the </w:t>
      </w:r>
      <w:r w:rsidR="001A3493">
        <w:t>E</w:t>
      </w:r>
      <w:r>
        <w:t xml:space="preserve">nergy </w:t>
      </w:r>
      <w:r w:rsidR="001A3493">
        <w:t>G</w:t>
      </w:r>
      <w:r>
        <w:t xml:space="preserve">rained </w:t>
      </w:r>
      <w:r w:rsidR="001A3493">
        <w:t>M</w:t>
      </w:r>
      <w:r>
        <w:t xml:space="preserve">aster </w:t>
      </w:r>
      <w:r w:rsidR="001A3493">
        <w:t>E</w:t>
      </w:r>
      <w:r>
        <w:t>quation (EGME) for unimolecular systems composed of an arbitrary number of wells, transition states, sinks, and reactants.</w:t>
      </w:r>
    </w:p>
    <w:p w:rsidR="00F77C82" w:rsidRDefault="00F77C82">
      <w:r>
        <w:tab/>
        <w:t>A unimolecular system</w:t>
      </w:r>
      <w:r w:rsidR="007D5484">
        <w:t>, see Figure 1,</w:t>
      </w:r>
      <w:r>
        <w:t xml:space="preserve"> is characterised by one or more potential wells (local minima) on the potential energy surface (henceforth, PES) which describes the energy of the atoms as a function of position.  Each well represents a (meta-) stable species that can, in principle, be isolated. Wells are connected by transition states (TS) and a species in one well may be converted to another by passing through the TS that connects the wells. In many systems the TS can be associated with a saddle point on the system PES and so there is an energy barrier to inter-conversion of species. Thus, to convert from one species to another, the reactant must be activated – i.e., energy must be supplied to overcome the barrier separating the two wells. Typically, energy is supplied through collisions with bath gas molecules - the reactant will undergo a number of collisions with bath gas molecules some of which will be </w:t>
      </w:r>
      <w:r>
        <w:lastRenderedPageBreak/>
        <w:t>activating (net increase in reactant energy) and some of which will be deactivating (net decrease in reactant energy).  Since collision events and the amount of energy transferred are random quantities, the energy transfer process can be regarded as a random walk, and treated using techniques from stochastic process theory.</w:t>
      </w:r>
      <w:r w:rsidR="00FC4016">
        <w:t xml:space="preserve"> Typical systems treated using MESMER also include a bimolecular source and the formation of products by dissociation from one or more of the wells.</w:t>
      </w:r>
    </w:p>
    <w:p w:rsidR="00277A1D" w:rsidRDefault="00716240" w:rsidP="00B2465F">
      <w:pPr>
        <w:jc w:val="center"/>
      </w:pPr>
      <w:r>
        <w:rPr>
          <w:noProof/>
          <w:lang w:eastAsia="en-GB"/>
        </w:rPr>
        <w:drawing>
          <wp:inline distT="0" distB="0" distL="0" distR="0" wp14:anchorId="63FABD89" wp14:editId="25462150">
            <wp:extent cx="4707890" cy="32492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707890" cy="3249295"/>
                    </a:xfrm>
                    <a:prstGeom prst="rect">
                      <a:avLst/>
                    </a:prstGeom>
                    <a:noFill/>
                    <a:ln w="9525">
                      <a:noFill/>
                      <a:miter lim="800000"/>
                      <a:headEnd/>
                      <a:tailEnd/>
                    </a:ln>
                  </pic:spPr>
                </pic:pic>
              </a:graphicData>
            </a:graphic>
          </wp:inline>
        </w:drawing>
      </w:r>
    </w:p>
    <w:p w:rsidR="00277A1D" w:rsidRDefault="007D5484" w:rsidP="00B2465F">
      <w:pPr>
        <w:jc w:val="center"/>
      </w:pPr>
      <w:r>
        <w:t>Figure 1:</w:t>
      </w:r>
      <w:r w:rsidR="00242C10">
        <w:t xml:space="preserve"> </w:t>
      </w:r>
      <w:r>
        <w:t>Schematic of the processes involved in MESMER.</w:t>
      </w:r>
      <w:r w:rsidR="00053DCE">
        <w:t xml:space="preserve"> </w:t>
      </w:r>
      <w:proofErr w:type="gramStart"/>
      <w:r w:rsidR="00B50489">
        <w:t>(Taken from D.R. Glowacki, C.-H.</w:t>
      </w:r>
      <w:proofErr w:type="gramEnd"/>
      <w:r w:rsidR="00B50489">
        <w:t xml:space="preserve"> Liang, C. Morley, M.J. Pilling and S.H. Robertson, </w:t>
      </w:r>
      <w:r w:rsidR="00B50489" w:rsidRPr="0052458C">
        <w:rPr>
          <w:i/>
        </w:rPr>
        <w:t>Journal of Physical Chemistry A</w:t>
      </w:r>
      <w:r w:rsidR="00B50489">
        <w:t xml:space="preserve">, </w:t>
      </w:r>
      <w:r w:rsidR="00B50489" w:rsidRPr="00D87C07">
        <w:t>9545−9560</w:t>
      </w:r>
      <w:r w:rsidR="00B50489">
        <w:t>,</w:t>
      </w:r>
      <w:r w:rsidR="00B50489" w:rsidRPr="00D87C07">
        <w:t xml:space="preserve"> </w:t>
      </w:r>
      <w:r w:rsidR="00B50489" w:rsidRPr="00D87C07">
        <w:rPr>
          <w:b/>
        </w:rPr>
        <w:t>116</w:t>
      </w:r>
      <w:r w:rsidR="00B50489">
        <w:t xml:space="preserve"> (2012))</w:t>
      </w:r>
      <w:r w:rsidR="00053DCE">
        <w:t xml:space="preserve"> </w:t>
      </w:r>
      <w:r w:rsidR="00053D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053DCE">
        <w:fldChar w:fldCharType="separate"/>
      </w:r>
      <w:r w:rsidR="00EF0DE7">
        <w:rPr>
          <w:noProof/>
        </w:rPr>
        <w:t>[</w:t>
      </w:r>
      <w:hyperlink w:anchor="_ENREF_1" w:tooltip="Glowacki, 2012 #5" w:history="1">
        <w:r w:rsidR="00EF3BB5">
          <w:rPr>
            <w:noProof/>
          </w:rPr>
          <w:t>1</w:t>
        </w:r>
      </w:hyperlink>
      <w:r w:rsidR="00EF0DE7">
        <w:rPr>
          <w:noProof/>
        </w:rPr>
        <w:t>]</w:t>
      </w:r>
      <w:r w:rsidR="00053DCE">
        <w:fldChar w:fldCharType="end"/>
      </w:r>
    </w:p>
    <w:p w:rsidR="00F77C82" w:rsidRDefault="00F77C82">
      <w:r>
        <w:t xml:space="preserve">MESMER has been written to offer a flexible approach to ME treatments of </w:t>
      </w:r>
      <w:r w:rsidR="00FC4016">
        <w:t xml:space="preserve">such </w:t>
      </w:r>
      <w:r>
        <w:t xml:space="preserve">complex systems.  We have also attempted to incorporate various facilities that make it easy to apply the ME to gas kinetics.  Some of the design goals which we had in mind while writing MESMER include: </w:t>
      </w:r>
    </w:p>
    <w:p w:rsidR="00F77C82" w:rsidRDefault="00F77C82">
      <w:pPr>
        <w:numPr>
          <w:ilvl w:val="0"/>
          <w:numId w:val="6"/>
        </w:numPr>
      </w:pPr>
      <w:r>
        <w:t>Use standard, off-the-shelf technologies, so that the code may be readily maintained and extended.  For example, we developed MESMER using the Microsoft’s VS2008 integrated development environment, we use XML data representation for the input stream, we use Firefox as a PES viewer to aid in the construction of input files, and current developments are underway to increase compatibility between MESMER and such open source projects as OpenBabel.</w:t>
      </w:r>
    </w:p>
    <w:p w:rsidR="00F77C82" w:rsidRDefault="00F77C82">
      <w:pPr>
        <w:numPr>
          <w:ilvl w:val="0"/>
          <w:numId w:val="6"/>
        </w:numPr>
      </w:pPr>
      <w:r>
        <w:lastRenderedPageBreak/>
        <w:t>Use open source C++ to write well-structured, object-oriented, cross-platform code that may be easily maintained and built upon by future developers.  Where possible, we have designed the code so that future developers may be able to add increasing functionality via the use of plug-in classes.  In addition, the code is commented, with references that indicate the methodologies used.</w:t>
      </w:r>
    </w:p>
    <w:p w:rsidR="00F77C82" w:rsidRPr="00246233" w:rsidRDefault="0025017C" w:rsidP="00C05534">
      <w:pPr>
        <w:pStyle w:val="Heading1"/>
      </w:pPr>
      <w:bookmarkStart w:id="6" w:name="_Toc380341211"/>
      <w:r>
        <w:lastRenderedPageBreak/>
        <w:t xml:space="preserve">Accessing, </w:t>
      </w:r>
      <w:r w:rsidR="00F77C82" w:rsidRPr="00246233">
        <w:t>Compilation and Execution</w:t>
      </w:r>
      <w:bookmarkEnd w:id="6"/>
    </w:p>
    <w:p w:rsidR="00F77C82" w:rsidRDefault="00F77C82">
      <w:r>
        <w:t>MESMER has been designed to be cross platform, and we have compiled it under Windows, LINUX/UNIX, and Mac operating systems, on both 32 and 64-bit architectures.  The installation details describe how to get started using MESMER on several of these platforms.  In general, we do our development and debugging on Windows.  For large production runs, where we may want to run several hundreds or even thousands of ME calculations to explore the sensitivity of the results over the model parameter space, we tend to use LINUX.</w:t>
      </w:r>
    </w:p>
    <w:p w:rsidR="0025017C" w:rsidRPr="00246233" w:rsidRDefault="0025017C" w:rsidP="0025017C">
      <w:pPr>
        <w:pStyle w:val="Heading2"/>
      </w:pPr>
      <w:bookmarkStart w:id="7" w:name="_Toc380341212"/>
      <w:r w:rsidRPr="00246233">
        <w:t>Accessing MESMER</w:t>
      </w:r>
      <w:bookmarkEnd w:id="7"/>
    </w:p>
    <w:p w:rsidR="0025017C" w:rsidRDefault="0025017C" w:rsidP="0025017C">
      <w:r>
        <w:t>MESMER is hosted by the SourceForge website and can be accessed either by using the search facility provided or following the link:</w:t>
      </w:r>
    </w:p>
    <w:p w:rsidR="0025017C" w:rsidRDefault="00100241" w:rsidP="0025017C">
      <w:hyperlink r:id="rId14" w:history="1">
        <w:r w:rsidR="0025017C" w:rsidRPr="00F300F1">
          <w:rPr>
            <w:rStyle w:val="Hyperlink"/>
          </w:rPr>
          <w:t>http://sourceforge.net/projects/mesmer/</w:t>
        </w:r>
      </w:hyperlink>
    </w:p>
    <w:p w:rsidR="0025017C" w:rsidRDefault="0025017C" w:rsidP="0025017C">
      <w:r>
        <w:t xml:space="preserve">There are a number of tracker facilities that allow one to enter bugs and features requests and we strongly encourage this. If you wish to receive an email notification of items being added to these trackers, subscribe to the </w:t>
      </w:r>
      <w:proofErr w:type="gramStart"/>
      <w:r>
        <w:t>mesmer-</w:t>
      </w:r>
      <w:proofErr w:type="gramEnd"/>
      <w:r>
        <w:t>notify mailing list which can also be found on the MESMER SourceForge project site.</w:t>
      </w:r>
    </w:p>
    <w:p w:rsidR="00F77C82" w:rsidRDefault="00F77C82" w:rsidP="00C05534">
      <w:pPr>
        <w:pStyle w:val="Heading2"/>
      </w:pPr>
      <w:bookmarkStart w:id="8" w:name="_Toc380341213"/>
      <w:r>
        <w:t>Windows</w:t>
      </w:r>
      <w:bookmarkEnd w:id="8"/>
    </w:p>
    <w:p w:rsidR="00F77C82" w:rsidRDefault="00F77C82" w:rsidP="00C05534">
      <w:pPr>
        <w:pStyle w:val="Heading3"/>
      </w:pPr>
      <w:bookmarkStart w:id="9" w:name="_Toc380341214"/>
      <w:r>
        <w:t>Installing the Binary on Windows</w:t>
      </w:r>
      <w:bookmarkEnd w:id="9"/>
    </w:p>
    <w:p w:rsidR="00F77C82" w:rsidRDefault="00F77C82">
      <w:r>
        <w:t>Download the Windows installer and execute it.</w:t>
      </w:r>
      <w:r w:rsidR="007F56B3">
        <w:t xml:space="preserve"> It will ask you to accept the </w:t>
      </w:r>
      <w:r>
        <w:t>GPL</w:t>
      </w:r>
      <w:r w:rsidR="007F56B3">
        <w:t>v</w:t>
      </w:r>
      <w:r w:rsidR="005301F4">
        <w:t>2</w:t>
      </w:r>
      <w:r>
        <w:t xml:space="preserve"> licence, and to input the folder where you want it installed. It sets the PATH, MESMER_DIR and possibly MESMER_AUTHOR environment variables. An item is added to StartMenu/Programs with links to the documentation, but actually running MESMER would normally be done from a DOS command window.  To remove MESMER from your computer, use Add and Remove Programs or click the StartMenu/Programs item Uninstall. </w:t>
      </w:r>
    </w:p>
    <w:p w:rsidR="00F77C82" w:rsidRDefault="00F77C82" w:rsidP="00C05534">
      <w:pPr>
        <w:pStyle w:val="Heading3"/>
      </w:pPr>
      <w:bookmarkStart w:id="10" w:name="_Toc380341215"/>
      <w:r>
        <w:t>Compiling it yourself on Windows</w:t>
      </w:r>
      <w:bookmarkEnd w:id="10"/>
    </w:p>
    <w:p w:rsidR="00F77C82" w:rsidRDefault="00F77C82">
      <w:r>
        <w:t xml:space="preserve">If you </w:t>
      </w:r>
      <w:r>
        <w:rPr>
          <w:i/>
        </w:rPr>
        <w:t>want</w:t>
      </w:r>
      <w:r>
        <w:t xml:space="preserve"> to build MESMER yourself, if an executable release is not available so that you </w:t>
      </w:r>
      <w:r>
        <w:rPr>
          <w:i/>
        </w:rPr>
        <w:t>have</w:t>
      </w:r>
      <w:r>
        <w:t xml:space="preserve"> to build it yourself, or if you want to develop the code yourself, then we recommend the </w:t>
      </w:r>
      <w:r>
        <w:lastRenderedPageBreak/>
        <w:t xml:space="preserve">use of Visual C++.  MESMER </w:t>
      </w:r>
      <w:r w:rsidR="00CE39BB">
        <w:t>has been developed using Microsoft’s Visual C++ 2008/2010</w:t>
      </w:r>
      <w:r>
        <w:t xml:space="preserve"> integrated development environment.  Building and developing MESMER can be done using either the free Visual C++ 20</w:t>
      </w:r>
      <w:r w:rsidR="00CE39BB">
        <w:t>10</w:t>
      </w:r>
      <w:r>
        <w:t xml:space="preserve"> Express Edition or the full version of Visual Studio (which isn’t free). </w:t>
      </w:r>
    </w:p>
    <w:p w:rsidR="00F77C82" w:rsidRDefault="00F77C82">
      <w:r>
        <w:tab/>
      </w:r>
      <w:r>
        <w:tab/>
        <w:t>To build MESMER using VS20</w:t>
      </w:r>
      <w:r w:rsidR="00CE39BB">
        <w:t>10</w:t>
      </w:r>
      <w:r>
        <w:t xml:space="preserve">, you could download the MESMER tar.gz distribution as described in section </w:t>
      </w:r>
      <w:r w:rsidR="007A15CE">
        <w:fldChar w:fldCharType="begin"/>
      </w:r>
      <w:r w:rsidR="001235ED">
        <w:instrText xml:space="preserve"> REF _Ref316226734 \r \h </w:instrText>
      </w:r>
      <w:r w:rsidR="007A15CE">
        <w:fldChar w:fldCharType="separate"/>
      </w:r>
      <w:r w:rsidR="00100241">
        <w:t>6.3</w:t>
      </w:r>
      <w:r w:rsidR="007A15CE">
        <w:fldChar w:fldCharType="end"/>
      </w:r>
      <w:r w:rsidR="00301117">
        <w:t xml:space="preserve">, </w:t>
      </w:r>
      <w:r>
        <w:t>but we would recommend using SVN (possibly with Tortoise SVN) when you will have the opportunity to use either the most recent development code by checking out</w:t>
      </w:r>
    </w:p>
    <w:p w:rsidR="00F77C82" w:rsidRDefault="00100241">
      <w:hyperlink r:id="rId15" w:history="1">
        <w:r w:rsidR="00497035" w:rsidRPr="00497035">
          <w:rPr>
            <w:rStyle w:val="Hyperlink"/>
          </w:rPr>
          <w:t>http://mesmer.svn.sourceforge.net/viewvc/mesmer/trunk/</w:t>
        </w:r>
      </w:hyperlink>
    </w:p>
    <w:p w:rsidR="00F77C82" w:rsidRDefault="00F77C82">
      <w:proofErr w:type="gramStart"/>
      <w:r>
        <w:t>or</w:t>
      </w:r>
      <w:proofErr w:type="gramEnd"/>
      <w:r>
        <w:t xml:space="preserve"> using a released version like</w:t>
      </w:r>
    </w:p>
    <w:p w:rsidR="00F77C82" w:rsidRDefault="00100241">
      <w:hyperlink r:id="rId16" w:history="1">
        <w:r w:rsidR="00497035" w:rsidRPr="00497035">
          <w:rPr>
            <w:rStyle w:val="Hyperlink"/>
          </w:rPr>
          <w:t>http://mesmer.svn.sourceforge.net/viewvc/mesmer/tags/Release_1.0</w:t>
        </w:r>
      </w:hyperlink>
      <w:r w:rsidR="00F77C82">
        <w:t>.</w:t>
      </w:r>
    </w:p>
    <w:p w:rsidR="00F77C82" w:rsidRDefault="00F77C82">
      <w:r>
        <w:t xml:space="preserve">To build it, go to the </w:t>
      </w:r>
      <w:r>
        <w:rPr>
          <w:rFonts w:ascii="Courier New" w:hAnsi="Courier New"/>
          <w:color w:val="FF0000"/>
        </w:rPr>
        <w:t>\Windows VC</w:t>
      </w:r>
      <w:r w:rsidR="00CE39BB">
        <w:rPr>
          <w:rFonts w:ascii="Courier New" w:hAnsi="Courier New"/>
          <w:color w:val="FF0000"/>
        </w:rPr>
        <w:t>10</w:t>
      </w:r>
      <w:r>
        <w:t xml:space="preserve"> folder, and use Visual C++ to open the file </w:t>
      </w:r>
      <w:r>
        <w:rPr>
          <w:rFonts w:ascii="Courier New" w:hAnsi="Courier New"/>
          <w:color w:val="FF0000"/>
        </w:rPr>
        <w:t>MESMER.sln</w:t>
      </w:r>
      <w:r>
        <w:t>. Clicking on the VS20</w:t>
      </w:r>
      <w:r w:rsidR="00CE39BB">
        <w:t>10</w:t>
      </w:r>
      <w:r>
        <w:t xml:space="preserve"> command </w:t>
      </w:r>
      <w:r>
        <w:rPr>
          <w:rFonts w:ascii="Courier New" w:hAnsi="Courier New"/>
          <w:color w:val="FF6600"/>
        </w:rPr>
        <w:t>Build the Solution</w:t>
      </w:r>
      <w:r>
        <w:t xml:space="preserve"> will build the binary executable in </w:t>
      </w:r>
      <w:r>
        <w:rPr>
          <w:rFonts w:ascii="Courier New" w:hAnsi="Courier New"/>
          <w:color w:val="FF0000"/>
        </w:rPr>
        <w:t>\Windows VC</w:t>
      </w:r>
      <w:r w:rsidR="00CE39BB">
        <w:rPr>
          <w:rFonts w:ascii="Courier New" w:hAnsi="Courier New"/>
          <w:color w:val="FF0000"/>
        </w:rPr>
        <w:t>10</w:t>
      </w:r>
      <w:r>
        <w:rPr>
          <w:rFonts w:ascii="Courier New" w:hAnsi="Courier New"/>
          <w:color w:val="FF0000"/>
        </w:rPr>
        <w:t>\Mesmer</w:t>
      </w:r>
      <w:r>
        <w:t xml:space="preserve"> folder.  (Depending on the MESMER release that you download, you may see a </w:t>
      </w:r>
      <w:r>
        <w:rPr>
          <w:rFonts w:ascii="Courier New" w:hAnsi="Courier New"/>
          <w:color w:val="FF0000"/>
        </w:rPr>
        <w:t>\Windows VC</w:t>
      </w:r>
      <w:r w:rsidR="00992DC7">
        <w:rPr>
          <w:rFonts w:ascii="Courier New" w:hAnsi="Courier New"/>
          <w:color w:val="FF0000"/>
        </w:rPr>
        <w:t>9</w:t>
      </w:r>
      <w:r>
        <w:t xml:space="preserve"> folder.  This folder contains the VS200</w:t>
      </w:r>
      <w:r w:rsidR="00992DC7">
        <w:t>8</w:t>
      </w:r>
      <w:r>
        <w:t xml:space="preserve"> project and solution files for MESMER.) </w:t>
      </w:r>
    </w:p>
    <w:p w:rsidR="00F77C82" w:rsidRDefault="00F77C82" w:rsidP="00C05534">
      <w:pPr>
        <w:pStyle w:val="Heading3"/>
      </w:pPr>
      <w:bookmarkStart w:id="11" w:name="_Toc380341216"/>
      <w:r>
        <w:t>Running on Windows</w:t>
      </w:r>
      <w:bookmarkEnd w:id="11"/>
    </w:p>
    <w:p w:rsidR="00F77C82" w:rsidRDefault="00F77C82">
      <w:r>
        <w:t>Open a DOS command window, most conveniently in the folder containing the data file. If the Windows installer has been used, or if the folder containing mesmer.exe has been manually added to the PATH environment variable, MESMER may be called as follows:</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where</w:t>
      </w:r>
      <w:proofErr w:type="gramEnd"/>
      <w:r>
        <w:t xml:space="preserve"> </w:t>
      </w:r>
      <w:r>
        <w:rPr>
          <w:rFonts w:ascii="Courier New" w:hAnsi="Courier New"/>
          <w:color w:val="FF0000"/>
        </w:rPr>
        <w:t>filename.xml</w:t>
      </w:r>
      <w:r>
        <w:t xml:space="preserve"> refers to the input XML file described below.  See section </w:t>
      </w:r>
      <w:r w:rsidR="007A15CE">
        <w:fldChar w:fldCharType="begin"/>
      </w:r>
      <w:r w:rsidR="00C8628D">
        <w:instrText xml:space="preserve"> REF _Ref316226847 \r \h </w:instrText>
      </w:r>
      <w:r w:rsidR="007A15CE">
        <w:fldChar w:fldCharType="separate"/>
      </w:r>
      <w:r w:rsidR="00100241">
        <w:t>6.5</w:t>
      </w:r>
      <w:r w:rsidR="007A15CE">
        <w:fldChar w:fldCharType="end"/>
      </w:r>
      <w:r w:rsidR="00C8628D">
        <w:t xml:space="preserve"> </w:t>
      </w:r>
      <w:r>
        <w:t>for a more complete description of the options and syntax of the command line.</w:t>
      </w:r>
    </w:p>
    <w:p w:rsidR="005301F4" w:rsidRDefault="005301F4">
      <w:r w:rsidRPr="005301F4">
        <w:t>Alternatively, if the user is not familiar with using the command line, MESMER may be executed through right clicking on the desired xml input file and selecting the “Open with Mesmer” option. The additional command line options mentioned above are not available if MESMER is executed in this way.</w:t>
      </w:r>
    </w:p>
    <w:p w:rsidR="00F77C82" w:rsidRDefault="00F77C82" w:rsidP="00E41937">
      <w:pPr>
        <w:pStyle w:val="Heading2"/>
      </w:pPr>
      <w:bookmarkStart w:id="12" w:name="_Ref316226734"/>
      <w:bookmarkStart w:id="13" w:name="_Toc380341217"/>
      <w:r>
        <w:lastRenderedPageBreak/>
        <w:t>Linux/UNIX/Mac</w:t>
      </w:r>
      <w:bookmarkEnd w:id="12"/>
      <w:bookmarkEnd w:id="13"/>
    </w:p>
    <w:p w:rsidR="00F77C82" w:rsidRDefault="00F77C82">
      <w:r>
        <w:t xml:space="preserve">The first step to using MESMER is downloading it from the SourceForge project website.  The downloaded release is distributed using </w:t>
      </w:r>
      <w:r>
        <w:rPr>
          <w:rFonts w:ascii="Courier New" w:hAnsi="Courier New"/>
          <w:color w:val="FF0000"/>
        </w:rPr>
        <w:t>tar.gz</w:t>
      </w:r>
      <w:r>
        <w:t xml:space="preserve"> compression, which retains the directory structure.  To uncompress the files in Windows, you can use free software like WinRAR.  Under Linux/UNIX/Mac, you type the following command:</w:t>
      </w:r>
    </w:p>
    <w:p w:rsidR="00F77C82" w:rsidRDefault="00F77C82">
      <w:pPr>
        <w:rPr>
          <w:rFonts w:ascii="Courier New" w:hAnsi="Courier New" w:cs="Courier New"/>
          <w:color w:val="FF0000"/>
        </w:rPr>
      </w:pPr>
      <w:proofErr w:type="gramStart"/>
      <w:r>
        <w:rPr>
          <w:rFonts w:ascii="Courier New" w:hAnsi="Courier New" w:cs="Courier New"/>
          <w:color w:val="FF0000"/>
        </w:rPr>
        <w:t>tar</w:t>
      </w:r>
      <w:proofErr w:type="gramEnd"/>
      <w:r>
        <w:rPr>
          <w:rFonts w:ascii="Courier New" w:hAnsi="Courier New" w:cs="Courier New"/>
          <w:color w:val="FF0000"/>
        </w:rPr>
        <w:t xml:space="preserve"> xvfz filename.tar.gz</w:t>
      </w:r>
    </w:p>
    <w:p w:rsidR="00F77C82" w:rsidRDefault="00F77C82">
      <w:proofErr w:type="gramStart"/>
      <w:r>
        <w:t>where</w:t>
      </w:r>
      <w:proofErr w:type="gramEnd"/>
      <w:r>
        <w:t xml:space="preserve"> </w:t>
      </w:r>
      <w:r>
        <w:rPr>
          <w:rFonts w:ascii="Courier New" w:hAnsi="Courier New"/>
          <w:color w:val="FF0000"/>
        </w:rPr>
        <w:t>filename</w:t>
      </w:r>
      <w:r>
        <w:t xml:space="preserve"> is the name of the particular MESMER release that you have downloaded.  </w:t>
      </w:r>
    </w:p>
    <w:p w:rsidR="00F77C82" w:rsidRDefault="00F77C82">
      <w:r>
        <w:tab/>
        <w:t>Linux/UNIX compilation involves three easy steps: (1) compile the TinyXML libraries, (2) compile the QD libraries, and finally (3) compile the main executable.  These steps are described sequentially below.</w:t>
      </w:r>
    </w:p>
    <w:p w:rsidR="00F77C82" w:rsidRDefault="00F77C82" w:rsidP="00E41937">
      <w:pPr>
        <w:pStyle w:val="Heading3"/>
      </w:pPr>
      <w:bookmarkStart w:id="14" w:name="_Toc380341218"/>
      <w:r>
        <w:t>Compiling TinyXML</w:t>
      </w:r>
      <w:bookmarkEnd w:id="14"/>
    </w:p>
    <w:p w:rsidR="00F77C82" w:rsidRDefault="00F77C82">
      <w:r>
        <w:t xml:space="preserve">To compile TinyXML, which is what MESMER uses for input/output, the library has to be created by typing the following command under the </w:t>
      </w:r>
      <w:r>
        <w:rPr>
          <w:rFonts w:ascii="Courier New" w:hAnsi="Courier New" w:cs="Courier New"/>
          <w:color w:val="FF0000"/>
        </w:rPr>
        <w:t>/tinyxml</w:t>
      </w:r>
      <w:r>
        <w:t xml:space="preserve"> folder:</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r>
        <w:rPr>
          <w:rFonts w:ascii="Courier New" w:hAnsi="Courier New" w:cs="Courier New"/>
          <w:color w:val="FF0000"/>
        </w:rPr>
        <w:t xml:space="preserve"> –f MakeLib</w:t>
      </w:r>
      <w:r w:rsidR="00BD148F" w:rsidRPr="00BD148F">
        <w:t xml:space="preserve"> </w:t>
      </w:r>
      <w:r w:rsidR="00BD148F">
        <w:t xml:space="preserve">  </w:t>
      </w:r>
      <w:r w:rsidR="00BD148F">
        <w:rPr>
          <w:rFonts w:ascii="Courier New" w:hAnsi="Courier New"/>
          <w:color w:val="FF0000"/>
        </w:rPr>
        <w:t>DEBUG=NO</w:t>
      </w:r>
    </w:p>
    <w:p w:rsidR="00F77C82" w:rsidRDefault="00F77C82" w:rsidP="00E41937">
      <w:pPr>
        <w:pStyle w:val="Heading3"/>
      </w:pPr>
      <w:bookmarkStart w:id="15" w:name="_Toc380341219"/>
      <w:r>
        <w:t>Compiling QD for higher precision arithmetic</w:t>
      </w:r>
      <w:bookmarkEnd w:id="15"/>
    </w:p>
    <w:p w:rsidR="00F77C82" w:rsidRDefault="00F77C82">
      <w:r>
        <w:t xml:space="preserve">MESMER uses numerical matrix techniques to formulate and solve the ME.  Because of this, MESMER is not immune to numerical precision problems.  In the Energy Grained Master Equation, the origin of these effects and when they occur is reasonably well understood, although solutions to these problems are less well understood.  In general, numerical problems arise for deep wells, low temperatures, and low pressures.  </w:t>
      </w:r>
      <w:r w:rsidR="00992DC7">
        <w:t>To address this issue MESMER calculations can be</w:t>
      </w:r>
      <w:r>
        <w:t xml:space="preserve"> </w:t>
      </w:r>
      <w:r w:rsidR="00992DC7">
        <w:t xml:space="preserve">performed </w:t>
      </w:r>
      <w:r>
        <w:t>using significantly increased precision available in the QD libraries written by Yozo Hida</w:t>
      </w:r>
      <w:r w:rsidR="00992DC7">
        <w:t xml:space="preserve"> </w:t>
      </w:r>
      <w:r w:rsidR="00992DC7" w:rsidRPr="00992DC7">
        <w:rPr>
          <w:i/>
        </w:rPr>
        <w:t>et al</w:t>
      </w:r>
      <w:r>
        <w:t xml:space="preserve">.  To accommodate the increased precision libraries, MESMER may be built with different versions of QD. For the compilation of QD package please refer to </w:t>
      </w:r>
      <w:hyperlink r:id="rId17" w:history="1">
        <w:r>
          <w:rPr>
            <w:rStyle w:val="Hyperlink"/>
          </w:rPr>
          <w:t>http://crd.lbl.gov/~dhbailey/mpdist/</w:t>
        </w:r>
      </w:hyperlink>
      <w:r>
        <w:t xml:space="preserve">.  The QD installation steps are described in </w:t>
      </w:r>
      <w:r>
        <w:rPr>
          <w:rFonts w:ascii="Courier New" w:hAnsi="Courier New"/>
          <w:color w:val="FF0000"/>
        </w:rPr>
        <w:t>INSTALL</w:t>
      </w:r>
      <w:r>
        <w:t xml:space="preserve"> file of the </w:t>
      </w:r>
      <w:r>
        <w:rPr>
          <w:rFonts w:ascii="Courier New" w:hAnsi="Courier New" w:cs="Courier New"/>
          <w:color w:val="FF0000"/>
        </w:rPr>
        <w:t>/qd</w:t>
      </w:r>
      <w:r>
        <w:t xml:space="preserve"> folder.  </w:t>
      </w:r>
    </w:p>
    <w:p w:rsidR="00F77C82" w:rsidRDefault="00F77C82">
      <w:r>
        <w:tab/>
        <w:t xml:space="preserve">Briefly, QD installation should require no more than the following three commands executed within the directory </w:t>
      </w:r>
      <w:r>
        <w:rPr>
          <w:rFonts w:ascii="Courier New" w:hAnsi="Courier New" w:cs="Courier New"/>
          <w:color w:val="FF0000"/>
        </w:rPr>
        <w:t>Mesmer/qd/</w:t>
      </w:r>
      <w:r>
        <w:t>:</w:t>
      </w:r>
    </w:p>
    <w:p w:rsidR="00F77C82" w:rsidRDefault="00F77C82">
      <w:pPr>
        <w:rPr>
          <w:rFonts w:ascii="Courier New" w:hAnsi="Courier New" w:cs="Courier New"/>
          <w:color w:val="FF0000"/>
        </w:rPr>
      </w:pPr>
      <w:proofErr w:type="gramStart"/>
      <w:r>
        <w:rPr>
          <w:rFonts w:ascii="Courier New" w:hAnsi="Courier New" w:cs="Courier New"/>
          <w:color w:val="FF0000"/>
        </w:rPr>
        <w:t>chmod</w:t>
      </w:r>
      <w:proofErr w:type="gramEnd"/>
      <w:r>
        <w:rPr>
          <w:rFonts w:ascii="Courier New" w:hAnsi="Courier New" w:cs="Courier New"/>
          <w:color w:val="FF0000"/>
        </w:rPr>
        <w:t xml:space="preserve"> +x configure</w:t>
      </w:r>
    </w:p>
    <w:p w:rsidR="00F77C82" w:rsidRDefault="00F77C82">
      <w:pPr>
        <w:rPr>
          <w:rFonts w:ascii="Courier New" w:hAnsi="Courier New" w:cs="Courier New"/>
          <w:color w:val="FF0000"/>
        </w:rPr>
      </w:pPr>
      <w:proofErr w:type="gramStart"/>
      <w:r>
        <w:rPr>
          <w:rFonts w:ascii="Courier New" w:hAnsi="Courier New" w:cs="Courier New"/>
          <w:color w:val="FF0000"/>
        </w:rPr>
        <w:lastRenderedPageBreak/>
        <w:t>./</w:t>
      </w:r>
      <w:proofErr w:type="gramEnd"/>
      <w:r>
        <w:rPr>
          <w:rFonts w:ascii="Courier New" w:hAnsi="Courier New" w:cs="Courier New"/>
          <w:color w:val="FF0000"/>
        </w:rPr>
        <w:t>configure</w:t>
      </w:r>
    </w:p>
    <w:p w:rsidR="00F77C82" w:rsidRDefault="00F77C82">
      <w:pPr>
        <w:rPr>
          <w:rFonts w:ascii="Courier New" w:hAnsi="Courier New" w:cs="Courier New"/>
          <w:color w:val="FF0000"/>
        </w:rPr>
      </w:pPr>
      <w:proofErr w:type="gramStart"/>
      <w:r>
        <w:rPr>
          <w:rFonts w:ascii="Courier New" w:hAnsi="Courier New" w:cs="Courier New"/>
          <w:color w:val="FF0000"/>
        </w:rPr>
        <w:t>make</w:t>
      </w:r>
      <w:proofErr w:type="gramEnd"/>
    </w:p>
    <w:p w:rsidR="00F77C82" w:rsidRDefault="00F77C82">
      <w:r>
        <w:tab/>
        <w:t>When QD executes configure, it requires that certain environment variables are defined, and in our experience, the most common difficulties to installing QD concern the fact that these environment variables are not defined on a particular system.  Executing</w:t>
      </w:r>
    </w:p>
    <w:p w:rsidR="00F77C82" w:rsidRDefault="00F77C82">
      <w:pPr>
        <w:rPr>
          <w:rFonts w:ascii="Courier New" w:hAnsi="Courier New" w:cs="Courier New"/>
          <w:color w:val="FF0000"/>
        </w:rPr>
      </w:pPr>
      <w:proofErr w:type="gramStart"/>
      <w:r>
        <w:rPr>
          <w:rFonts w:ascii="Courier New" w:hAnsi="Courier New" w:cs="Courier New"/>
          <w:color w:val="FF0000"/>
        </w:rPr>
        <w:t>./</w:t>
      </w:r>
      <w:proofErr w:type="gramEnd"/>
      <w:r>
        <w:rPr>
          <w:rFonts w:ascii="Courier New" w:hAnsi="Courier New" w:cs="Courier New"/>
          <w:color w:val="FF0000"/>
        </w:rPr>
        <w:t>configure --help</w:t>
      </w:r>
    </w:p>
    <w:p w:rsidR="00F77C82" w:rsidRDefault="00F77C82">
      <w:proofErr w:type="gramStart"/>
      <w:r>
        <w:t>will</w:t>
      </w:r>
      <w:proofErr w:type="gramEnd"/>
      <w:r>
        <w:t xml:space="preserve"> show the list of important environmental variables required by QD.  For example, QD may not recognize the appropriate C++ and </w:t>
      </w:r>
      <w:proofErr w:type="gramStart"/>
      <w:r>
        <w:t>Fortran</w:t>
      </w:r>
      <w:proofErr w:type="gramEnd"/>
      <w:r>
        <w:t xml:space="preserve"> compilers, and this is mostly like because the environment variables FC and CXX have no value.  The user may check the value of the CXX and FC environment variables on their system by executing </w:t>
      </w:r>
    </w:p>
    <w:p w:rsidR="00F77C82" w:rsidRDefault="00F77C82">
      <w:pPr>
        <w:rPr>
          <w:rFonts w:ascii="Courier New" w:hAnsi="Courier New" w:cs="Courier New"/>
          <w:color w:val="FF0000"/>
        </w:rPr>
      </w:pPr>
      <w:proofErr w:type="gramStart"/>
      <w:r>
        <w:rPr>
          <w:rFonts w:ascii="Courier New" w:hAnsi="Courier New" w:cs="Courier New"/>
          <w:color w:val="FF0000"/>
        </w:rPr>
        <w:t>echo</w:t>
      </w:r>
      <w:proofErr w:type="gramEnd"/>
      <w:r>
        <w:rPr>
          <w:rFonts w:ascii="Courier New" w:hAnsi="Courier New" w:cs="Courier New"/>
          <w:color w:val="FF0000"/>
        </w:rPr>
        <w:t xml:space="preserve"> $CXX; echo $FC</w:t>
      </w:r>
    </w:p>
    <w:p w:rsidR="00F77C82" w:rsidRDefault="00F77C82">
      <w:r>
        <w:t xml:space="preserve">If the above commands return no value, and the respective C++ and </w:t>
      </w:r>
      <w:proofErr w:type="gramStart"/>
      <w:r>
        <w:t>Fortran</w:t>
      </w:r>
      <w:proofErr w:type="gramEnd"/>
      <w:r>
        <w:t xml:space="preserve"> compilers available on the system are g++ and gfortran, the environment variables may be set as follows:</w:t>
      </w:r>
    </w:p>
    <w:p w:rsidR="00F77C82" w:rsidRDefault="00F77C82">
      <w:pPr>
        <w:rPr>
          <w:rFonts w:ascii="Courier New" w:hAnsi="Courier New" w:cs="Courier New"/>
          <w:color w:val="FF0000"/>
        </w:rPr>
      </w:pPr>
      <w:r>
        <w:rPr>
          <w:rFonts w:ascii="Courier New" w:hAnsi="Courier New" w:cs="Courier New"/>
          <w:color w:val="FF0000"/>
        </w:rPr>
        <w:t>CXX=g++; export CXX; FC=gfortran; export FC</w:t>
      </w:r>
    </w:p>
    <w:p w:rsidR="00992DC7" w:rsidRDefault="00F77C82">
      <w:r>
        <w:t xml:space="preserve">In some cases where the user has no system administrator’s privilege to install the library, they will need to ask the system administrator for help installing the QD package. </w:t>
      </w:r>
    </w:p>
    <w:p w:rsidR="00F77C82" w:rsidRDefault="00992DC7">
      <w:r>
        <w:t xml:space="preserve">Calculations using extended precession are more expensive. For some systems the increase in computational cost can be offset by using Reservoir states see section </w:t>
      </w:r>
      <w:r>
        <w:fldChar w:fldCharType="begin"/>
      </w:r>
      <w:r>
        <w:instrText xml:space="preserve"> REF _Ref345780303 \r \h </w:instrText>
      </w:r>
      <w:r>
        <w:fldChar w:fldCharType="separate"/>
      </w:r>
      <w:r w:rsidR="00100241">
        <w:t>7.3.1</w:t>
      </w:r>
      <w:r>
        <w:fldChar w:fldCharType="end"/>
      </w:r>
      <w:r>
        <w:t xml:space="preserve">. </w:t>
      </w:r>
    </w:p>
    <w:p w:rsidR="00F77C82" w:rsidRDefault="00F77C82" w:rsidP="00E41937">
      <w:pPr>
        <w:pStyle w:val="Heading3"/>
      </w:pPr>
      <w:bookmarkStart w:id="16" w:name="_Toc380341220"/>
      <w:r>
        <w:t>Compiling and Running the Main Executable</w:t>
      </w:r>
      <w:bookmarkEnd w:id="16"/>
    </w:p>
    <w:p w:rsidR="00F77C82" w:rsidRDefault="00F77C82">
      <w:r>
        <w:t xml:space="preserve">Following successful compilation of both the TinyXML and QD libraries, the main MESMER executable may be compiled.  If the QD libraries have been built using files other than </w:t>
      </w:r>
      <w:r>
        <w:rPr>
          <w:rFonts w:ascii="Courier New" w:hAnsi="Courier New" w:cs="Courier New"/>
          <w:color w:val="FF0000"/>
        </w:rPr>
        <w:t>qd_real.h</w:t>
      </w:r>
      <w:r>
        <w:t xml:space="preserve"> and </w:t>
      </w:r>
      <w:r>
        <w:rPr>
          <w:rFonts w:ascii="Courier New" w:hAnsi="Courier New" w:cs="Courier New"/>
          <w:color w:val="FF0000"/>
        </w:rPr>
        <w:t>dd_real.h</w:t>
      </w:r>
      <w:r>
        <w:t xml:space="preserve">, then the header file </w:t>
      </w:r>
      <w:r>
        <w:rPr>
          <w:rFonts w:ascii="Courier New" w:hAnsi="Courier New"/>
          <w:color w:val="FF0000"/>
        </w:rPr>
        <w:t>MesmerPrecision.h</w:t>
      </w:r>
      <w:r>
        <w:t xml:space="preserve"> must be altered so that it refers to the correct filenames.  For the standard QD install that we expect most users will utilize, changing </w:t>
      </w:r>
      <w:r>
        <w:rPr>
          <w:rFonts w:ascii="Courier New" w:hAnsi="Courier New"/>
          <w:color w:val="FF0000"/>
        </w:rPr>
        <w:t>MesmerPrecision.h</w:t>
      </w:r>
      <w:r>
        <w:t xml:space="preserve"> will not be necessary.  Tests that we have run on a variety of 32 and 64 bit LINUX architectures have shown that the MESMER executable may be unreliable if compiled with g++ compilers earlier than version 4.1.0, and with optimization flags greater than </w:t>
      </w:r>
      <w:r>
        <w:rPr>
          <w:rFonts w:ascii="Courier New" w:hAnsi="Courier New" w:cs="Courier New"/>
          <w:color w:val="FF0000"/>
        </w:rPr>
        <w:t>–O2</w:t>
      </w:r>
      <w:r>
        <w:t>.  Thus, we recommend that users test their compiled code against the test suite detailed below.</w:t>
      </w:r>
    </w:p>
    <w:p w:rsidR="00F77C82" w:rsidRDefault="00F77C82">
      <w:r>
        <w:lastRenderedPageBreak/>
        <w:tab/>
        <w:t xml:space="preserve">If the user installs both TinyXML and QD themselves with no complicated changes to the standard install, then the MESMER </w:t>
      </w:r>
      <w:r>
        <w:rPr>
          <w:rFonts w:ascii="Courier New" w:hAnsi="Courier New"/>
          <w:color w:val="FF0000"/>
        </w:rPr>
        <w:t>Makefile</w:t>
      </w:r>
      <w:r>
        <w:t xml:space="preserve"> in </w:t>
      </w:r>
      <w:r>
        <w:rPr>
          <w:rFonts w:ascii="Courier New" w:hAnsi="Courier New"/>
          <w:color w:val="FF0000"/>
        </w:rPr>
        <w:t>/src</w:t>
      </w:r>
      <w:r>
        <w:t xml:space="preserve"> shouldn’t need any alteration, as it is presently set up with the options that most users will require.  To install the main executable, all that should be required is to go to the </w:t>
      </w:r>
      <w:r>
        <w:rPr>
          <w:rFonts w:ascii="Courier New" w:hAnsi="Courier New"/>
          <w:color w:val="FF0000"/>
        </w:rPr>
        <w:t>/src</w:t>
      </w:r>
      <w:r>
        <w:t xml:space="preserve"> folder and do</w:t>
      </w:r>
    </w:p>
    <w:p w:rsidR="00F77C82" w:rsidRDefault="00F77C82">
      <w:pPr>
        <w:rPr>
          <w:rFonts w:ascii="Courier New" w:hAnsi="Courier New"/>
          <w:color w:val="FF0000"/>
        </w:rPr>
      </w:pPr>
      <w:proofErr w:type="gramStart"/>
      <w:r>
        <w:rPr>
          <w:rFonts w:ascii="Courier New" w:hAnsi="Courier New"/>
          <w:color w:val="FF0000"/>
        </w:rPr>
        <w:t>make</w:t>
      </w:r>
      <w:proofErr w:type="gramEnd"/>
    </w:p>
    <w:p w:rsidR="00F77C82" w:rsidRDefault="00F77C82">
      <w:proofErr w:type="gramStart"/>
      <w:r>
        <w:t>or</w:t>
      </w:r>
      <w:proofErr w:type="gramEnd"/>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w:t>
      </w:r>
    </w:p>
    <w:p w:rsidR="00F77C82" w:rsidRDefault="00F77C82">
      <w:r>
        <w:t xml:space="preserve">The latter command will copy the executable to the </w:t>
      </w:r>
      <w:r>
        <w:rPr>
          <w:rFonts w:ascii="Courier New" w:hAnsi="Courier New"/>
          <w:color w:val="FF0000"/>
        </w:rPr>
        <w:t>/bin</w:t>
      </w:r>
      <w:r>
        <w:t xml:space="preserve"> folder after a successful compilation. By default, compilation  will proceed with debug option flags applied, to compile with the full optimization flags then add the specification </w:t>
      </w:r>
      <w:r>
        <w:rPr>
          <w:rFonts w:ascii="Courier New" w:hAnsi="Courier New"/>
          <w:color w:val="FF0000"/>
        </w:rPr>
        <w:t>DEBUG=NO</w:t>
      </w:r>
      <w:r>
        <w:t xml:space="preserve"> to the command line e.g.,</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install DEBUG=NO</w:t>
      </w:r>
    </w:p>
    <w:p w:rsidR="00F77C82" w:rsidRDefault="00F77C82">
      <w:r>
        <w:t>If you need to recompile MESMER, you can also use the command</w:t>
      </w:r>
    </w:p>
    <w:p w:rsidR="00F77C82" w:rsidRDefault="00F77C82">
      <w:pPr>
        <w:rPr>
          <w:rFonts w:ascii="Courier New" w:hAnsi="Courier New"/>
          <w:color w:val="FF0000"/>
        </w:rPr>
      </w:pPr>
      <w:proofErr w:type="gramStart"/>
      <w:r>
        <w:rPr>
          <w:rFonts w:ascii="Courier New" w:hAnsi="Courier New"/>
          <w:color w:val="FF0000"/>
        </w:rPr>
        <w:t>make</w:t>
      </w:r>
      <w:proofErr w:type="gramEnd"/>
      <w:r>
        <w:rPr>
          <w:rFonts w:ascii="Courier New" w:hAnsi="Courier New"/>
          <w:color w:val="FF0000"/>
        </w:rPr>
        <w:t xml:space="preserve"> remake</w:t>
      </w:r>
    </w:p>
    <w:p w:rsidR="00F77C82" w:rsidRDefault="00F77C82">
      <w:r>
        <w:t xml:space="preserve">This will remove the previous built object files in </w:t>
      </w:r>
      <w:r>
        <w:rPr>
          <w:rFonts w:ascii="Courier New" w:hAnsi="Courier New"/>
          <w:color w:val="FF0000"/>
        </w:rPr>
        <w:t>/src</w:t>
      </w:r>
      <w:r>
        <w:t xml:space="preserve"> folder and do a clean recompile/installation. This is useful when there is a clock skew between the local computer and remote cluster; hence all files on the remote cluster will be recompiled regardless of the time attributes on files. Note that if you don’t do a </w:t>
      </w:r>
      <w:r>
        <w:rPr>
          <w:rFonts w:ascii="Courier New" w:hAnsi="Courier New"/>
          <w:color w:val="FF0000"/>
        </w:rPr>
        <w:t>make install</w:t>
      </w:r>
      <w:r>
        <w:t xml:space="preserve">, then the executable will reside in </w:t>
      </w:r>
      <w:r>
        <w:rPr>
          <w:rFonts w:ascii="Courier New" w:hAnsi="Courier New"/>
          <w:color w:val="FF0000"/>
        </w:rPr>
        <w:t>/src</w:t>
      </w:r>
      <w:r>
        <w:t xml:space="preserve"> and won’t be copied to </w:t>
      </w:r>
      <w:r>
        <w:rPr>
          <w:rFonts w:ascii="Courier New" w:hAnsi="Courier New"/>
          <w:color w:val="FF0000"/>
        </w:rPr>
        <w:t>/bin</w:t>
      </w:r>
      <w:r>
        <w:t>.</w:t>
      </w:r>
    </w:p>
    <w:p w:rsidR="00F77C82" w:rsidRDefault="00F77C82">
      <w:r>
        <w:tab/>
        <w:t xml:space="preserve">Should problems occur in compiling MESMER, or if you used more complicated ways of installing TinyXML and QD, we include a brief discussion of what must be in place to compile the Main MESMER executable.  Additional guidance may be found within the comments in the </w:t>
      </w:r>
      <w:r>
        <w:rPr>
          <w:rFonts w:ascii="Courier New" w:hAnsi="Courier New" w:cs="Courier New"/>
          <w:color w:val="FF0000"/>
        </w:rPr>
        <w:t>Makefile</w:t>
      </w:r>
      <w:r>
        <w:t xml:space="preserve"> itself.  Compilation of the main </w:t>
      </w:r>
      <w:r>
        <w:tab/>
        <w:t xml:space="preserve">MESMER executable requires linking with TinyXML and QD.  To be sure this is done </w:t>
      </w:r>
      <w:proofErr w:type="gramStart"/>
      <w:r>
        <w:t>correctly,</w:t>
      </w:r>
      <w:proofErr w:type="gramEnd"/>
      <w:r>
        <w:t xml:space="preserve"> verify that the MESMER </w:t>
      </w:r>
      <w:r>
        <w:rPr>
          <w:rFonts w:ascii="Courier New" w:hAnsi="Courier New" w:cs="Courier New"/>
          <w:color w:val="FF0000"/>
        </w:rPr>
        <w:t>Makefile</w:t>
      </w:r>
      <w:r>
        <w:t xml:space="preserve"> refers to the correct location of </w:t>
      </w:r>
      <w:r>
        <w:rPr>
          <w:rFonts w:ascii="Courier New" w:hAnsi="Courier New"/>
          <w:color w:val="FF0000"/>
        </w:rPr>
        <w:t>libqd.a</w:t>
      </w:r>
      <w:r>
        <w:t xml:space="preserve"> and </w:t>
      </w:r>
      <w:r>
        <w:rPr>
          <w:rFonts w:ascii="Courier New" w:hAnsi="Courier New" w:cs="Courier New"/>
          <w:color w:val="FF0000"/>
        </w:rPr>
        <w:t>tinyxml.a</w:t>
      </w:r>
      <w:r>
        <w:t xml:space="preserve"> within the LIBS field.  If you successfully compiled the QD and Tinyxml packages, then paste something like this into its appropriate location with the MESMER </w:t>
      </w:r>
      <w:r>
        <w:rPr>
          <w:rFonts w:ascii="Courier New" w:hAnsi="Courier New" w:cs="Courier New"/>
          <w:color w:val="FF0000"/>
        </w:rPr>
        <w:t>Makefile</w:t>
      </w:r>
      <w:r>
        <w:t>:</w:t>
      </w:r>
    </w:p>
    <w:p w:rsidR="00F77C82" w:rsidRDefault="00F77C82">
      <w:r>
        <w:rPr>
          <w:rFonts w:ascii="Courier New" w:hAnsi="Courier New" w:cs="Courier New"/>
          <w:color w:val="FF0000"/>
        </w:rPr>
        <w:t>LIBS</w:t>
      </w:r>
      <w:r>
        <w:rPr>
          <w:rFonts w:ascii="Courier New" w:hAnsi="Courier New" w:cs="Courier New"/>
          <w:color w:val="FF0000"/>
        </w:rPr>
        <w:tab/>
      </w:r>
      <w:proofErr w:type="gramStart"/>
      <w:r>
        <w:rPr>
          <w:rFonts w:ascii="Courier New" w:hAnsi="Courier New" w:cs="Courier New"/>
          <w:color w:val="FF0000"/>
        </w:rPr>
        <w:t>:=</w:t>
      </w:r>
      <w:proofErr w:type="gramEnd"/>
      <w:r>
        <w:rPr>
          <w:rFonts w:ascii="Courier New" w:hAnsi="Courier New" w:cs="Courier New"/>
          <w:color w:val="FF0000"/>
        </w:rPr>
        <w:t xml:space="preserve"> ../tinyxml/tinyxml.a /usr/local/newqd/lib/libqd.a</w:t>
      </w:r>
      <w:r>
        <w:t xml:space="preserve"> </w:t>
      </w:r>
    </w:p>
    <w:p w:rsidR="00F77C82" w:rsidRDefault="00F77C82">
      <w:proofErr w:type="gramStart"/>
      <w:r>
        <w:t>where</w:t>
      </w:r>
      <w:proofErr w:type="gramEnd"/>
      <w:r>
        <w:t xml:space="preserve"> the paths of </w:t>
      </w:r>
      <w:r>
        <w:rPr>
          <w:rFonts w:ascii="Courier New" w:hAnsi="Courier New"/>
          <w:color w:val="FF0000"/>
        </w:rPr>
        <w:t>libqd.a</w:t>
      </w:r>
      <w:r>
        <w:t xml:space="preserve"> and </w:t>
      </w:r>
      <w:r>
        <w:rPr>
          <w:rFonts w:ascii="Courier New" w:hAnsi="Courier New" w:cs="Courier New"/>
          <w:color w:val="FF0000"/>
        </w:rPr>
        <w:t>tinyxml.a</w:t>
      </w:r>
      <w:r>
        <w:t xml:space="preserve"> may be relative or absolute.</w:t>
      </w:r>
    </w:p>
    <w:p w:rsidR="00F77C82" w:rsidRDefault="00F77C82">
      <w:r>
        <w:lastRenderedPageBreak/>
        <w:tab/>
        <w:t xml:space="preserve">Similarly, in the INCS section of the </w:t>
      </w:r>
      <w:r>
        <w:rPr>
          <w:rFonts w:ascii="Courier New" w:hAnsi="Courier New" w:cs="Courier New"/>
          <w:color w:val="FF0000"/>
        </w:rPr>
        <w:t>Makefile</w:t>
      </w:r>
      <w:r>
        <w:t xml:space="preserve">, specify the absolute or relative location of both the </w:t>
      </w:r>
      <w:r>
        <w:rPr>
          <w:rFonts w:ascii="Courier New" w:hAnsi="Courier New"/>
          <w:color w:val="FF0000"/>
        </w:rPr>
        <w:t>tinyxml/</w:t>
      </w:r>
      <w:r>
        <w:t xml:space="preserve"> and </w:t>
      </w:r>
      <w:proofErr w:type="gramStart"/>
      <w:r>
        <w:t xml:space="preserve">the  </w:t>
      </w:r>
      <w:r>
        <w:rPr>
          <w:rFonts w:ascii="Courier New" w:hAnsi="Courier New"/>
          <w:color w:val="FF0000"/>
        </w:rPr>
        <w:t>/</w:t>
      </w:r>
      <w:proofErr w:type="gramEnd"/>
      <w:r>
        <w:rPr>
          <w:rFonts w:ascii="Courier New" w:hAnsi="Courier New"/>
          <w:color w:val="FF0000"/>
        </w:rPr>
        <w:t xml:space="preserve">include </w:t>
      </w:r>
      <w:r>
        <w:t xml:space="preserve">folder.  </w:t>
      </w:r>
    </w:p>
    <w:p w:rsidR="00F77C82" w:rsidRDefault="00F77C82">
      <w:pPr>
        <w:rPr>
          <w:rFonts w:ascii="Courier New" w:hAnsi="Courier New"/>
          <w:color w:val="FF0000"/>
        </w:rPr>
      </w:pPr>
      <w:proofErr w:type="gramStart"/>
      <w:r>
        <w:rPr>
          <w:rFonts w:ascii="Courier New" w:hAnsi="Courier New"/>
          <w:color w:val="FF0000"/>
        </w:rPr>
        <w:t>INCS :=</w:t>
      </w:r>
      <w:proofErr w:type="gramEnd"/>
      <w:r>
        <w:rPr>
          <w:rFonts w:ascii="Courier New" w:hAnsi="Courier New"/>
          <w:color w:val="FF0000"/>
        </w:rPr>
        <w:t xml:space="preserve"> -I../tinyxml/ -I/usr/local/qd/include</w:t>
      </w:r>
    </w:p>
    <w:p w:rsidR="00F77C82" w:rsidRDefault="00F77C82">
      <w:r>
        <w:t xml:space="preserve">Where the </w:t>
      </w:r>
      <w:r>
        <w:rPr>
          <w:rFonts w:ascii="Courier New" w:hAnsi="Courier New"/>
          <w:color w:val="FF0000"/>
        </w:rPr>
        <w:t xml:space="preserve">/include </w:t>
      </w:r>
      <w:r>
        <w:t xml:space="preserve">folder specifies where </w:t>
      </w:r>
      <w:r>
        <w:rPr>
          <w:rFonts w:ascii="Courier New" w:hAnsi="Courier New"/>
          <w:color w:val="FF0000"/>
        </w:rPr>
        <w:t>qd_real.h</w:t>
      </w:r>
      <w:r>
        <w:t xml:space="preserve"> and </w:t>
      </w:r>
      <w:r>
        <w:rPr>
          <w:rFonts w:ascii="Courier New" w:hAnsi="Courier New"/>
          <w:color w:val="FF0000"/>
        </w:rPr>
        <w:t>dd_real.h</w:t>
      </w:r>
      <w:r>
        <w:t xml:space="preserve"> live.  So long as the LIBS and INC sections of the </w:t>
      </w:r>
      <w:r>
        <w:rPr>
          <w:rFonts w:ascii="Courier New" w:hAnsi="Courier New" w:cs="Courier New"/>
          <w:color w:val="FF0000"/>
        </w:rPr>
        <w:t>Makefile</w:t>
      </w:r>
      <w:r>
        <w:t xml:space="preserve"> are correct, then you should be able to carry on with compilation of the main MESMER executable using </w:t>
      </w:r>
      <w:r>
        <w:rPr>
          <w:rFonts w:ascii="Courier New" w:hAnsi="Courier New"/>
          <w:color w:val="FF0000"/>
        </w:rPr>
        <w:t xml:space="preserve">make </w:t>
      </w:r>
      <w:r>
        <w:t xml:space="preserve">or </w:t>
      </w:r>
      <w:r>
        <w:rPr>
          <w:rFonts w:ascii="Courier New" w:hAnsi="Courier New"/>
          <w:color w:val="FF0000"/>
        </w:rPr>
        <w:t xml:space="preserve">make install </w:t>
      </w:r>
      <w:r>
        <w:t>as discussed above.</w:t>
      </w:r>
    </w:p>
    <w:p w:rsidR="00F77C82" w:rsidRDefault="00F77C82" w:rsidP="00C05534">
      <w:pPr>
        <w:pStyle w:val="Heading3"/>
      </w:pPr>
      <w:bookmarkStart w:id="17" w:name="_Toc380341221"/>
      <w:r>
        <w:t>Running on Linux/UNIX/Mac</w:t>
      </w:r>
      <w:bookmarkEnd w:id="17"/>
    </w:p>
    <w:p w:rsidR="00F77C82" w:rsidRDefault="00F77C82">
      <w:r>
        <w:t>Calling MESMER in UNIX/Linux/Mac systems is similar to Windows systems. The only difference is the name of the executable (</w:t>
      </w:r>
      <w:r>
        <w:rPr>
          <w:rFonts w:ascii="Courier New" w:hAnsi="Courier New"/>
          <w:color w:val="FF0000"/>
        </w:rPr>
        <w:t>mesmer.exe</w:t>
      </w:r>
      <w:r>
        <w:t xml:space="preserve"> in Windows and </w:t>
      </w:r>
      <w:proofErr w:type="gramStart"/>
      <w:r>
        <w:rPr>
          <w:rFonts w:ascii="Courier New" w:hAnsi="Courier New"/>
          <w:color w:val="FF0000"/>
        </w:rPr>
        <w:t>mesmer</w:t>
      </w:r>
      <w:proofErr w:type="gramEnd"/>
      <w:r>
        <w:t xml:space="preserve"> in Linux). Assuming that you have done a </w:t>
      </w:r>
      <w:r>
        <w:rPr>
          <w:rFonts w:ascii="Courier New" w:hAnsi="Courier New"/>
          <w:color w:val="FF0000"/>
        </w:rPr>
        <w:t>make install</w:t>
      </w:r>
      <w:r>
        <w:t xml:space="preserve"> so that the executable resides in </w:t>
      </w:r>
      <w:r>
        <w:rPr>
          <w:rFonts w:ascii="Courier New" w:hAnsi="Courier New"/>
          <w:color w:val="FF0000"/>
        </w:rPr>
        <w:t>/bin</w:t>
      </w:r>
      <w:r>
        <w:t xml:space="preserve">, then from the directory where </w:t>
      </w:r>
      <w:r>
        <w:rPr>
          <w:rFonts w:ascii="Courier New" w:hAnsi="Courier New"/>
          <w:color w:val="FF0000"/>
        </w:rPr>
        <w:t>filename.xml</w:t>
      </w:r>
      <w:r>
        <w:t xml:space="preserve"> is located, one can call MESMER in UNIX/Linux systems by typing:</w:t>
      </w:r>
    </w:p>
    <w:p w:rsidR="00F77C82" w:rsidRDefault="00F77C82">
      <w:pPr>
        <w:rPr>
          <w:rFonts w:ascii="Courier New" w:hAnsi="Courier New"/>
          <w:color w:val="FF0000"/>
        </w:rPr>
      </w:pPr>
      <w:r>
        <w:rPr>
          <w:rFonts w:ascii="Courier New" w:hAnsi="Courier New"/>
          <w:color w:val="FF0000"/>
        </w:rPr>
        <w:t>./~path/bin/mesmer filename.xml</w:t>
      </w:r>
    </w:p>
    <w:p w:rsidR="00F77C82" w:rsidRDefault="00F77C82">
      <w:proofErr w:type="gramStart"/>
      <w:r>
        <w:t>where</w:t>
      </w:r>
      <w:proofErr w:type="gramEnd"/>
      <w:r>
        <w:t xml:space="preserve"> </w:t>
      </w:r>
      <w:r>
        <w:rPr>
          <w:rFonts w:ascii="Courier New" w:hAnsi="Courier New"/>
          <w:color w:val="FF0000"/>
        </w:rPr>
        <w:t>~path</w:t>
      </w:r>
      <w:r>
        <w:t xml:space="preserve"> specifies the location of the </w:t>
      </w:r>
      <w:r>
        <w:rPr>
          <w:rFonts w:ascii="Courier New" w:hAnsi="Courier New"/>
          <w:color w:val="FF0000"/>
        </w:rPr>
        <w:t>bin/</w:t>
      </w:r>
      <w:r>
        <w:t xml:space="preserve"> folder on your machine.  If you would rather call MESMER by simply typing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proofErr w:type="gramStart"/>
      <w:r>
        <w:t>without</w:t>
      </w:r>
      <w:proofErr w:type="gramEnd"/>
      <w:r>
        <w:t xml:space="preserve"> having to specify the executable path every time, then you have to export the directory in which the mesmer executable resides to the appropriate environment variables.  </w:t>
      </w:r>
    </w:p>
    <w:p w:rsidR="00F77C82" w:rsidRDefault="00F77C82" w:rsidP="00E41937">
      <w:pPr>
        <w:pStyle w:val="Heading2"/>
      </w:pPr>
      <w:bookmarkStart w:id="18" w:name="_Toc380341222"/>
      <w:r>
        <w:t>Testing MESMER on Windows and Linux/UNIX/Mac</w:t>
      </w:r>
      <w:bookmarkEnd w:id="18"/>
    </w:p>
    <w:p w:rsidR="00F77C82" w:rsidRDefault="00F77C82">
      <w:r>
        <w:t>Following MESMER compilation and/or installation, it is a good idea to perform some tests to ensure that your executable gives similar answers to the test jobs that we used during development.  Tiny differences</w:t>
      </w:r>
      <w:r w:rsidR="00565DC1">
        <w:t xml:space="preserve"> (less than 0.1%) </w:t>
      </w:r>
      <w:r>
        <w:t xml:space="preserve">from those in the test jobs are probably OK, and likely arise from numerical issues due to OS/architecture combinations; however, larger errors are a cause for concern and you should check your compilation sequence.  Under Windows, enter DOS command line mode, go to the </w:t>
      </w:r>
      <w:r>
        <w:rPr>
          <w:rFonts w:ascii="Courier New" w:hAnsi="Courier New"/>
          <w:color w:val="FF0000"/>
        </w:rPr>
        <w:t xml:space="preserve">MesmerQA/ </w:t>
      </w:r>
      <w:r>
        <w:t>directory, and type the following command:</w:t>
      </w:r>
    </w:p>
    <w:p w:rsidR="00F77C82" w:rsidRDefault="00F77C82">
      <w:pPr>
        <w:rPr>
          <w:rFonts w:ascii="Courier New" w:hAnsi="Courier New"/>
          <w:color w:val="FF0000"/>
        </w:rPr>
      </w:pPr>
      <w:r>
        <w:rPr>
          <w:rFonts w:ascii="Courier New" w:hAnsi="Courier New"/>
          <w:color w:val="FF0000"/>
        </w:rPr>
        <w:t>QA</w:t>
      </w:r>
    </w:p>
    <w:p w:rsidR="00F77C82" w:rsidRDefault="00F77C82">
      <w:r>
        <w:lastRenderedPageBreak/>
        <w:t xml:space="preserve">This command executes a script called </w:t>
      </w:r>
      <w:r>
        <w:rPr>
          <w:rFonts w:ascii="Courier New" w:hAnsi="Courier New"/>
          <w:color w:val="FF0000"/>
        </w:rPr>
        <w:t>QA.bat</w:t>
      </w:r>
      <w:r>
        <w:t xml:space="preserve"> which runs MESMER for each test system included within each file in the </w:t>
      </w:r>
      <w:r>
        <w:rPr>
          <w:rFonts w:ascii="Courier New" w:hAnsi="Courier New"/>
          <w:color w:val="FF0000"/>
        </w:rPr>
        <w:t>MesmerQA</w:t>
      </w:r>
      <w:r>
        <w:t xml:space="preserve"> directory.  Each system included in the test suite has a folder in which its input file is located.  The input files for each test system are specified </w:t>
      </w:r>
      <w:r w:rsidR="00C8628D">
        <w:t xml:space="preserve">in </w:t>
      </w:r>
      <w:r>
        <w:t>section</w:t>
      </w:r>
      <w:r w:rsidR="00C8628D">
        <w:t xml:space="preserve"> </w:t>
      </w:r>
      <w:r w:rsidR="007A15CE">
        <w:fldChar w:fldCharType="begin"/>
      </w:r>
      <w:r w:rsidR="00C8628D">
        <w:instrText xml:space="preserve"> REF _Ref316226934 \r \h </w:instrText>
      </w:r>
      <w:r w:rsidR="007A15CE">
        <w:fldChar w:fldCharType="separate"/>
      </w:r>
      <w:r w:rsidR="00100241">
        <w:t>10.1</w:t>
      </w:r>
      <w:r w:rsidR="007A15CE">
        <w:fldChar w:fldCharType="end"/>
      </w:r>
      <w:r>
        <w:t xml:space="preserve">.  Within the folder for each test system is another folder called </w:t>
      </w:r>
      <w:r>
        <w:rPr>
          <w:rFonts w:ascii="Courier New" w:hAnsi="Courier New"/>
          <w:color w:val="FF0000"/>
        </w:rPr>
        <w:t>baselines/&lt;platform&gt;</w:t>
      </w:r>
      <w:r>
        <w:t xml:space="preserve">, into which the output from the </w:t>
      </w:r>
      <w:r>
        <w:rPr>
          <w:rFonts w:ascii="Courier New" w:hAnsi="Courier New"/>
          <w:color w:val="FF0000"/>
        </w:rPr>
        <w:t>QA.bat</w:t>
      </w:r>
      <w:r>
        <w:t xml:space="preserve"> script is copied as </w:t>
      </w:r>
      <w:r>
        <w:rPr>
          <w:rFonts w:ascii="Courier New" w:hAnsi="Courier New"/>
          <w:color w:val="FF0000"/>
        </w:rPr>
        <w:t>test.test</w:t>
      </w:r>
      <w:r>
        <w:t xml:space="preserve">, where </w:t>
      </w:r>
      <w:r>
        <w:rPr>
          <w:rFonts w:ascii="Courier New" w:hAnsi="Courier New"/>
          <w:color w:val="FF0000"/>
        </w:rPr>
        <w:t xml:space="preserve">&lt;platform&gt; </w:t>
      </w:r>
      <w:r>
        <w:t>indicates the specific platform the t</w:t>
      </w:r>
      <w:r w:rsidR="00C068DF">
        <w:t>est was run on e.g. Win32.  The</w:t>
      </w:r>
      <w:r>
        <w:t xml:space="preserve"> </w:t>
      </w:r>
      <w:r>
        <w:rPr>
          <w:rFonts w:ascii="Courier New" w:hAnsi="Courier New"/>
          <w:color w:val="FF0000"/>
        </w:rPr>
        <w:t xml:space="preserve">baselines/&lt;platform&gt; </w:t>
      </w:r>
      <w:r>
        <w:t xml:space="preserve">directory also includes a file called </w:t>
      </w:r>
      <w:r w:rsidRPr="007453E0">
        <w:rPr>
          <w:rFonts w:ascii="Courier New" w:hAnsi="Courier New" w:cs="Courier New"/>
          <w:color w:val="FF0000"/>
        </w:rPr>
        <w:t>mesmer.test</w:t>
      </w:r>
      <w:r>
        <w:t xml:space="preserve">, which contains the output obtained by the developers for the corresponding test input file.  The user needs to verify that the results generated by their executable in </w:t>
      </w:r>
      <w:r>
        <w:rPr>
          <w:rFonts w:ascii="Courier New" w:hAnsi="Courier New"/>
          <w:color w:val="FF0000"/>
        </w:rPr>
        <w:t>test.test</w:t>
      </w:r>
      <w:r>
        <w:t xml:space="preserve"> are nearly identical to those in </w:t>
      </w:r>
      <w:r>
        <w:rPr>
          <w:rFonts w:ascii="Courier New" w:hAnsi="Courier New"/>
          <w:color w:val="FF0000"/>
        </w:rPr>
        <w:t>mesmer.test</w:t>
      </w:r>
      <w:r>
        <w:t xml:space="preserve"> for each system.  If the user carries out any MESMER development, then all changes to the code should be checked against the </w:t>
      </w:r>
      <w:r>
        <w:rPr>
          <w:rFonts w:ascii="Courier New" w:hAnsi="Courier New"/>
          <w:color w:val="FF0000"/>
        </w:rPr>
        <w:t>mesmer.test</w:t>
      </w:r>
      <w:r>
        <w:t xml:space="preserve"> baselines.  Additional instructions for operating the </w:t>
      </w:r>
      <w:r>
        <w:rPr>
          <w:rFonts w:ascii="Courier New" w:hAnsi="Courier New" w:cs="Courier New"/>
          <w:color w:val="FF0000"/>
        </w:rPr>
        <w:t>QA</w:t>
      </w:r>
      <w:r>
        <w:t xml:space="preserve"> command in developer’s mode are included within comments that are written in the </w:t>
      </w:r>
      <w:r>
        <w:rPr>
          <w:rFonts w:ascii="Courier New" w:hAnsi="Courier New"/>
          <w:color w:val="FF0000"/>
        </w:rPr>
        <w:t>QA.bat</w:t>
      </w:r>
      <w:r>
        <w:t xml:space="preserve"> script.</w:t>
      </w:r>
    </w:p>
    <w:p w:rsidR="00F77C82" w:rsidRDefault="00F77C82">
      <w:r>
        <w:tab/>
        <w:t xml:space="preserve">For Linux/UNIX/Mac, an equivalent script is available and has the name </w:t>
      </w:r>
      <w:r>
        <w:rPr>
          <w:rFonts w:ascii="Courier New" w:hAnsi="Courier New"/>
          <w:color w:val="FF0000"/>
        </w:rPr>
        <w:t>QA.sh</w:t>
      </w:r>
      <w:r>
        <w:t xml:space="preserve">.  Invocation of this script will depend on the command shell that is being used but is otherwise standard. The results can be examined in a similar way.  </w:t>
      </w:r>
    </w:p>
    <w:p w:rsidR="00F77C82" w:rsidRDefault="00F77C82" w:rsidP="00E41937">
      <w:pPr>
        <w:pStyle w:val="Heading2"/>
      </w:pPr>
      <w:bookmarkStart w:id="19" w:name="_Ref316226847"/>
      <w:bookmarkStart w:id="20" w:name="_Toc380341223"/>
      <w:r>
        <w:t>MESMER command line</w:t>
      </w:r>
      <w:bookmarkEnd w:id="19"/>
      <w:bookmarkEnd w:id="20"/>
    </w:p>
    <w:p w:rsidR="00FB7810" w:rsidRDefault="00F77C82">
      <w:r>
        <w:t xml:space="preserve">All of MESMER’s chemistry input and much of the program control is in the XML-formatted datafile described in the next section.  The command line interface offers some options which mostly concern the location of files and only a few display/control tasks.  The interface is the same in Windows and Linux.  </w:t>
      </w:r>
      <w:r w:rsidR="00FB7810">
        <w:t>The possible command line options are:</w:t>
      </w:r>
    </w:p>
    <w:p w:rsidR="008934B5" w:rsidRDefault="008934B5" w:rsidP="008934B5">
      <w:pPr>
        <w:pStyle w:val="ListParagraph"/>
        <w:numPr>
          <w:ilvl w:val="0"/>
          <w:numId w:val="40"/>
        </w:numPr>
      </w:pPr>
      <w:r w:rsidRPr="008934B5">
        <w:rPr>
          <w:rFonts w:ascii="Courier New" w:hAnsi="Courier New"/>
          <w:color w:val="FF0000"/>
        </w:rPr>
        <w:t>-</w:t>
      </w:r>
      <w:proofErr w:type="gramStart"/>
      <w:r w:rsidRPr="008934B5">
        <w:rPr>
          <w:rFonts w:ascii="Courier New" w:hAnsi="Courier New"/>
          <w:color w:val="FF0000"/>
        </w:rPr>
        <w:t>?</w:t>
      </w:r>
      <w:r>
        <w:t>:</w:t>
      </w:r>
      <w:proofErr w:type="gramEnd"/>
      <w:r>
        <w:t xml:space="preserve"> Writes a complete list of options.</w:t>
      </w:r>
    </w:p>
    <w:p w:rsidR="008934B5" w:rsidRDefault="008934B5" w:rsidP="008934B5">
      <w:pPr>
        <w:pStyle w:val="ListParagraph"/>
        <w:numPr>
          <w:ilvl w:val="0"/>
          <w:numId w:val="40"/>
        </w:numPr>
      </w:pPr>
      <w:r w:rsidRPr="008934B5">
        <w:rPr>
          <w:rFonts w:ascii="Courier New" w:hAnsi="Courier New"/>
          <w:color w:val="FF0000"/>
        </w:rPr>
        <w:t>-o &lt;output filename&gt;</w:t>
      </w:r>
      <w:r>
        <w:t xml:space="preserve">: Allows the specification of the .xml output filename. </w:t>
      </w:r>
      <w:r w:rsidRPr="008934B5">
        <w:t xml:space="preserve">If -o has </w:t>
      </w:r>
      <w:r>
        <w:t>no outfilename, stdout is used.</w:t>
      </w:r>
    </w:p>
    <w:p w:rsidR="008934B5" w:rsidRDefault="008934B5" w:rsidP="008934B5">
      <w:pPr>
        <w:pStyle w:val="ListParagraph"/>
        <w:numPr>
          <w:ilvl w:val="0"/>
          <w:numId w:val="40"/>
        </w:numPr>
      </w:pPr>
      <w:r w:rsidRPr="008934B5">
        <w:rPr>
          <w:rFonts w:ascii="Courier New" w:hAnsi="Courier New"/>
          <w:color w:val="FF0000"/>
        </w:rPr>
        <w:t>-n</w:t>
      </w:r>
      <w:r>
        <w:t xml:space="preserve">:  </w:t>
      </w:r>
      <w:r w:rsidRPr="008934B5">
        <w:t>Allows the input file to be overwritte</w:t>
      </w:r>
      <w:r>
        <w:t xml:space="preserve">n when there is no -o option, </w:t>
      </w:r>
      <w:r w:rsidRPr="008934B5">
        <w:t>otherwise the outp</w:t>
      </w:r>
      <w:r>
        <w:t xml:space="preserve">ut file is mesmer_out.xml. </w:t>
      </w:r>
      <w:r w:rsidRPr="008934B5">
        <w:t>Any file about to be overwritten is saved wi</w:t>
      </w:r>
      <w:r>
        <w:t>th suffix _prev to its name.</w:t>
      </w:r>
    </w:p>
    <w:p w:rsidR="008934B5" w:rsidRDefault="008934B5" w:rsidP="008934B5">
      <w:pPr>
        <w:pStyle w:val="ListParagraph"/>
        <w:numPr>
          <w:ilvl w:val="0"/>
          <w:numId w:val="40"/>
        </w:numPr>
      </w:pPr>
      <w:r w:rsidRPr="008934B5">
        <w:rPr>
          <w:rFonts w:ascii="Courier New" w:hAnsi="Courier New"/>
          <w:color w:val="FF0000"/>
        </w:rPr>
        <w:t>-N</w:t>
      </w:r>
      <w:r>
        <w:t>:</w:t>
      </w:r>
      <w:r w:rsidRPr="008934B5">
        <w:t xml:space="preserve">  Use </w:t>
      </w:r>
      <w:r>
        <w:t xml:space="preserve">the </w:t>
      </w:r>
      <w:r w:rsidRPr="008934B5">
        <w:t>in</w:t>
      </w:r>
      <w:r>
        <w:t xml:space="preserve">put </w:t>
      </w:r>
      <w:r w:rsidRPr="008934B5">
        <w:t xml:space="preserve">filename for </w:t>
      </w:r>
      <w:r>
        <w:t>.</w:t>
      </w:r>
      <w:r w:rsidRPr="008934B5">
        <w:t xml:space="preserve">test and </w:t>
      </w:r>
      <w:r>
        <w:t>.</w:t>
      </w:r>
      <w:r w:rsidRPr="008934B5">
        <w:t>log, default i</w:t>
      </w:r>
      <w:r>
        <w:t>s mesmer.test and mesmer.log.</w:t>
      </w:r>
    </w:p>
    <w:p w:rsidR="008934B5" w:rsidRDefault="008934B5" w:rsidP="008934B5">
      <w:pPr>
        <w:pStyle w:val="ListParagraph"/>
        <w:numPr>
          <w:ilvl w:val="0"/>
          <w:numId w:val="40"/>
        </w:numPr>
      </w:pPr>
      <w:r w:rsidRPr="008934B5">
        <w:t xml:space="preserve"> </w:t>
      </w:r>
      <w:r w:rsidRPr="008934B5">
        <w:rPr>
          <w:rFonts w:ascii="Courier New" w:hAnsi="Courier New"/>
          <w:color w:val="FF0000"/>
        </w:rPr>
        <w:t>-p</w:t>
      </w:r>
      <w:r>
        <w:t>:</w:t>
      </w:r>
      <w:r w:rsidRPr="008934B5">
        <w:t xml:space="preserve">  Parse the inpu</w:t>
      </w:r>
      <w:r>
        <w:t>t file only - no calculation. Useful for checking the input file content.</w:t>
      </w:r>
    </w:p>
    <w:p w:rsidR="008934B5" w:rsidRDefault="008934B5" w:rsidP="008934B5">
      <w:pPr>
        <w:pStyle w:val="ListParagraph"/>
        <w:numPr>
          <w:ilvl w:val="0"/>
          <w:numId w:val="40"/>
        </w:numPr>
      </w:pPr>
      <w:r>
        <w:t xml:space="preserve"> </w:t>
      </w:r>
      <w:r w:rsidRPr="008934B5">
        <w:rPr>
          <w:rFonts w:ascii="Courier New" w:hAnsi="Courier New"/>
          <w:color w:val="FF0000"/>
        </w:rPr>
        <w:t>-q</w:t>
      </w:r>
      <w:r>
        <w:t>:</w:t>
      </w:r>
      <w:r w:rsidRPr="008934B5">
        <w:t xml:space="preserve"> </w:t>
      </w:r>
      <w:r>
        <w:t>Run</w:t>
      </w:r>
      <w:r w:rsidRPr="008934B5">
        <w:t xml:space="preserve"> a QA test. (Compares mesmer.test with a defi</w:t>
      </w:r>
      <w:r>
        <w:t>nitive version.)</w:t>
      </w:r>
    </w:p>
    <w:p w:rsidR="008934B5" w:rsidRPr="008934B5" w:rsidRDefault="008934B5" w:rsidP="008934B5">
      <w:pPr>
        <w:pStyle w:val="ListParagraph"/>
        <w:numPr>
          <w:ilvl w:val="0"/>
          <w:numId w:val="40"/>
        </w:numPr>
      </w:pPr>
      <w:r w:rsidRPr="008934B5">
        <w:lastRenderedPageBreak/>
        <w:t xml:space="preserve"> </w:t>
      </w:r>
      <w:r w:rsidRPr="008934B5">
        <w:rPr>
          <w:rFonts w:ascii="Courier New" w:hAnsi="Courier New"/>
          <w:color w:val="FF0000"/>
        </w:rPr>
        <w:t>-w#</w:t>
      </w:r>
      <w:r>
        <w:t>:</w:t>
      </w:r>
      <w:r w:rsidRPr="008934B5">
        <w:t xml:space="preserve"> Display only warning messages th</w:t>
      </w:r>
      <w:r>
        <w:t>at are at least as severe as:</w:t>
      </w:r>
    </w:p>
    <w:p w:rsidR="008934B5" w:rsidRPr="008934B5" w:rsidRDefault="008934B5" w:rsidP="008934B5">
      <w:pPr>
        <w:pStyle w:val="ListParagraph"/>
        <w:numPr>
          <w:ilvl w:val="1"/>
          <w:numId w:val="40"/>
        </w:numPr>
      </w:pPr>
      <w:r>
        <w:t>0 No messages</w:t>
      </w:r>
    </w:p>
    <w:p w:rsidR="008934B5" w:rsidRPr="008934B5" w:rsidRDefault="008934B5" w:rsidP="008934B5">
      <w:pPr>
        <w:pStyle w:val="ListParagraph"/>
        <w:numPr>
          <w:ilvl w:val="1"/>
          <w:numId w:val="40"/>
        </w:numPr>
      </w:pPr>
      <w:r>
        <w:t>1 Errors</w:t>
      </w:r>
    </w:p>
    <w:p w:rsidR="008934B5" w:rsidRPr="008934B5" w:rsidRDefault="008934B5" w:rsidP="008934B5">
      <w:pPr>
        <w:pStyle w:val="ListParagraph"/>
        <w:numPr>
          <w:ilvl w:val="1"/>
          <w:numId w:val="40"/>
        </w:numPr>
      </w:pPr>
      <w:r>
        <w:t>2 Warnings</w:t>
      </w:r>
    </w:p>
    <w:p w:rsidR="008934B5" w:rsidRPr="008934B5" w:rsidRDefault="008934B5" w:rsidP="008934B5">
      <w:pPr>
        <w:pStyle w:val="ListParagraph"/>
        <w:numPr>
          <w:ilvl w:val="1"/>
          <w:numId w:val="40"/>
        </w:numPr>
      </w:pPr>
      <w:r>
        <w:t>3 Information</w:t>
      </w:r>
    </w:p>
    <w:p w:rsidR="008934B5" w:rsidRDefault="008934B5" w:rsidP="008934B5">
      <w:pPr>
        <w:pStyle w:val="ListParagraph"/>
        <w:numPr>
          <w:ilvl w:val="0"/>
          <w:numId w:val="40"/>
        </w:numPr>
      </w:pPr>
      <w:r w:rsidRPr="008934B5">
        <w:rPr>
          <w:rFonts w:ascii="Courier New" w:hAnsi="Courier New"/>
          <w:color w:val="FF0000"/>
        </w:rPr>
        <w:t>-V</w:t>
      </w:r>
      <w:r>
        <w:t>:</w:t>
      </w:r>
      <w:r w:rsidRPr="008934B5">
        <w:t xml:space="preserve"> Output </w:t>
      </w:r>
      <w:r>
        <w:t>Mesmer version.</w:t>
      </w:r>
    </w:p>
    <w:p w:rsidR="00F77C82" w:rsidRDefault="008934B5">
      <w:r>
        <w:t>Hence t</w:t>
      </w:r>
      <w:r w:rsidR="00F77C82">
        <w:t xml:space="preserve">yping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w:t>
      </w:r>
    </w:p>
    <w:p w:rsidR="00F77C82" w:rsidRDefault="00F77C82">
      <w:proofErr w:type="gramStart"/>
      <w:r>
        <w:t>will</w:t>
      </w:r>
      <w:proofErr w:type="gramEnd"/>
      <w:r>
        <w:t xml:space="preserve"> display the complete set of options for the command line. In normal execution of MESMER you would use:</w:t>
      </w:r>
    </w:p>
    <w:p w:rsidR="00F77C82" w:rsidRDefault="00F77C82">
      <w:pPr>
        <w:rPr>
          <w:rFonts w:ascii="Courier New" w:hAnsi="Courier New"/>
          <w:color w:val="FF0000"/>
          <w:lang w:val="pt-BR"/>
        </w:rPr>
      </w:pPr>
      <w:r>
        <w:rPr>
          <w:rFonts w:ascii="Courier New" w:hAnsi="Courier New"/>
          <w:color w:val="FF0000"/>
          <w:lang w:val="pt-BR"/>
        </w:rPr>
        <w:t>mesmer infile.xml –o outfile.xml</w:t>
      </w:r>
    </w:p>
    <w:p w:rsidR="00F77C82" w:rsidRDefault="00F77C82">
      <w:r>
        <w:t xml:space="preserve">If </w:t>
      </w:r>
      <w:r>
        <w:rPr>
          <w:rFonts w:ascii="Courier New" w:hAnsi="Courier New"/>
          <w:color w:val="FF0000"/>
        </w:rPr>
        <w:t>outfile.xml</w:t>
      </w:r>
      <w:r>
        <w:t xml:space="preserve"> already existed, it would be renamed </w:t>
      </w:r>
      <w:r>
        <w:rPr>
          <w:rFonts w:ascii="Courier New" w:hAnsi="Courier New"/>
          <w:color w:val="FF0000"/>
        </w:rPr>
        <w:t>outfile_prev.xml</w:t>
      </w:r>
      <w:r>
        <w:t>, and any existing file of this name will be deleted. If you simply type</w:t>
      </w:r>
    </w:p>
    <w:p w:rsidR="00F77C82" w:rsidRDefault="00F77C82">
      <w:proofErr w:type="gramStart"/>
      <w:r>
        <w:rPr>
          <w:rFonts w:ascii="Courier New" w:hAnsi="Courier New"/>
          <w:color w:val="FF0000"/>
        </w:rPr>
        <w:t>mesmer</w:t>
      </w:r>
      <w:proofErr w:type="gramEnd"/>
      <w:r>
        <w:rPr>
          <w:rFonts w:ascii="Courier New" w:hAnsi="Courier New"/>
          <w:color w:val="FF0000"/>
        </w:rPr>
        <w:t xml:space="preserve"> infile.xml</w:t>
      </w:r>
      <w:r>
        <w:t xml:space="preserve"> </w:t>
      </w:r>
    </w:p>
    <w:p w:rsidR="00F77C82" w:rsidRDefault="00F77C82">
      <w:proofErr w:type="gramStart"/>
      <w:r>
        <w:t>then</w:t>
      </w:r>
      <w:proofErr w:type="gramEnd"/>
      <w:r>
        <w:t xml:space="preserve"> output is written to </w:t>
      </w:r>
      <w:r>
        <w:rPr>
          <w:rFonts w:ascii="Courier New" w:hAnsi="Courier New"/>
          <w:color w:val="FF0000"/>
        </w:rPr>
        <w:t xml:space="preserve">mesmer_out.xml </w:t>
      </w:r>
      <w:r>
        <w:t>and there is the same single layer of buffering (i.e., renaming and deleting protocol) as with an explicitly named output file.</w:t>
      </w:r>
    </w:p>
    <w:p w:rsidR="00B13E18" w:rsidRDefault="00B13E18" w:rsidP="00B13E18">
      <w:r>
        <w:tab/>
        <w:t xml:space="preserve">A useful command line option is the –N option, which when typed as </w:t>
      </w:r>
    </w:p>
    <w:p w:rsidR="00B13E18" w:rsidRDefault="00B13E18" w:rsidP="00B13E18">
      <w:pPr>
        <w:rPr>
          <w:rFonts w:ascii="Courier New" w:hAnsi="Courier New" w:cs="Courier New"/>
          <w:color w:val="FF0000"/>
          <w:sz w:val="20"/>
          <w:lang w:val="pt-BR"/>
        </w:rPr>
      </w:pPr>
      <w:r>
        <w:rPr>
          <w:rFonts w:ascii="Courier New" w:hAnsi="Courier New" w:cs="Courier New"/>
          <w:color w:val="FF0000"/>
          <w:sz w:val="20"/>
          <w:lang w:val="pt-BR"/>
        </w:rPr>
        <w:t>mesmer.out –N acetyl_O2_0003.xml</w:t>
      </w:r>
    </w:p>
    <w:p w:rsidR="00B13E18" w:rsidRDefault="00B13E18">
      <w:proofErr w:type="gramStart"/>
      <w:r>
        <w:t>will</w:t>
      </w:r>
      <w:proofErr w:type="gramEnd"/>
      <w:r>
        <w:t xml:space="preserve"> prefix name all of the MESMER output files, *.test file, *.log file, and *.xml using the </w:t>
      </w:r>
      <w:r>
        <w:rPr>
          <w:rFonts w:ascii="Courier New" w:hAnsi="Courier New" w:cs="Courier New"/>
          <w:color w:val="FF0000"/>
          <w:szCs w:val="24"/>
        </w:rPr>
        <w:t>acetyl_O2_0003</w:t>
      </w:r>
      <w:r>
        <w:t xml:space="preserve"> prefix.</w:t>
      </w:r>
    </w:p>
    <w:p w:rsidR="00F77C82" w:rsidRDefault="00F77C82" w:rsidP="00E41937">
      <w:pPr>
        <w:pStyle w:val="Heading2"/>
      </w:pPr>
      <w:bookmarkStart w:id="21" w:name="_Toc380341224"/>
      <w:r>
        <w:t>MESMER environment variables</w:t>
      </w:r>
      <w:bookmarkEnd w:id="21"/>
    </w:p>
    <w:p w:rsidR="00F77C82" w:rsidRDefault="00F77C82">
      <w:r>
        <w:t xml:space="preserve">The environment variable </w:t>
      </w:r>
      <w:r>
        <w:rPr>
          <w:rFonts w:ascii="Courier New" w:hAnsi="Courier New"/>
          <w:color w:val="FF0000"/>
        </w:rPr>
        <w:t xml:space="preserve">MESMER_AUTHOR </w:t>
      </w:r>
      <w:r>
        <w:t>can be set so that the user’s name appears in the metadata section of the output XML file.</w:t>
      </w:r>
    </w:p>
    <w:p w:rsidR="00F77C82" w:rsidRDefault="00F77C82">
      <w:r>
        <w:rPr>
          <w:rFonts w:ascii="Courier New" w:hAnsi="Courier New"/>
          <w:color w:val="FF0000"/>
        </w:rPr>
        <w:t>MESMER_DIR</w:t>
      </w:r>
      <w:r>
        <w:t xml:space="preserve"> specifies the directory containing the executable, and is also where MESMER looks first for the files </w:t>
      </w:r>
      <w:r>
        <w:rPr>
          <w:rFonts w:ascii="Courier New" w:hAnsi="Courier New"/>
          <w:color w:val="FF0000"/>
        </w:rPr>
        <w:t>defaults.xml</w:t>
      </w:r>
      <w:r>
        <w:t xml:space="preserve"> and </w:t>
      </w:r>
      <w:r>
        <w:rPr>
          <w:rFonts w:ascii="Courier New" w:hAnsi="Courier New"/>
          <w:color w:val="FF0000"/>
        </w:rPr>
        <w:t>librarymols.xml.</w:t>
      </w:r>
      <w:r>
        <w:t xml:space="preserve"> If </w:t>
      </w:r>
      <w:r>
        <w:rPr>
          <w:rFonts w:ascii="Courier New" w:hAnsi="Courier New"/>
          <w:color w:val="FF0000"/>
        </w:rPr>
        <w:t>MESMER_DIR</w:t>
      </w:r>
      <w:r>
        <w:t xml:space="preserve"> is not set, MESMER looks for these files in the directory two levels up from the current directory. This is appropriate when the current directory is one of the test system directories provided with the MESMER distribution.</w:t>
      </w:r>
    </w:p>
    <w:p w:rsidR="00F77C82" w:rsidRDefault="00F77C82">
      <w:r>
        <w:lastRenderedPageBreak/>
        <w:tab/>
        <w:t xml:space="preserve">On UNIX, Linux, and Mac platforms, </w:t>
      </w:r>
      <w:r>
        <w:rPr>
          <w:rFonts w:ascii="Courier New" w:hAnsi="Courier New"/>
          <w:color w:val="FF0000"/>
        </w:rPr>
        <w:t>MESMER_DIR</w:t>
      </w:r>
      <w:r>
        <w:t xml:space="preserve"> can be used to simplify running MESMER from any directory, without having to specify the location of the MESMER executable every time: </w:t>
      </w:r>
    </w:p>
    <w:p w:rsidR="00F77C82" w:rsidRDefault="00F77C82">
      <w:pPr>
        <w:rPr>
          <w:rFonts w:ascii="Courier New" w:hAnsi="Courier New"/>
          <w:color w:val="FF0000"/>
        </w:rPr>
      </w:pPr>
      <w:proofErr w:type="gramStart"/>
      <w:r>
        <w:rPr>
          <w:rFonts w:ascii="Courier New" w:hAnsi="Courier New"/>
          <w:color w:val="FF0000"/>
        </w:rPr>
        <w:t>mesmer</w:t>
      </w:r>
      <w:proofErr w:type="gramEnd"/>
      <w:r>
        <w:rPr>
          <w:rFonts w:ascii="Courier New" w:hAnsi="Courier New"/>
          <w:color w:val="FF0000"/>
        </w:rPr>
        <w:t xml:space="preserve"> filename.xml</w:t>
      </w:r>
    </w:p>
    <w:p w:rsidR="00F77C82" w:rsidRDefault="00F77C82">
      <w:r>
        <w:t xml:space="preserve">To do this, set </w:t>
      </w:r>
      <w:r>
        <w:rPr>
          <w:rFonts w:ascii="Courier New" w:hAnsi="Courier New"/>
          <w:color w:val="FF0000"/>
        </w:rPr>
        <w:t>MESMER_DIR</w:t>
      </w:r>
      <w:r>
        <w:t xml:space="preserve"> to the location of the MESMER executable by</w:t>
      </w:r>
    </w:p>
    <w:p w:rsidR="00F77C82" w:rsidRDefault="00F77C82">
      <w:pPr>
        <w:rPr>
          <w:rFonts w:ascii="Courier New" w:hAnsi="Courier New"/>
          <w:color w:val="FF0000"/>
          <w:lang w:val="pt-BR"/>
        </w:rPr>
      </w:pPr>
      <w:r>
        <w:rPr>
          <w:rFonts w:ascii="Courier New" w:hAnsi="Courier New"/>
          <w:color w:val="FF0000"/>
          <w:lang w:val="pt-BR"/>
        </w:rPr>
        <w:t>MESMER_DIR=”\user\username\Mesmer”</w:t>
      </w:r>
    </w:p>
    <w:p w:rsidR="00F77C82" w:rsidRDefault="00F77C82">
      <w:pPr>
        <w:rPr>
          <w:rFonts w:ascii="Courier New" w:hAnsi="Courier New"/>
          <w:color w:val="FF0000"/>
        </w:rPr>
      </w:pPr>
      <w:proofErr w:type="gramStart"/>
      <w:r>
        <w:rPr>
          <w:rFonts w:ascii="Courier New" w:hAnsi="Courier New"/>
          <w:color w:val="FF0000"/>
        </w:rPr>
        <w:t>export</w:t>
      </w:r>
      <w:proofErr w:type="gramEnd"/>
      <w:r>
        <w:rPr>
          <w:rFonts w:ascii="Courier New" w:hAnsi="Courier New"/>
          <w:color w:val="FF0000"/>
        </w:rPr>
        <w:t xml:space="preserve"> MESMER_DIR</w:t>
      </w:r>
    </w:p>
    <w:p w:rsidR="00F77C82" w:rsidRDefault="00F77C82">
      <w:r>
        <w:tab/>
        <w:t xml:space="preserve">If you want the </w:t>
      </w:r>
      <w:r>
        <w:rPr>
          <w:rFonts w:ascii="Courier New" w:hAnsi="Courier New"/>
          <w:color w:val="FF0000"/>
        </w:rPr>
        <w:t>MESMER_DIR</w:t>
      </w:r>
      <w:r>
        <w:t xml:space="preserve"> variable set every time you login to your machine, then add the above two lines to the relevant login scripts. The files </w:t>
      </w:r>
      <w:r>
        <w:rPr>
          <w:rFonts w:ascii="Courier New" w:hAnsi="Courier New"/>
          <w:color w:val="FF0000"/>
        </w:rPr>
        <w:t>defaults.xml</w:t>
      </w:r>
      <w:r>
        <w:t xml:space="preserve"> and </w:t>
      </w:r>
      <w:r>
        <w:rPr>
          <w:rFonts w:ascii="Courier New" w:hAnsi="Courier New"/>
          <w:color w:val="FF0000"/>
        </w:rPr>
        <w:t>librarymols.xml</w:t>
      </w:r>
      <w:r>
        <w:t xml:space="preserve"> also need to be in the same directory. </w:t>
      </w:r>
      <w:r>
        <w:tab/>
        <w:t xml:space="preserve">If the user is running using the PBS command </w:t>
      </w:r>
      <w:r>
        <w:rPr>
          <w:rFonts w:ascii="Courier New" w:hAnsi="Courier New"/>
          <w:color w:val="FF0000"/>
        </w:rPr>
        <w:t>qsub</w:t>
      </w:r>
      <w:r>
        <w:t>, then the above two lines are usually are placed in the beginning of the qsub script file, which indicates that the commands are executed by the login shell every time the shell is initiated.</w:t>
      </w:r>
    </w:p>
    <w:p w:rsidR="00F77C82" w:rsidRDefault="00F77C82">
      <w:r>
        <w:tab/>
        <w:t xml:space="preserve">Under Windows, an entry in the </w:t>
      </w:r>
      <w:r>
        <w:rPr>
          <w:rFonts w:ascii="Courier New" w:hAnsi="Courier New"/>
          <w:color w:val="FF0000"/>
        </w:rPr>
        <w:t>PATH</w:t>
      </w:r>
      <w:r>
        <w:t xml:space="preserve"> variable provides the location of mesmer.exe. If the Windows installer has been used, the </w:t>
      </w:r>
      <w:r>
        <w:rPr>
          <w:rFonts w:ascii="Courier New" w:hAnsi="Courier New"/>
          <w:color w:val="FF0000"/>
        </w:rPr>
        <w:t>MESMER_AUTHOR</w:t>
      </w:r>
      <w:r>
        <w:t>,</w:t>
      </w:r>
      <w:r>
        <w:rPr>
          <w:rFonts w:ascii="Courier New" w:hAnsi="Courier New"/>
          <w:color w:val="FF0000"/>
        </w:rPr>
        <w:t xml:space="preserve"> MESMER_DIR</w:t>
      </w:r>
      <w:r>
        <w:t>,</w:t>
      </w:r>
      <w:r>
        <w:rPr>
          <w:rFonts w:ascii="Courier New" w:hAnsi="Courier New"/>
          <w:color w:val="FF0000"/>
        </w:rPr>
        <w:t xml:space="preserve"> </w:t>
      </w:r>
      <w:r>
        <w:t>and</w:t>
      </w:r>
      <w:r>
        <w:rPr>
          <w:rFonts w:ascii="Courier New" w:hAnsi="Courier New"/>
          <w:color w:val="FF0000"/>
        </w:rPr>
        <w:t xml:space="preserve"> PATH </w:t>
      </w:r>
      <w:r>
        <w:t xml:space="preserve">environment variables will have been set appropriately. </w:t>
      </w:r>
      <w:r>
        <w:rPr>
          <w:rFonts w:ascii="Courier New" w:hAnsi="Courier New"/>
          <w:color w:val="FF0000"/>
        </w:rPr>
        <w:t>MESMER_AUTHOR</w:t>
      </w:r>
      <w:r>
        <w:t xml:space="preserve"> can be set temporarily, for the duration of a command window, by typing</w:t>
      </w:r>
    </w:p>
    <w:p w:rsidR="00F77C82" w:rsidRDefault="00F77C82">
      <w:pPr>
        <w:rPr>
          <w:rFonts w:ascii="Courier New" w:hAnsi="Courier New"/>
          <w:color w:val="FF0000"/>
        </w:rPr>
      </w:pPr>
      <w:proofErr w:type="gramStart"/>
      <w:r>
        <w:rPr>
          <w:rFonts w:ascii="Courier New" w:hAnsi="Courier New"/>
          <w:color w:val="FF0000"/>
        </w:rPr>
        <w:t>set</w:t>
      </w:r>
      <w:proofErr w:type="gramEnd"/>
      <w:r>
        <w:rPr>
          <w:rFonts w:ascii="Courier New" w:hAnsi="Courier New"/>
          <w:color w:val="FF0000"/>
        </w:rPr>
        <w:t xml:space="preserve"> MESMER_AUTHOR name</w:t>
      </w:r>
    </w:p>
    <w:p w:rsidR="00F77C82" w:rsidRPr="00C05534" w:rsidRDefault="00F77C82" w:rsidP="00C05534">
      <w:pPr>
        <w:pStyle w:val="Heading1"/>
      </w:pPr>
      <w:bookmarkStart w:id="22" w:name="_Ref316227407"/>
      <w:bookmarkStart w:id="23" w:name="_Toc380341225"/>
      <w:r w:rsidRPr="00C05534">
        <w:lastRenderedPageBreak/>
        <w:t>MESMER data files</w:t>
      </w:r>
      <w:bookmarkEnd w:id="22"/>
      <w:bookmarkEnd w:id="23"/>
    </w:p>
    <w:p w:rsidR="00F77C82" w:rsidRDefault="00F77C82">
      <w:r>
        <w:t xml:space="preserve">MESMER data files are in XML format and are intended to be more than a temporary means of transferring data to the program.  They are more generally intended to be a representation of the chemical system – i.e., a set of reactions – which may (eventually) be used by other applications. </w:t>
      </w:r>
      <w:r w:rsidR="00D422BE">
        <w:t xml:space="preserve">The MESMER input structure draws heavily on the </w:t>
      </w:r>
      <w:hyperlink r:id="rId18" w:history="1">
        <w:r w:rsidR="00D422BE" w:rsidRPr="002E798C">
          <w:rPr>
            <w:rStyle w:val="Hyperlink"/>
          </w:rPr>
          <w:t>CML</w:t>
        </w:r>
      </w:hyperlink>
      <w:r w:rsidR="002E798C">
        <w:t xml:space="preserve"> (Chemical Markup Language)</w:t>
      </w:r>
      <w:r w:rsidR="00D422BE">
        <w:t xml:space="preserve"> format. </w:t>
      </w:r>
      <w:r>
        <w:t xml:space="preserve"> Running MESMER produces an output file which is an augmented input file – it has all the original information together with additional data calculated by MESMER and the default values of parameters that were not explicitly s</w:t>
      </w:r>
      <w:r w:rsidR="003D405F">
        <w:t xml:space="preserve">pecified. Consequently, any output XML </w:t>
      </w:r>
      <w:r>
        <w:t xml:space="preserve">file can be used as </w:t>
      </w:r>
      <w:r w:rsidR="003D405F">
        <w:t xml:space="preserve">an </w:t>
      </w:r>
      <w:r>
        <w:t>input file.</w:t>
      </w:r>
    </w:p>
    <w:p w:rsidR="00F77C82" w:rsidRDefault="00F77C82">
      <w:r>
        <w:tab/>
        <w:t xml:space="preserve">The files can contain data in excess of that required by MESMER. For instance, they may contain chemical structure information, which </w:t>
      </w:r>
      <w:r w:rsidR="008400B6">
        <w:t>may</w:t>
      </w:r>
      <w:r>
        <w:t xml:space="preserve"> not</w:t>
      </w:r>
      <w:r w:rsidR="008400B6">
        <w:t xml:space="preserve"> be</w:t>
      </w:r>
      <w:r>
        <w:t xml:space="preserve"> used by MESMER, but helps to define the system unambiguously and can be used in the presentation of results. One of the reasons XML format was chosen because of the availability of tools and technologies for reformatting the data for presentation or reuse by other programs.</w:t>
      </w:r>
    </w:p>
    <w:p w:rsidR="00F77C82" w:rsidRPr="00246233" w:rsidRDefault="00F77C82" w:rsidP="006D48A8">
      <w:pPr>
        <w:pStyle w:val="Heading2"/>
      </w:pPr>
      <w:bookmarkStart w:id="24" w:name="_Ref316227181"/>
      <w:bookmarkStart w:id="25" w:name="_Toc380341226"/>
      <w:r w:rsidRPr="00246233">
        <w:t>Editing and Viewing Data Files</w:t>
      </w:r>
      <w:bookmarkEnd w:id="24"/>
      <w:bookmarkEnd w:id="25"/>
    </w:p>
    <w:p w:rsidR="00F77C82" w:rsidRDefault="00F77C82">
      <w:r>
        <w:t>With a very basic knowledge of XML syntax, any ordinary text editor may be used to read and edit a MESMER XML data file, but their construction and viewing is facilitated by the use of a specialised XML editor. Many commercial editors are available. Free ones for Windows include:</w:t>
      </w:r>
    </w:p>
    <w:p w:rsidR="00F77C82" w:rsidRDefault="00F77C82">
      <w:pPr>
        <w:numPr>
          <w:ilvl w:val="0"/>
          <w:numId w:val="12"/>
        </w:numPr>
      </w:pPr>
      <w:r>
        <w:t>Microsoft XML Notepad, which hides the syntax but emphasises the tree structure</w:t>
      </w:r>
    </w:p>
    <w:p w:rsidR="00F77C82" w:rsidRDefault="00F77C82">
      <w:pPr>
        <w:numPr>
          <w:ilvl w:val="0"/>
          <w:numId w:val="12"/>
        </w:numPr>
      </w:pPr>
      <w:r>
        <w:t xml:space="preserve">The editor in </w:t>
      </w:r>
      <w:r w:rsidR="008400B6">
        <w:t>Visual Studio</w:t>
      </w:r>
      <w:r>
        <w:t>, which is good for syntax checking, but is part of a large development system – probably an excessive download unless you intend to do development.</w:t>
      </w:r>
    </w:p>
    <w:p w:rsidR="00F77C82" w:rsidRDefault="00F77C82">
      <w:pPr>
        <w:numPr>
          <w:ilvl w:val="0"/>
          <w:numId w:val="12"/>
        </w:numPr>
      </w:pPr>
      <w:r>
        <w:t>Notepad++, which has the basic capability of expanding and collapsing the XML tree structure.</w:t>
      </w:r>
    </w:p>
    <w:p w:rsidR="00F77C82" w:rsidRDefault="00F77C82">
      <w:r>
        <w:t xml:space="preserve">MESMER data files can be viewed in a more user friendly way with Firefox </w:t>
      </w:r>
      <w:r w:rsidR="008400B6">
        <w:t xml:space="preserve">(version </w:t>
      </w:r>
      <w:r>
        <w:t>3</w:t>
      </w:r>
      <w:r w:rsidR="008400B6">
        <w:t xml:space="preserve"> or later)</w:t>
      </w:r>
      <w:r>
        <w:t xml:space="preserve">, as shown in </w:t>
      </w:r>
      <w:r w:rsidR="009C7DF7">
        <w:fldChar w:fldCharType="begin"/>
      </w:r>
      <w:r w:rsidR="009C7DF7">
        <w:instrText xml:space="preserve"> REF _Ref216672916 \h  \* MERGEFORMAT </w:instrText>
      </w:r>
      <w:r w:rsidR="009C7DF7">
        <w:fldChar w:fldCharType="separate"/>
      </w:r>
      <w:r w:rsidR="00100241" w:rsidRPr="00592261">
        <w:t>Figure 2</w:t>
      </w:r>
      <w:proofErr w:type="gramStart"/>
      <w:r w:rsidR="00100241" w:rsidRPr="00100241">
        <w:rPr>
          <w:b/>
        </w:rPr>
        <w:t>:</w:t>
      </w:r>
      <w:r w:rsidR="009C7DF7">
        <w:fldChar w:fldCharType="end"/>
      </w:r>
      <w:r>
        <w:t>.</w:t>
      </w:r>
      <w:proofErr w:type="gramEnd"/>
      <w:r>
        <w:t xml:space="preserve">  For Firefox to translate the XML data file, it requires with some </w:t>
      </w:r>
      <w:r>
        <w:lastRenderedPageBreak/>
        <w:t xml:space="preserve">XSL formatting files – mesmerDiag.xsl and mesmer1.xsl – which need to be in a directory two levels above the XML data file and are usually in the MESMER root directory.  In order </w:t>
      </w:r>
      <w:r w:rsidR="008400B6">
        <w:t>to use your version of Firefox</w:t>
      </w:r>
      <w:r>
        <w:t xml:space="preserve"> to view the MESMER input files, you need to alter one of the Firefox defaults as follows: </w:t>
      </w:r>
    </w:p>
    <w:p w:rsidR="00F77C82" w:rsidRDefault="00F77C82">
      <w:pPr>
        <w:numPr>
          <w:ilvl w:val="0"/>
          <w:numId w:val="15"/>
        </w:numPr>
        <w:ind w:left="437" w:hanging="363"/>
      </w:pPr>
      <w:proofErr w:type="gramStart"/>
      <w:r>
        <w:t>type</w:t>
      </w:r>
      <w:proofErr w:type="gramEnd"/>
      <w:r>
        <w:t xml:space="preserve"> </w:t>
      </w:r>
      <w:r>
        <w:rPr>
          <w:rFonts w:ascii="Courier New" w:hAnsi="Courier New" w:cs="Courier New"/>
          <w:color w:val="FF0000"/>
        </w:rPr>
        <w:t>about:config</w:t>
      </w:r>
      <w:r>
        <w:t xml:space="preserve"> in the address bar.  You will get a warning; receive it and carry on</w:t>
      </w:r>
    </w:p>
    <w:p w:rsidR="00F77C82" w:rsidRDefault="00F77C82">
      <w:pPr>
        <w:numPr>
          <w:ilvl w:val="0"/>
          <w:numId w:val="15"/>
        </w:numPr>
        <w:ind w:left="437" w:hanging="363"/>
        <w:rPr>
          <w:szCs w:val="24"/>
        </w:rPr>
      </w:pPr>
      <w:r>
        <w:rPr>
          <w:szCs w:val="24"/>
        </w:rPr>
        <w:t xml:space="preserve">scroll down to </w:t>
      </w:r>
      <w:r>
        <w:rPr>
          <w:rFonts w:ascii="Courier New" w:hAnsi="Courier New" w:cs="Courier New"/>
          <w:color w:val="FF0000"/>
          <w:szCs w:val="24"/>
        </w:rPr>
        <w:t>security.fileuri.strict_origin_policy</w:t>
      </w:r>
      <w:r>
        <w:rPr>
          <w:szCs w:val="24"/>
        </w:rPr>
        <w:t>, right click on it, and change it to false;</w:t>
      </w:r>
    </w:p>
    <w:p w:rsidR="00F77C82" w:rsidRDefault="00F77C82">
      <w:pPr>
        <w:numPr>
          <w:ilvl w:val="0"/>
          <w:numId w:val="15"/>
        </w:numPr>
        <w:ind w:left="437" w:hanging="363"/>
        <w:rPr>
          <w:szCs w:val="24"/>
        </w:rPr>
      </w:pPr>
      <w:proofErr w:type="gramStart"/>
      <w:r>
        <w:rPr>
          <w:szCs w:val="24"/>
        </w:rPr>
        <w:t>restart</w:t>
      </w:r>
      <w:proofErr w:type="gramEnd"/>
      <w:r>
        <w:rPr>
          <w:szCs w:val="24"/>
        </w:rPr>
        <w:t xml:space="preserve"> Firefox.  </w:t>
      </w:r>
    </w:p>
    <w:p w:rsidR="00F77C82" w:rsidRDefault="00F77C82" w:rsidP="008400B6">
      <w:r>
        <w:rPr>
          <w:szCs w:val="24"/>
        </w:rPr>
        <w:t>Now you can use it to view MESMER *.xml input files.</w:t>
      </w:r>
      <w:r w:rsidR="008400B6">
        <w:rPr>
          <w:szCs w:val="24"/>
        </w:rPr>
        <w:t xml:space="preserve"> The above procedure needs to be done only once.</w:t>
      </w:r>
    </w:p>
    <w:p w:rsidR="00F77C82" w:rsidRDefault="00CE39BB">
      <w:r>
        <w:rPr>
          <w:noProof/>
          <w:lang w:eastAsia="en-GB"/>
        </w:rPr>
        <w:drawing>
          <wp:inline distT="0" distB="0" distL="0" distR="0" wp14:anchorId="01B3DE6F" wp14:editId="6C68FA73">
            <wp:extent cx="5325465" cy="4804604"/>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27288" cy="4806249"/>
                    </a:xfrm>
                    <a:prstGeom prst="rect">
                      <a:avLst/>
                    </a:prstGeom>
                    <a:solidFill>
                      <a:srgbClr val="FFFFFF"/>
                    </a:solidFill>
                    <a:ln>
                      <a:noFill/>
                    </a:ln>
                  </pic:spPr>
                </pic:pic>
              </a:graphicData>
            </a:graphic>
          </wp:inline>
        </w:drawing>
      </w:r>
    </w:p>
    <w:p w:rsidR="00F77C82" w:rsidRPr="00517AE8" w:rsidRDefault="00592261">
      <w:pPr>
        <w:pStyle w:val="Caption"/>
        <w:rPr>
          <w:b w:val="0"/>
        </w:rPr>
      </w:pPr>
      <w:bookmarkStart w:id="26" w:name="_Ref216672916"/>
      <w:r w:rsidRPr="00592261">
        <w:rPr>
          <w:b w:val="0"/>
        </w:rPr>
        <w:t>Figure 2</w:t>
      </w:r>
      <w:r w:rsidR="00517AE8">
        <w:rPr>
          <w:b w:val="0"/>
        </w:rPr>
        <w:t>:</w:t>
      </w:r>
      <w:bookmarkEnd w:id="26"/>
      <w:r w:rsidRPr="00592261">
        <w:rPr>
          <w:b w:val="0"/>
        </w:rPr>
        <w:t xml:space="preserve"> Viewing the potential energy surface of Acetyl (CH</w:t>
      </w:r>
      <w:r w:rsidRPr="00592261">
        <w:rPr>
          <w:b w:val="0"/>
          <w:vertAlign w:val="subscript"/>
        </w:rPr>
        <w:t>3</w:t>
      </w:r>
      <w:r w:rsidRPr="00592261">
        <w:rPr>
          <w:b w:val="0"/>
        </w:rPr>
        <w:t>CO</w:t>
      </w:r>
      <w:proofErr w:type="gramStart"/>
      <w:r w:rsidRPr="00592261">
        <w:rPr>
          <w:b w:val="0"/>
        </w:rPr>
        <w:t>)+</w:t>
      </w:r>
      <w:proofErr w:type="gramEnd"/>
      <w:r w:rsidRPr="00592261">
        <w:rPr>
          <w:b w:val="0"/>
        </w:rPr>
        <w:t>O</w:t>
      </w:r>
      <w:r w:rsidRPr="00592261">
        <w:rPr>
          <w:b w:val="0"/>
          <w:vertAlign w:val="subscript"/>
        </w:rPr>
        <w:t>2</w:t>
      </w:r>
      <w:r w:rsidRPr="00592261">
        <w:rPr>
          <w:b w:val="0"/>
        </w:rPr>
        <w:t xml:space="preserve"> reaction by opening the XML input file in Firefox 3.</w:t>
      </w:r>
    </w:p>
    <w:p w:rsidR="003D405F" w:rsidRDefault="003D405F" w:rsidP="003D405F">
      <w:pPr>
        <w:pStyle w:val="Heading2"/>
      </w:pPr>
      <w:bookmarkStart w:id="27" w:name="_Ref376018185"/>
      <w:bookmarkStart w:id="28" w:name="_Toc380341227"/>
      <w:r>
        <w:lastRenderedPageBreak/>
        <w:t>Validation of MESMER input</w:t>
      </w:r>
      <w:bookmarkEnd w:id="27"/>
      <w:bookmarkEnd w:id="28"/>
    </w:p>
    <w:p w:rsidR="003D405F" w:rsidRDefault="00F77C82">
      <w:r>
        <w:t xml:space="preserve">MESMER itself provides some assistance in constructing data files. If certain required items are not present, MESMER </w:t>
      </w:r>
      <w:r w:rsidR="008400B6">
        <w:t xml:space="preserve">when it is run </w:t>
      </w:r>
      <w:r>
        <w:t xml:space="preserve">can insert them and prompt the user to check whether the inserted values are appropriate. </w:t>
      </w:r>
      <w:r w:rsidR="003D405F">
        <w:t>(</w:t>
      </w:r>
      <w:r>
        <w:t>See the tutorial “Constructing a Datafile from Gaussian output”.</w:t>
      </w:r>
      <w:r w:rsidR="003D405F">
        <w:t xml:space="preserve">) </w:t>
      </w:r>
    </w:p>
    <w:p w:rsidR="00446174" w:rsidRDefault="003D405F">
      <w:r>
        <w:t>In addition, as of MESMER 3.0, an XML schema has been introduced that allows input files to be validated. In loose terms, an XML schema is a set of rules, over and above the basic XML syntax, that defines the structure, type and relation of the elements and their attributes must have if it is to conform to a given document type, in the present case the type being a MESMER input file. XML schema can be expressed in a</w:t>
      </w:r>
      <w:r w:rsidR="00446174">
        <w:t xml:space="preserve"> number of ways, and .xsd or </w:t>
      </w:r>
      <w:r>
        <w:t>“XML Schema Definition”</w:t>
      </w:r>
      <w:r w:rsidR="00446174">
        <w:t xml:space="preserve"> files have been chosen to implement the MESMER schema. The MESMER schema can be used in conjunction with Visual Studio 2010 (and later) to check the content of input files as follows:</w:t>
      </w:r>
    </w:p>
    <w:p w:rsidR="00F77C82" w:rsidRDefault="00446174" w:rsidP="00446174">
      <w:pPr>
        <w:pStyle w:val="ListParagraph"/>
        <w:numPr>
          <w:ilvl w:val="0"/>
          <w:numId w:val="38"/>
        </w:numPr>
      </w:pPr>
      <w:r>
        <w:t xml:space="preserve">Start Visual Studio and open the MESMER input file of interest. </w:t>
      </w:r>
    </w:p>
    <w:p w:rsidR="00446174" w:rsidRDefault="00446174" w:rsidP="00446174">
      <w:pPr>
        <w:pStyle w:val="ListParagraph"/>
        <w:numPr>
          <w:ilvl w:val="0"/>
          <w:numId w:val="38"/>
        </w:numPr>
      </w:pPr>
      <w:r>
        <w:t>On the main ribbon, next to the File, Edit and Build tools, an item “XML” will appear. Click on this item and select “Schemas…</w:t>
      </w:r>
      <w:proofErr w:type="gramStart"/>
      <w:r>
        <w:t>”.</w:t>
      </w:r>
      <w:proofErr w:type="gramEnd"/>
    </w:p>
    <w:p w:rsidR="00446174" w:rsidRDefault="00446174" w:rsidP="00446174">
      <w:pPr>
        <w:pStyle w:val="ListParagraph"/>
        <w:numPr>
          <w:ilvl w:val="0"/>
          <w:numId w:val="38"/>
        </w:numPr>
      </w:pPr>
      <w:r>
        <w:t>A dialogue displaying the schemas that are currently being applied will be displayed.</w:t>
      </w:r>
    </w:p>
    <w:p w:rsidR="00446174" w:rsidRDefault="00446174" w:rsidP="00446174">
      <w:pPr>
        <w:pStyle w:val="ListParagraph"/>
        <w:numPr>
          <w:ilvl w:val="0"/>
          <w:numId w:val="38"/>
        </w:numPr>
      </w:pPr>
      <w:r>
        <w:t>Click “Add…</w:t>
      </w:r>
      <w:proofErr w:type="gramStart"/>
      <w:r>
        <w:t>”,</w:t>
      </w:r>
      <w:proofErr w:type="gramEnd"/>
      <w:r>
        <w:t xml:space="preserve"> a browse dialogue will be displayed. Navigate to the top level of your MESMER installation and from there navigate to the folder called “schemas”.</w:t>
      </w:r>
    </w:p>
    <w:p w:rsidR="00446174" w:rsidRDefault="00446174" w:rsidP="00446174">
      <w:pPr>
        <w:pStyle w:val="ListParagraph"/>
        <w:numPr>
          <w:ilvl w:val="0"/>
          <w:numId w:val="38"/>
        </w:numPr>
      </w:pPr>
      <w:r>
        <w:t xml:space="preserve">A number of .xsd files will be displayed. Select all these files. They will appear in the schema list. </w:t>
      </w:r>
    </w:p>
    <w:p w:rsidR="00AE1322" w:rsidRDefault="00446174" w:rsidP="00446174">
      <w:pPr>
        <w:pStyle w:val="ListParagraph"/>
        <w:numPr>
          <w:ilvl w:val="0"/>
          <w:numId w:val="38"/>
        </w:numPr>
        <w:ind w:left="900"/>
      </w:pPr>
      <w:r>
        <w:t>Click “ok” on the schema dialogue and return to the input XML input file.</w:t>
      </w:r>
    </w:p>
    <w:p w:rsidR="00446174" w:rsidRDefault="00AE1322" w:rsidP="008400B6">
      <w:pPr>
        <w:pStyle w:val="ListParagraph"/>
        <w:numPr>
          <w:ilvl w:val="0"/>
          <w:numId w:val="38"/>
        </w:numPr>
      </w:pPr>
      <w:r>
        <w:t>Any elements that do not conform to the schema will be indicated by blue zig-zag underlining. Hovering over this underlining will cause a dialogue box to be displayed giving more details about the possible problem that has been detected.</w:t>
      </w:r>
      <w:r w:rsidR="00446174">
        <w:t xml:space="preserve"> </w:t>
      </w:r>
      <w:r w:rsidR="008400B6" w:rsidRPr="008400B6">
        <w:t>Badly formed XML is indicated by red zig-zag underlining</w:t>
      </w:r>
    </w:p>
    <w:p w:rsidR="00F77C82" w:rsidRPr="00246233" w:rsidRDefault="00F77C82" w:rsidP="006D48A8">
      <w:pPr>
        <w:pStyle w:val="Heading2"/>
      </w:pPr>
      <w:bookmarkStart w:id="29" w:name="_Toc380341228"/>
      <w:r w:rsidRPr="00246233">
        <w:t>The basics of the *.xml input file</w:t>
      </w:r>
      <w:bookmarkEnd w:id="29"/>
    </w:p>
    <w:p w:rsidR="00F77C82" w:rsidRDefault="00F77C82">
      <w:pPr>
        <w:spacing w:after="0"/>
      </w:pPr>
      <w:r>
        <w:t xml:space="preserve">In the material that follows, we discuss the structure of MESMER input files.  This discussion will be of significantly more benefit to the user if they use an XML editor to examine some of </w:t>
      </w:r>
      <w:r>
        <w:lastRenderedPageBreak/>
        <w:t xml:space="preserve">the sample input files included within the </w:t>
      </w:r>
      <w:r>
        <w:rPr>
          <w:rFonts w:ascii="Courier New" w:hAnsi="Courier New" w:cs="Courier New"/>
          <w:color w:val="FF0000"/>
        </w:rPr>
        <w:t>MesmerQA</w:t>
      </w:r>
      <w:r>
        <w:t xml:space="preserve"> directory.  Mesmer’s input structure follows naturally from the XML data structure.</w:t>
      </w:r>
    </w:p>
    <w:p w:rsidR="008400B6" w:rsidRDefault="008400B6" w:rsidP="008400B6">
      <w:pPr>
        <w:spacing w:after="0"/>
      </w:pPr>
      <w:r>
        <w:t xml:space="preserve">The XML is almost entirely in two namespaces: MESMER, shown by </w:t>
      </w:r>
      <w:proofErr w:type="gramStart"/>
      <w:r>
        <w:t xml:space="preserve">a </w:t>
      </w:r>
      <w:r w:rsidRPr="008400B6">
        <w:rPr>
          <w:rFonts w:ascii="Courier New" w:hAnsi="Courier New" w:cs="Courier New"/>
          <w:color w:val="FF0000"/>
        </w:rPr>
        <w:t>me</w:t>
      </w:r>
      <w:proofErr w:type="gramEnd"/>
      <w:r w:rsidRPr="008400B6">
        <w:rPr>
          <w:rFonts w:ascii="Courier New" w:hAnsi="Courier New" w:cs="Courier New"/>
          <w:color w:val="FF0000"/>
        </w:rPr>
        <w:t>:</w:t>
      </w:r>
      <w:r>
        <w:t xml:space="preserve"> prefix on element names; and CML, which as the default namespace has elements with no prefix. As described in section 8.2, the XML file structure for Mesmer 3 has been slightly changed. The description here is for the new version, but includes some references to the old. (MESMER will read both types of file.)</w:t>
      </w:r>
    </w:p>
    <w:p w:rsidR="00F77C82" w:rsidRDefault="00F77C82">
      <w:pPr>
        <w:spacing w:after="0"/>
      </w:pPr>
      <w:r>
        <w:tab/>
        <w:t xml:space="preserve">The MESMER data file has a top level element </w:t>
      </w:r>
      <w:r>
        <w:rPr>
          <w:rFonts w:ascii="Courier New" w:hAnsi="Courier New" w:cs="Courier New"/>
          <w:color w:val="FF0000"/>
        </w:rPr>
        <w:t>&lt;</w:t>
      </w:r>
      <w:r w:rsidR="008400B6">
        <w:rPr>
          <w:rFonts w:ascii="Courier New" w:hAnsi="Courier New" w:cs="Courier New"/>
          <w:color w:val="FF0000"/>
        </w:rPr>
        <w:t>me:</w:t>
      </w:r>
      <w:proofErr w:type="gramStart"/>
      <w:r>
        <w:rPr>
          <w:rFonts w:ascii="Courier New" w:hAnsi="Courier New" w:cs="Courier New"/>
          <w:color w:val="FF0000"/>
        </w:rPr>
        <w:t>mesmer</w:t>
      </w:r>
      <w:proofErr w:type="gramEnd"/>
      <w:r>
        <w:rPr>
          <w:rFonts w:ascii="Courier New" w:hAnsi="Courier New" w:cs="Courier New"/>
          <w:color w:val="FF0000"/>
        </w:rPr>
        <w:t>&gt;</w:t>
      </w:r>
      <w:r>
        <w:t xml:space="preserve">, and below it has the following sections, all of which have straightforward titles:    </w:t>
      </w:r>
    </w:p>
    <w:p w:rsidR="00F77C82" w:rsidRDefault="00F77C82">
      <w:pPr>
        <w:numPr>
          <w:ilvl w:val="0"/>
          <w:numId w:val="8"/>
        </w:numPr>
      </w:pPr>
      <w:r>
        <w:rPr>
          <w:rFonts w:ascii="Courier New" w:hAnsi="Courier New" w:cs="Courier New"/>
          <w:color w:val="FF0000"/>
        </w:rPr>
        <w:t>moleculeList</w:t>
      </w:r>
      <w:r>
        <w:t xml:space="preserve"> specifies the molecules relevant to the ME system, as well as associated properties of the molecules</w:t>
      </w:r>
    </w:p>
    <w:p w:rsidR="00F77C82" w:rsidRDefault="00F77C82">
      <w:pPr>
        <w:numPr>
          <w:ilvl w:val="0"/>
          <w:numId w:val="8"/>
        </w:numPr>
      </w:pPr>
      <w:r>
        <w:rPr>
          <w:rFonts w:ascii="Courier New" w:hAnsi="Courier New" w:cs="Courier New"/>
          <w:color w:val="FF0000"/>
        </w:rPr>
        <w:t>reactionList</w:t>
      </w:r>
      <w:r>
        <w:t xml:space="preserve"> specifies the reactions relevant to the ME system to be modelled, and associated properties of the reactions</w:t>
      </w:r>
    </w:p>
    <w:p w:rsidR="00F77C82" w:rsidRDefault="00F77C82">
      <w:pPr>
        <w:numPr>
          <w:ilvl w:val="0"/>
          <w:numId w:val="8"/>
        </w:numPr>
      </w:pPr>
      <w:r>
        <w:rPr>
          <w:rFonts w:ascii="Courier New" w:hAnsi="Courier New" w:cs="Courier New"/>
          <w:color w:val="FF0000"/>
        </w:rPr>
        <w:t>me:conditions</w:t>
      </w:r>
      <w:r>
        <w:t xml:space="preserve"> specifies the conditions (e.g., temperature, pressure, bath gas) under which a particular ME model is to be run</w:t>
      </w:r>
    </w:p>
    <w:p w:rsidR="00F77C82" w:rsidRDefault="00F77C82">
      <w:pPr>
        <w:numPr>
          <w:ilvl w:val="0"/>
          <w:numId w:val="8"/>
        </w:numPr>
      </w:pPr>
      <w:r>
        <w:rPr>
          <w:rFonts w:ascii="Courier New" w:hAnsi="Courier New" w:cs="Courier New"/>
          <w:color w:val="FF0000"/>
        </w:rPr>
        <w:t>me:modelparameters</w:t>
      </w:r>
      <w:r>
        <w:t xml:space="preserve"> specifies the parameters relevant to the model (e.g., grain size and the maximum grain energy)</w:t>
      </w:r>
    </w:p>
    <w:p w:rsidR="00F77C82" w:rsidRPr="004F3F1E" w:rsidRDefault="00F77C82" w:rsidP="004F3F1E">
      <w:pPr>
        <w:numPr>
          <w:ilvl w:val="0"/>
          <w:numId w:val="8"/>
        </w:numPr>
      </w:pPr>
      <w:r>
        <w:rPr>
          <w:rFonts w:ascii="Courier New" w:hAnsi="Courier New" w:cs="Courier New"/>
          <w:color w:val="FF0000"/>
        </w:rPr>
        <w:t>me:control</w:t>
      </w:r>
      <w:r>
        <w:t xml:space="preserve"> specifies program options concerning the content of the output file;</w:t>
      </w:r>
    </w:p>
    <w:p w:rsidR="00F77C82" w:rsidRDefault="00F77C82">
      <w:r>
        <w:tab/>
        <w:t>Both</w:t>
      </w:r>
      <w:r>
        <w:rPr>
          <w:rFonts w:ascii="Courier New" w:hAnsi="Courier New" w:cs="Courier New"/>
          <w:color w:val="FF0000"/>
        </w:rPr>
        <w:t xml:space="preserve"> moleculeList</w:t>
      </w:r>
      <w:r>
        <w:t xml:space="preserve"> and </w:t>
      </w:r>
      <w:r>
        <w:rPr>
          <w:rFonts w:ascii="Courier New" w:hAnsi="Courier New" w:cs="Courier New"/>
          <w:color w:val="FF0000"/>
        </w:rPr>
        <w:t>reactionList</w:t>
      </w:r>
      <w:r>
        <w:t xml:space="preserve">, which define the chemistry of the system, are based on CML (Chemical Markup Language).  Several programs work with CML; the tutorial mentioned in the previous section uses </w:t>
      </w:r>
      <w:hyperlink r:id="rId20" w:history="1">
        <w:r>
          <w:rPr>
            <w:rStyle w:val="Hyperlink"/>
          </w:rPr>
          <w:t>OpenBabel</w:t>
        </w:r>
      </w:hyperlink>
      <w:r>
        <w:t xml:space="preserve">, to convert from other formats to CML.  </w:t>
      </w:r>
      <w:r w:rsidR="002E798C">
        <w:t>M</w:t>
      </w:r>
      <w:r>
        <w:t xml:space="preserve">ore information about the CML schema can be found </w:t>
      </w:r>
      <w:hyperlink r:id="rId21" w:history="1">
        <w:r>
          <w:rPr>
            <w:rStyle w:val="Hyperlink"/>
          </w:rPr>
          <w:t>here</w:t>
        </w:r>
      </w:hyperlink>
      <w:r w:rsidR="00836C7C">
        <w:t>.</w:t>
      </w:r>
    </w:p>
    <w:p w:rsidR="00F77C82" w:rsidRDefault="00F77C82" w:rsidP="006D48A8">
      <w:pPr>
        <w:pStyle w:val="Heading3"/>
      </w:pPr>
      <w:bookmarkStart w:id="30" w:name="_Ref345780303"/>
      <w:bookmarkStart w:id="31" w:name="_Toc380341229"/>
      <w:proofErr w:type="gramStart"/>
      <w:r>
        <w:t>moleculeList</w:t>
      </w:r>
      <w:bookmarkEnd w:id="30"/>
      <w:bookmarkEnd w:id="31"/>
      <w:proofErr w:type="gramEnd"/>
    </w:p>
    <w:p w:rsidR="00F77C82" w:rsidRDefault="00F77C82">
      <w:proofErr w:type="gramStart"/>
      <w:r>
        <w:rPr>
          <w:rFonts w:ascii="Courier New" w:hAnsi="Courier New" w:cs="Courier New"/>
          <w:color w:val="FF0000"/>
        </w:rPr>
        <w:t>moleculeList</w:t>
      </w:r>
      <w:proofErr w:type="gramEnd"/>
      <w:r>
        <w:t xml:space="preserve"> is composed of each </w:t>
      </w:r>
      <w:r>
        <w:rPr>
          <w:rFonts w:ascii="Courier New" w:hAnsi="Courier New" w:cs="Courier New"/>
          <w:color w:val="FF0000"/>
        </w:rPr>
        <w:t>molecule</w:t>
      </w:r>
      <w:r>
        <w:t xml:space="preserve"> involved in the ME system, and represents the distinct molecules or molecular configurations involved in the ME system. A </w:t>
      </w:r>
      <w:r>
        <w:rPr>
          <w:rFonts w:ascii="Courier New" w:hAnsi="Courier New" w:cs="Courier New"/>
          <w:color w:val="FF0000"/>
        </w:rPr>
        <w:t>molecule</w:t>
      </w:r>
      <w:r>
        <w:t xml:space="preserve"> may represent one of the following: (1) an individual reactant in an association process, (2) an association product (i.e., </w:t>
      </w:r>
      <w:proofErr w:type="gramStart"/>
      <w:r>
        <w:t>an adduct</w:t>
      </w:r>
      <w:proofErr w:type="gramEnd"/>
      <w:r>
        <w:t>), (3) an isomer, (4) a transition state, (5) an individual product from a dissociation reaction, or (6) a bath gas.</w:t>
      </w:r>
    </w:p>
    <w:p w:rsidR="00F77C82" w:rsidRDefault="00F77C82">
      <w:r>
        <w:tab/>
        <w:t xml:space="preserve">Each </w:t>
      </w:r>
      <w:r>
        <w:rPr>
          <w:rFonts w:ascii="Courier New" w:hAnsi="Courier New" w:cs="Courier New"/>
          <w:color w:val="FF0000"/>
        </w:rPr>
        <w:t>molecule</w:t>
      </w:r>
      <w:r>
        <w:t xml:space="preserve"> includes the following:</w:t>
      </w:r>
    </w:p>
    <w:p w:rsidR="00F77C82" w:rsidRDefault="00F77C82" w:rsidP="008400B6">
      <w:pPr>
        <w:numPr>
          <w:ilvl w:val="0"/>
          <w:numId w:val="13"/>
        </w:numPr>
      </w:pPr>
      <w:r>
        <w:lastRenderedPageBreak/>
        <w:t xml:space="preserve">An </w:t>
      </w:r>
      <w:r>
        <w:rPr>
          <w:rFonts w:ascii="Courier New" w:hAnsi="Courier New" w:cs="Courier New"/>
          <w:color w:val="FF0000"/>
        </w:rPr>
        <w:t>id</w:t>
      </w:r>
      <w:r>
        <w:t xml:space="preserve"> attribute, which is used to identify the molecule in other portions of the input file (e.g., the </w:t>
      </w:r>
      <w:r>
        <w:rPr>
          <w:rFonts w:ascii="Courier New" w:hAnsi="Courier New" w:cs="Courier New"/>
          <w:color w:val="FF0000"/>
        </w:rPr>
        <w:t>reactionList</w:t>
      </w:r>
      <w:r>
        <w:t>).  An id of a molecule can be arbitrary as long as it is composed of ASCII characters, but it must be distin</w:t>
      </w:r>
      <w:r w:rsidR="008400B6">
        <w:t xml:space="preserve">ct from that of other molecules. </w:t>
      </w:r>
      <w:r w:rsidR="008400B6" w:rsidRPr="008400B6">
        <w:t>It preferably should start with a letter and contain only letters, digits, and -_() characters , and no spaces;</w:t>
      </w:r>
    </w:p>
    <w:p w:rsidR="00F77C82" w:rsidRDefault="00F77C82">
      <w:pPr>
        <w:numPr>
          <w:ilvl w:val="0"/>
          <w:numId w:val="13"/>
        </w:numPr>
      </w:pPr>
      <w:r>
        <w:t xml:space="preserve">An optional </w:t>
      </w:r>
      <w:r>
        <w:rPr>
          <w:rFonts w:ascii="Courier New" w:hAnsi="Courier New"/>
          <w:color w:val="FF0000"/>
        </w:rPr>
        <w:t>description</w:t>
      </w:r>
      <w:r>
        <w:t xml:space="preserve"> attribute, which is available for the user to add their own comments regarding a particular </w:t>
      </w:r>
      <w:r>
        <w:rPr>
          <w:rFonts w:ascii="Courier New" w:hAnsi="Courier New" w:cs="Courier New"/>
          <w:color w:val="FF0000"/>
        </w:rPr>
        <w:t>molecule</w:t>
      </w:r>
      <w:r>
        <w:t xml:space="preserve"> should they so choose; </w:t>
      </w:r>
    </w:p>
    <w:p w:rsidR="00F77C82" w:rsidRDefault="008400B6" w:rsidP="008400B6">
      <w:pPr>
        <w:numPr>
          <w:ilvl w:val="0"/>
          <w:numId w:val="13"/>
        </w:numPr>
      </w:pPr>
      <w:proofErr w:type="gramStart"/>
      <w:r w:rsidRPr="008400B6">
        <w:rPr>
          <w:rFonts w:ascii="Courier New" w:hAnsi="Courier New"/>
          <w:color w:val="FF0000"/>
        </w:rPr>
        <w:t>atomarray</w:t>
      </w:r>
      <w:proofErr w:type="gramEnd"/>
      <w:r w:rsidRPr="008400B6">
        <w:t xml:space="preserve"> and  </w:t>
      </w:r>
      <w:r w:rsidRPr="008400B6">
        <w:rPr>
          <w:rFonts w:ascii="Courier New" w:hAnsi="Courier New"/>
          <w:color w:val="FF0000"/>
        </w:rPr>
        <w:t>bondarray</w:t>
      </w:r>
      <w:r w:rsidRPr="008400B6">
        <w:t xml:space="preserve">  containing, respectively, several atoms and  bonds. These and other CML elements descri</w:t>
      </w:r>
      <w:r>
        <w:t>bing the chemical structure are</w:t>
      </w:r>
      <w:r w:rsidRPr="008400B6">
        <w:t xml:space="preserve"> not usually necessary for the calculation to proceed, but may be used, for example in hindered rotor calculations, or if the molecular weight ha</w:t>
      </w:r>
      <w:r>
        <w:t>s not been explicitly specified</w:t>
      </w:r>
      <w:r w:rsidR="00F77C82">
        <w:t xml:space="preserve">; </w:t>
      </w:r>
    </w:p>
    <w:p w:rsidR="00F77C82" w:rsidRDefault="00F77C82">
      <w:pPr>
        <w:numPr>
          <w:ilvl w:val="0"/>
          <w:numId w:val="13"/>
        </w:numPr>
      </w:pPr>
      <w:r>
        <w:rPr>
          <w:rFonts w:ascii="Courier New" w:hAnsi="Courier New" w:cs="Courier New"/>
          <w:color w:val="FF0000"/>
        </w:rPr>
        <w:t>spinMultiplicity</w:t>
      </w:r>
      <w:r>
        <w:t xml:space="preserve"> is an attribute on</w:t>
      </w:r>
      <w:r>
        <w:rPr>
          <w:rFonts w:ascii="Courier New" w:hAnsi="Courier New" w:cs="Courier New"/>
          <w:color w:val="FF0000"/>
        </w:rPr>
        <w:t xml:space="preserve"> molecule</w:t>
      </w:r>
      <w:r>
        <w:t>;</w:t>
      </w:r>
    </w:p>
    <w:p w:rsidR="0046074F" w:rsidRDefault="00F77C82" w:rsidP="00F11EE7">
      <w:pPr>
        <w:numPr>
          <w:ilvl w:val="0"/>
          <w:numId w:val="13"/>
        </w:numPr>
      </w:pPr>
      <w:bookmarkStart w:id="32" w:name="_Ref353724732"/>
      <w:r>
        <w:t xml:space="preserve">A </w:t>
      </w:r>
      <w:r>
        <w:rPr>
          <w:rFonts w:ascii="Courier New" w:hAnsi="Courier New" w:cs="Courier New"/>
          <w:color w:val="FF0000"/>
        </w:rPr>
        <w:t>propertyList</w:t>
      </w:r>
      <w:r>
        <w:t xml:space="preserve"> array, </w:t>
      </w:r>
      <w:r w:rsidR="008D17BE">
        <w:t xml:space="preserve">the elements of which are </w:t>
      </w:r>
      <w:r w:rsidR="008D17BE">
        <w:rPr>
          <w:rFonts w:ascii="Courier New" w:hAnsi="Courier New" w:cs="Courier New"/>
          <w:color w:val="FF0000"/>
        </w:rPr>
        <w:t>property</w:t>
      </w:r>
      <w:r w:rsidR="008D17BE">
        <w:t xml:space="preserve"> elements of a </w:t>
      </w:r>
      <w:r w:rsidR="008D17BE">
        <w:rPr>
          <w:rFonts w:ascii="Courier New" w:hAnsi="Courier New" w:cs="Courier New"/>
          <w:color w:val="FF0000"/>
        </w:rPr>
        <w:t>molecule</w:t>
      </w:r>
      <w:r w:rsidR="008D17BE">
        <w:t xml:space="preserve">.  Each </w:t>
      </w:r>
      <w:r w:rsidR="008D17BE">
        <w:rPr>
          <w:rFonts w:ascii="Courier New" w:hAnsi="Courier New" w:cs="Courier New"/>
          <w:color w:val="FF0000"/>
        </w:rPr>
        <w:t>property</w:t>
      </w:r>
      <w:r w:rsidR="008D17BE">
        <w:t xml:space="preserve"> element has a </w:t>
      </w:r>
      <w:r w:rsidR="008D17BE">
        <w:rPr>
          <w:rFonts w:ascii="Courier New" w:hAnsi="Courier New" w:cs="Courier New"/>
          <w:color w:val="FF0000"/>
        </w:rPr>
        <w:t>dictRef</w:t>
      </w:r>
      <w:r w:rsidR="008D17BE">
        <w:t xml:space="preserve"> attribute which specifies what type of </w:t>
      </w:r>
      <w:r w:rsidR="008D17BE">
        <w:rPr>
          <w:rFonts w:ascii="Courier New" w:hAnsi="Courier New" w:cs="Courier New"/>
          <w:color w:val="FF0000"/>
        </w:rPr>
        <w:t>property</w:t>
      </w:r>
      <w:r w:rsidR="008D17BE">
        <w:rPr>
          <w:rFonts w:ascii="Courier New" w:hAnsi="Courier New" w:cs="Courier New"/>
          <w:color w:val="FF6600"/>
        </w:rPr>
        <w:t xml:space="preserve"> </w:t>
      </w:r>
      <w:r w:rsidR="008D17BE">
        <w:t xml:space="preserve">is subsequently defined.  A </w:t>
      </w:r>
      <w:r w:rsidR="008D17BE">
        <w:rPr>
          <w:rFonts w:ascii="Courier New" w:hAnsi="Courier New" w:cs="Courier New"/>
          <w:color w:val="FF0000"/>
        </w:rPr>
        <w:t>property</w:t>
      </w:r>
      <w:r w:rsidR="008D17BE">
        <w:t xml:space="preserve"> type </w:t>
      </w:r>
      <w:r w:rsidR="008400B6">
        <w:t xml:space="preserve">that </w:t>
      </w:r>
      <w:r w:rsidR="00B218B8">
        <w:t xml:space="preserve">requires only a single number, such as zero point energy location or a symmetry </w:t>
      </w:r>
      <w:proofErr w:type="gramStart"/>
      <w:r w:rsidR="00B218B8">
        <w:t>number,</w:t>
      </w:r>
      <w:proofErr w:type="gramEnd"/>
      <w:r w:rsidR="00B218B8">
        <w:t xml:space="preserve"> is specified to be </w:t>
      </w:r>
      <w:r w:rsidR="00B218B8">
        <w:rPr>
          <w:rFonts w:ascii="Courier New" w:hAnsi="Courier New" w:cs="Courier New"/>
          <w:color w:val="FF0000"/>
        </w:rPr>
        <w:t>scalar</w:t>
      </w:r>
      <w:r w:rsidR="00B218B8">
        <w:t xml:space="preserve">.  A </w:t>
      </w:r>
      <w:r w:rsidR="00B218B8">
        <w:rPr>
          <w:rFonts w:ascii="Courier New" w:hAnsi="Courier New" w:cs="Courier New"/>
          <w:color w:val="FF0000"/>
        </w:rPr>
        <w:t>property</w:t>
      </w:r>
      <w:r w:rsidR="00B218B8">
        <w:t xml:space="preserve"> type </w:t>
      </w:r>
      <w:r w:rsidR="008400B6">
        <w:t>that</w:t>
      </w:r>
      <w:r w:rsidR="008D17BE">
        <w:t xml:space="preserve"> requires a list, such as vibrational frequencies and rotational constants, is specified in an </w:t>
      </w:r>
      <w:r w:rsidR="008D17BE">
        <w:rPr>
          <w:rFonts w:ascii="Courier New" w:hAnsi="Courier New" w:cs="Courier New"/>
          <w:color w:val="FF0000"/>
        </w:rPr>
        <w:t>array</w:t>
      </w:r>
      <w:r w:rsidR="00B218B8">
        <w:t>.</w:t>
      </w:r>
      <w:r w:rsidR="00B218B8" w:rsidRPr="00B218B8">
        <w:t xml:space="preserve"> </w:t>
      </w:r>
      <w:r w:rsidR="00B218B8">
        <w:t xml:space="preserve">A </w:t>
      </w:r>
      <w:r w:rsidR="00B218B8">
        <w:rPr>
          <w:rFonts w:ascii="Courier New" w:hAnsi="Courier New" w:cs="Courier New"/>
          <w:color w:val="FF0000"/>
        </w:rPr>
        <w:t>property</w:t>
      </w:r>
      <w:r w:rsidR="00B218B8">
        <w:t xml:space="preserve"> type </w:t>
      </w:r>
      <w:r w:rsidR="008400B6">
        <w:t>that</w:t>
      </w:r>
      <w:r w:rsidR="00B218B8">
        <w:t xml:space="preserve"> represents a quantity that is a matrix such as a </w:t>
      </w:r>
      <w:proofErr w:type="gramStart"/>
      <w:r w:rsidR="00B218B8">
        <w:t>Hessian,</w:t>
      </w:r>
      <w:proofErr w:type="gramEnd"/>
      <w:r w:rsidR="00B218B8">
        <w:t xml:space="preserve"> is specified to be </w:t>
      </w:r>
      <w:r w:rsidR="00B218B8" w:rsidRPr="00B218B8">
        <w:rPr>
          <w:rFonts w:ascii="Courier New" w:hAnsi="Courier New" w:cs="Courier New"/>
          <w:color w:val="FF0000"/>
        </w:rPr>
        <w:t>matrix</w:t>
      </w:r>
      <w:r w:rsidR="00B218B8">
        <w:t xml:space="preserve">. </w:t>
      </w:r>
      <w:r w:rsidR="008D17BE">
        <w:t xml:space="preserve"> For </w:t>
      </w:r>
      <w:r w:rsidR="008D17BE">
        <w:rPr>
          <w:rFonts w:ascii="Courier New" w:hAnsi="Courier New" w:cs="Courier New"/>
          <w:color w:val="FF0000"/>
        </w:rPr>
        <w:t>property</w:t>
      </w:r>
      <w:r w:rsidR="008D17BE">
        <w:t xml:space="preserve"> types </w:t>
      </w:r>
      <w:r w:rsidR="008400B6">
        <w:t>that</w:t>
      </w:r>
      <w:r w:rsidR="008D17BE">
        <w:t xml:space="preserve"> have associated units, (e.g., vibrational frequencies, rotational constants, and zero point energy (ZPE)) the units are specified as an attribute of </w:t>
      </w:r>
      <w:r w:rsidR="008D17BE">
        <w:rPr>
          <w:rFonts w:ascii="Courier New" w:hAnsi="Courier New" w:cs="Courier New"/>
          <w:color w:val="FF0000"/>
        </w:rPr>
        <w:t>array</w:t>
      </w:r>
      <w:r w:rsidR="008D17BE">
        <w:t xml:space="preserve"> or </w:t>
      </w:r>
      <w:r w:rsidR="008D17BE">
        <w:rPr>
          <w:rFonts w:ascii="Courier New" w:hAnsi="Courier New" w:cs="Courier New"/>
          <w:color w:val="FF0000"/>
        </w:rPr>
        <w:t>scalar</w:t>
      </w:r>
      <w:r w:rsidR="008D17BE">
        <w:t xml:space="preserve">.  Unitless quantities such as spin multiplicity, symmetry number, or frequency scale factor, are specified to be </w:t>
      </w:r>
      <w:r w:rsidR="008D17BE">
        <w:rPr>
          <w:rFonts w:ascii="Courier New" w:hAnsi="Courier New" w:cs="Courier New"/>
          <w:color w:val="FF0000"/>
        </w:rPr>
        <w:t>scalar</w:t>
      </w:r>
      <w:r w:rsidR="00F11EE7">
        <w:t xml:space="preserve">. </w:t>
      </w:r>
      <w:r w:rsidR="008D17BE">
        <w:t xml:space="preserve">Table 1 gives the values of </w:t>
      </w:r>
      <w:r w:rsidR="008D17BE">
        <w:rPr>
          <w:rFonts w:ascii="Courier New" w:hAnsi="Courier New" w:cs="Courier New"/>
          <w:color w:val="FF0000"/>
        </w:rPr>
        <w:t>dictRef</w:t>
      </w:r>
      <w:r w:rsidR="008D17BE">
        <w:rPr>
          <w:color w:val="FF6600"/>
        </w:rPr>
        <w:t xml:space="preserve"> </w:t>
      </w:r>
      <w:r w:rsidR="008D17BE">
        <w:t xml:space="preserve">(i.e., property attributes) currently recognized by MESMER, specifies whether they are </w:t>
      </w:r>
      <w:r w:rsidR="008D17BE">
        <w:rPr>
          <w:rFonts w:ascii="Courier New" w:hAnsi="Courier New" w:cs="Courier New"/>
          <w:color w:val="FF0000"/>
        </w:rPr>
        <w:t>scalar</w:t>
      </w:r>
      <w:r w:rsidR="008D17BE">
        <w:t xml:space="preserve"> or </w:t>
      </w:r>
      <w:r w:rsidR="008D17BE">
        <w:rPr>
          <w:rFonts w:ascii="Courier New" w:hAnsi="Courier New" w:cs="Courier New"/>
          <w:color w:val="FF0000"/>
        </w:rPr>
        <w:t>array</w:t>
      </w:r>
      <w:r w:rsidR="008D17BE">
        <w:t xml:space="preserve">, and specifies the </w:t>
      </w:r>
      <w:r w:rsidR="008D17BE">
        <w:rPr>
          <w:rFonts w:ascii="Courier New" w:hAnsi="Courier New" w:cs="Courier New"/>
          <w:color w:val="FF0000"/>
        </w:rPr>
        <w:t xml:space="preserve">units </w:t>
      </w:r>
      <w:r w:rsidR="008D17BE">
        <w:t>presently available in MESMER.</w:t>
      </w:r>
      <w:bookmarkEnd w:id="32"/>
      <w:r w:rsidR="00F11EE7">
        <w:t xml:space="preserve"> </w:t>
      </w:r>
    </w:p>
    <w:p w:rsidR="004F3F1E" w:rsidRDefault="0046074F" w:rsidP="0046074F">
      <w:pPr>
        <w:ind w:left="900"/>
      </w:pPr>
      <w:r>
        <w:t xml:space="preserve">Another property that requires further information is </w:t>
      </w:r>
      <w:proofErr w:type="gramStart"/>
      <w:r>
        <w:t xml:space="preserve">the </w:t>
      </w:r>
      <w:r>
        <w:rPr>
          <w:rFonts w:ascii="Courier New" w:hAnsi="Courier New" w:cs="Courier New"/>
          <w:color w:val="FF0000"/>
        </w:rPr>
        <w:t>me</w:t>
      </w:r>
      <w:proofErr w:type="gramEnd"/>
      <w:r>
        <w:rPr>
          <w:rFonts w:ascii="Courier New" w:hAnsi="Courier New" w:cs="Courier New"/>
          <w:color w:val="FF0000"/>
        </w:rPr>
        <w:t>:hessian</w:t>
      </w:r>
      <w:r>
        <w:t xml:space="preserve"> property. This property </w:t>
      </w:r>
      <w:r w:rsidR="00B218B8">
        <w:t xml:space="preserve">allows a Hessian to be </w:t>
      </w:r>
      <w:r w:rsidR="007F7212">
        <w:t xml:space="preserve">read </w:t>
      </w:r>
      <w:r w:rsidR="00B218B8">
        <w:t xml:space="preserve">which can be analysed to determine the vibrational frequencies instead of entering them using </w:t>
      </w:r>
      <w:r w:rsidR="00B218B8" w:rsidRPr="00B218B8">
        <w:rPr>
          <w:rFonts w:ascii="Courier New" w:hAnsi="Courier New" w:cs="Courier New"/>
          <w:color w:val="FF0000"/>
        </w:rPr>
        <w:t>me:vibFreqs</w:t>
      </w:r>
      <w:r w:rsidR="004F3F1E">
        <w:t xml:space="preserve"> or when the </w:t>
      </w:r>
      <w:r w:rsidR="004F3F1E">
        <w:lastRenderedPageBreak/>
        <w:t xml:space="preserve">elimination of frequencies due to internal rotational is required (see section </w:t>
      </w:r>
      <w:r w:rsidR="007F7212">
        <w:fldChar w:fldCharType="begin"/>
      </w:r>
      <w:r w:rsidR="007F7212">
        <w:instrText xml:space="preserve"> REF _Ref345764698 \r \h </w:instrText>
      </w:r>
      <w:r w:rsidR="007F7212">
        <w:fldChar w:fldCharType="separate"/>
      </w:r>
      <w:r w:rsidR="00100241">
        <w:t>11.2.3</w:t>
      </w:r>
      <w:r w:rsidR="007F7212">
        <w:fldChar w:fldCharType="end"/>
      </w:r>
      <w:r w:rsidR="004F3F1E">
        <w:t>). A typical specification might be:</w:t>
      </w:r>
    </w:p>
    <w:p w:rsidR="004F3F1E" w:rsidRDefault="004F3F1E"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r>
        <w:rPr>
          <w:rFonts w:ascii="Consolas" w:hAnsi="Consolas" w:cs="Consolas"/>
          <w:color w:val="0000FF"/>
          <w:szCs w:val="24"/>
          <w:lang w:eastAsia="en-GB"/>
        </w:rPr>
        <w:t xml:space="preserve">     </w:t>
      </w:r>
      <w:r w:rsidRPr="004F3F1E">
        <w:rPr>
          <w:rFonts w:ascii="Courier New" w:hAnsi="Courier New" w:cs="Courier New"/>
          <w:color w:val="0000FF"/>
          <w:sz w:val="20"/>
          <w:lang w:eastAsia="en-GB"/>
        </w:rPr>
        <w:t>&lt;</w:t>
      </w:r>
      <w:r w:rsidRPr="004F3F1E">
        <w:rPr>
          <w:rFonts w:ascii="Courier New" w:hAnsi="Courier New" w:cs="Courier New"/>
          <w:color w:val="A31515"/>
          <w:sz w:val="20"/>
          <w:lang w:eastAsia="en-GB"/>
        </w:rPr>
        <w:t>matrix</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matrixType</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squareSymmetricLT</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rows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42</w:t>
      </w:r>
      <w:r w:rsidRPr="004F3F1E">
        <w:rPr>
          <w:rFonts w:ascii="Courier New" w:hAnsi="Courier New" w:cs="Courier New"/>
          <w:sz w:val="20"/>
          <w:lang w:eastAsia="en-GB"/>
        </w:rPr>
        <w:t>"</w:t>
      </w:r>
      <w:r>
        <w:rPr>
          <w:rFonts w:ascii="Courier New" w:hAnsi="Courier New" w:cs="Courier New"/>
          <w:color w:val="0000FF"/>
          <w:sz w:val="20"/>
          <w:lang w:eastAsia="en-GB"/>
        </w:rPr>
        <w:t xml:space="preserve"> </w:t>
      </w:r>
      <w:r w:rsidRPr="004F3F1E">
        <w:rPr>
          <w:rFonts w:ascii="Courier New" w:hAnsi="Courier New" w:cs="Courier New"/>
          <w:color w:val="FF0000"/>
          <w:sz w:val="20"/>
          <w:lang w:eastAsia="en-GB"/>
        </w:rPr>
        <w:t>units</w:t>
      </w:r>
      <w:r w:rsidRPr="004F3F1E">
        <w:rPr>
          <w:rFonts w:ascii="Courier New" w:hAnsi="Courier New" w:cs="Courier New"/>
          <w:color w:val="0000FF"/>
          <w:sz w:val="20"/>
          <w:lang w:eastAsia="en-GB"/>
        </w:rPr>
        <w:t>=</w:t>
      </w:r>
      <w:r w:rsidRPr="004F3F1E">
        <w:rPr>
          <w:rFonts w:ascii="Courier New" w:hAnsi="Courier New" w:cs="Courier New"/>
          <w:sz w:val="20"/>
          <w:lang w:eastAsia="en-GB"/>
        </w:rPr>
        <w:t>"</w:t>
      </w:r>
      <w:r w:rsidRPr="004F3F1E">
        <w:rPr>
          <w:rFonts w:ascii="Courier New" w:hAnsi="Courier New" w:cs="Courier New"/>
          <w:color w:val="0000FF"/>
          <w:sz w:val="20"/>
          <w:lang w:eastAsia="en-GB"/>
        </w:rPr>
        <w:t>k</w:t>
      </w:r>
      <w:r>
        <w:rPr>
          <w:rFonts w:ascii="Courier New" w:hAnsi="Courier New" w:cs="Courier New"/>
          <w:color w:val="0000FF"/>
          <w:sz w:val="20"/>
          <w:lang w:eastAsia="en-GB"/>
        </w:rPr>
        <w:t>J</w:t>
      </w:r>
      <w:r w:rsidRPr="004F3F1E">
        <w:rPr>
          <w:rFonts w:ascii="Courier New" w:hAnsi="Courier New" w:cs="Courier New"/>
          <w:color w:val="0000FF"/>
          <w:sz w:val="20"/>
          <w:lang w:eastAsia="en-GB"/>
        </w:rPr>
        <w:t>/mol/Ang2</w:t>
      </w:r>
      <w:r w:rsidRPr="004F3F1E">
        <w:rPr>
          <w:rFonts w:ascii="Courier New" w:hAnsi="Courier New" w:cs="Courier New"/>
          <w:sz w:val="20"/>
          <w:lang w:eastAsia="en-GB"/>
        </w:rPr>
        <w:t>"</w:t>
      </w:r>
      <w:r w:rsidRPr="004F3F1E">
        <w:rPr>
          <w:rFonts w:ascii="Courier New" w:hAnsi="Courier New" w:cs="Courier New"/>
          <w:color w:val="0000FF"/>
          <w:sz w:val="20"/>
          <w:lang w:eastAsia="en-GB"/>
        </w:rPr>
        <w:t xml:space="preserve">&gt; </w:t>
      </w:r>
    </w:p>
    <w:p w:rsidR="00274DED" w:rsidRPr="00274DED" w:rsidRDefault="00274DED" w:rsidP="00274DED">
      <w:pPr>
        <w:tabs>
          <w:tab w:val="clear" w:pos="540"/>
          <w:tab w:val="clear" w:pos="8064"/>
        </w:tabs>
        <w:suppressAutoHyphens w:val="0"/>
        <w:autoSpaceDE w:val="0"/>
        <w:autoSpaceDN w:val="0"/>
        <w:adjustRightInd w:val="0"/>
        <w:spacing w:after="0" w:line="240" w:lineRule="auto"/>
        <w:jc w:val="left"/>
        <w:rPr>
          <w:rFonts w:ascii="Courier New" w:hAnsi="Courier New" w:cs="Courier New"/>
          <w:sz w:val="20"/>
          <w:lang w:eastAsia="en-GB"/>
        </w:rPr>
      </w:pPr>
    </w:p>
    <w:p w:rsidR="004F3F1E" w:rsidRDefault="004F3F1E" w:rsidP="005948FB">
      <w:pPr>
        <w:ind w:left="900"/>
      </w:pPr>
      <w:r>
        <w:t xml:space="preserve">The keyword </w:t>
      </w:r>
      <w:r w:rsidRPr="004F3F1E">
        <w:rPr>
          <w:rFonts w:ascii="Courier New" w:hAnsi="Courier New" w:cs="Courier New"/>
          <w:color w:val="FF0000"/>
          <w:sz w:val="20"/>
          <w:lang w:eastAsia="en-GB"/>
        </w:rPr>
        <w:t>matrixType</w:t>
      </w:r>
      <w:r>
        <w:t xml:space="preserve"> specifies the matric type and how it is stored. In the case of</w:t>
      </w:r>
      <w:r w:rsidR="005948FB">
        <w:t xml:space="preserve"> a Hessian it must be symmetric, but can be specified by either by the lower triangular elements (</w:t>
      </w:r>
      <w:r w:rsidR="005948FB" w:rsidRPr="004F3F1E">
        <w:rPr>
          <w:rFonts w:ascii="Courier New" w:hAnsi="Courier New" w:cs="Courier New"/>
          <w:color w:val="0000FF"/>
          <w:sz w:val="20"/>
          <w:lang w:eastAsia="en-GB"/>
        </w:rPr>
        <w:t>squareSymmetricLT</w:t>
      </w:r>
      <w:r w:rsidR="005948FB">
        <w:t>) or the upper triangular elements (</w:t>
      </w:r>
      <w:r w:rsidR="005948FB">
        <w:rPr>
          <w:rFonts w:ascii="Courier New" w:hAnsi="Courier New" w:cs="Courier New"/>
          <w:color w:val="0000FF"/>
          <w:sz w:val="20"/>
          <w:lang w:eastAsia="en-GB"/>
        </w:rPr>
        <w:t>squareSymmetricU</w:t>
      </w:r>
      <w:r w:rsidR="005948FB" w:rsidRPr="004F3F1E">
        <w:rPr>
          <w:rFonts w:ascii="Courier New" w:hAnsi="Courier New" w:cs="Courier New"/>
          <w:color w:val="0000FF"/>
          <w:sz w:val="20"/>
          <w:lang w:eastAsia="en-GB"/>
        </w:rPr>
        <w:t>T</w:t>
      </w:r>
      <w:r w:rsidR="005948FB">
        <w:t xml:space="preserve">), in both cases including the diagonal. </w:t>
      </w:r>
    </w:p>
    <w:p w:rsidR="00F77C82" w:rsidRDefault="00AB5912" w:rsidP="0046074F">
      <w:pPr>
        <w:ind w:left="900"/>
      </w:pPr>
      <w:proofErr w:type="gramStart"/>
      <w:r>
        <w:t xml:space="preserve">The </w:t>
      </w:r>
      <w:r>
        <w:rPr>
          <w:rFonts w:ascii="Courier New" w:hAnsi="Courier New" w:cs="Courier New"/>
          <w:color w:val="FF0000"/>
        </w:rPr>
        <w:t>me</w:t>
      </w:r>
      <w:proofErr w:type="gramEnd"/>
      <w:r>
        <w:rPr>
          <w:rFonts w:ascii="Courier New" w:hAnsi="Courier New" w:cs="Courier New"/>
          <w:color w:val="FF0000"/>
        </w:rPr>
        <w:t>:ZPE</w:t>
      </w:r>
      <w:r>
        <w:t xml:space="preserve"> property, and the related properties, </w:t>
      </w:r>
      <w:r>
        <w:rPr>
          <w:rFonts w:ascii="Courier New" w:hAnsi="Courier New" w:cs="Courier New"/>
          <w:color w:val="FF0000"/>
        </w:rPr>
        <w:t>me:Hf0</w:t>
      </w:r>
      <w:r>
        <w:t xml:space="preserve">, </w:t>
      </w:r>
      <w:r>
        <w:rPr>
          <w:rFonts w:ascii="Courier New" w:hAnsi="Courier New" w:cs="Courier New"/>
          <w:color w:val="FF0000"/>
        </w:rPr>
        <w:t>me:HfAT0</w:t>
      </w:r>
      <w:r>
        <w:t xml:space="preserve">, </w:t>
      </w:r>
      <w:r>
        <w:rPr>
          <w:rFonts w:ascii="Courier New" w:hAnsi="Courier New" w:cs="Courier New"/>
          <w:color w:val="FF0000"/>
        </w:rPr>
        <w:t>me:Hf298</w:t>
      </w:r>
      <w:r w:rsidRPr="005975A6">
        <w:t xml:space="preserve">, specify the location of potential energy surface features. </w:t>
      </w:r>
      <w:r>
        <w:t>Discussion of these important</w:t>
      </w:r>
      <w:r w:rsidRPr="005975A6">
        <w:t xml:space="preserve"> </w:t>
      </w:r>
      <w:r>
        <w:t xml:space="preserve">keywords is deferred to section </w:t>
      </w:r>
      <w:r>
        <w:fldChar w:fldCharType="begin"/>
      </w:r>
      <w:r>
        <w:instrText xml:space="preserve"> REF _Ref353720118 \r \h </w:instrText>
      </w:r>
      <w:r>
        <w:fldChar w:fldCharType="separate"/>
      </w:r>
      <w:r w:rsidR="00100241">
        <w:t>7.3.1.1</w:t>
      </w:r>
      <w:r>
        <w:fldChar w:fldCharType="end"/>
      </w:r>
      <w:r>
        <w:t>.</w:t>
      </w:r>
    </w:p>
    <w:tbl>
      <w:tblPr>
        <w:tblW w:w="9214" w:type="dxa"/>
        <w:tblInd w:w="108" w:type="dxa"/>
        <w:tblLayout w:type="fixed"/>
        <w:tblLook w:val="0000" w:firstRow="0" w:lastRow="0" w:firstColumn="0" w:lastColumn="0" w:noHBand="0" w:noVBand="0"/>
      </w:tblPr>
      <w:tblGrid>
        <w:gridCol w:w="3402"/>
        <w:gridCol w:w="1985"/>
        <w:gridCol w:w="3827"/>
      </w:tblGrid>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221856">
            <w:pPr>
              <w:pStyle w:val="tabletext"/>
              <w:snapToGrid w:val="0"/>
              <w:ind w:left="900"/>
              <w:jc w:val="both"/>
              <w:rPr>
                <w:rFonts w:ascii="Times New Roman" w:hAnsi="Times New Roman" w:cs="Times New Roman"/>
                <w:color w:val="auto"/>
                <w:sz w:val="20"/>
                <w:szCs w:val="20"/>
              </w:rPr>
            </w:pPr>
            <w:r>
              <w:rPr>
                <w:sz w:val="20"/>
                <w:szCs w:val="20"/>
              </w:rPr>
              <w:t xml:space="preserve">dictRef </w:t>
            </w:r>
            <w:r>
              <w:rPr>
                <w:rFonts w:ascii="Times New Roman" w:hAnsi="Times New Roman" w:cs="Times New Roman"/>
                <w:color w:val="auto"/>
                <w:sz w:val="20"/>
                <w:szCs w:val="20"/>
              </w:rPr>
              <w:t>value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 xml:space="preserve">scalar </w:t>
            </w:r>
            <w:r>
              <w:rPr>
                <w:rFonts w:ascii="Times New Roman" w:hAnsi="Times New Roman" w:cs="Times New Roman"/>
                <w:color w:val="auto"/>
                <w:sz w:val="20"/>
                <w:szCs w:val="20"/>
              </w:rPr>
              <w:t>or</w:t>
            </w:r>
            <w:r>
              <w:rPr>
                <w:sz w:val="20"/>
                <w:szCs w:val="20"/>
              </w:rPr>
              <w:t xml:space="preserve"> 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rFonts w:ascii="Times New Roman" w:hAnsi="Times New Roman" w:cs="Times New Roman"/>
                <w:color w:val="auto"/>
                <w:sz w:val="20"/>
                <w:szCs w:val="20"/>
              </w:rPr>
              <w:t xml:space="preserve">Available input </w:t>
            </w:r>
            <w:r>
              <w:rPr>
                <w:sz w:val="20"/>
                <w:szCs w:val="20"/>
              </w:rPr>
              <w:t>units</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me:ZPE</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kJ/mol</w:t>
            </w:r>
            <w:r>
              <w:rPr>
                <w:rFonts w:ascii="Times New Roman" w:hAnsi="Times New Roman" w:cs="Times New Roman"/>
                <w:color w:val="auto"/>
                <w:sz w:val="20"/>
                <w:szCs w:val="20"/>
              </w:rPr>
              <w:t xml:space="preserve"> or </w:t>
            </w:r>
            <w:r>
              <w:rPr>
                <w:sz w:val="20"/>
                <w:szCs w:val="20"/>
              </w:rPr>
              <w:t>kJ per mol</w:t>
            </w:r>
          </w:p>
          <w:p w:rsidR="00221856" w:rsidRDefault="00221856" w:rsidP="000335EA">
            <w:pPr>
              <w:pStyle w:val="tabletext"/>
              <w:rPr>
                <w:sz w:val="20"/>
                <w:szCs w:val="20"/>
              </w:rPr>
            </w:pPr>
            <w:r>
              <w:rPr>
                <w:sz w:val="20"/>
                <w:szCs w:val="20"/>
              </w:rPr>
              <w:t>cm-1</w:t>
            </w:r>
            <w:r>
              <w:rPr>
                <w:rFonts w:ascii="Times New Roman" w:hAnsi="Times New Roman" w:cs="Times New Roman"/>
                <w:color w:val="auto"/>
                <w:sz w:val="20"/>
                <w:szCs w:val="20"/>
              </w:rPr>
              <w:t xml:space="preserve"> or </w:t>
            </w:r>
            <w:r>
              <w:rPr>
                <w:sz w:val="20"/>
                <w:szCs w:val="20"/>
              </w:rPr>
              <w:t>wavenumber</w:t>
            </w:r>
          </w:p>
          <w:p w:rsidR="00221856" w:rsidRDefault="00221856" w:rsidP="000335EA">
            <w:pPr>
              <w:pStyle w:val="tabletext"/>
              <w:rPr>
                <w:sz w:val="20"/>
                <w:szCs w:val="20"/>
              </w:rPr>
            </w:pPr>
            <w:r>
              <w:rPr>
                <w:sz w:val="20"/>
                <w:szCs w:val="20"/>
              </w:rPr>
              <w:t>kcal/mol</w:t>
            </w:r>
            <w:r>
              <w:rPr>
                <w:rFonts w:ascii="Times New Roman" w:hAnsi="Times New Roman" w:cs="Times New Roman"/>
                <w:color w:val="auto"/>
                <w:sz w:val="20"/>
                <w:szCs w:val="20"/>
              </w:rPr>
              <w:t xml:space="preserve"> or </w:t>
            </w:r>
            <w:r>
              <w:rPr>
                <w:sz w:val="20"/>
                <w:szCs w:val="20"/>
              </w:rPr>
              <w:t>kcal per mol</w:t>
            </w:r>
          </w:p>
          <w:p w:rsidR="00221856" w:rsidRDefault="00221856" w:rsidP="000335EA">
            <w:pPr>
              <w:pStyle w:val="tabletext"/>
              <w:rPr>
                <w:sz w:val="20"/>
                <w:szCs w:val="20"/>
              </w:rPr>
            </w:pPr>
            <w:r>
              <w:rPr>
                <w:sz w:val="20"/>
                <w:szCs w:val="20"/>
              </w:rPr>
              <w:t>Hartree</w:t>
            </w:r>
            <w:r>
              <w:rPr>
                <w:rFonts w:ascii="Times New Roman" w:hAnsi="Times New Roman" w:cs="Times New Roman"/>
                <w:color w:val="auto"/>
                <w:sz w:val="20"/>
                <w:szCs w:val="20"/>
              </w:rPr>
              <w:t xml:space="preserve"> or </w:t>
            </w:r>
            <w:r>
              <w:rPr>
                <w:sz w:val="20"/>
                <w:szCs w:val="20"/>
              </w:rPr>
              <w:t>au</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me:HfAT0</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Me:Hf298</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as above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me:rotConsts</w:t>
            </w:r>
          </w:p>
        </w:tc>
        <w:tc>
          <w:tcPr>
            <w:tcW w:w="1985"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me:symmetryNumber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me:frequenciesScaleFactor</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me:vibFreqs</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Array</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cm-1</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me:MW</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Amu</w:t>
            </w:r>
          </w:p>
        </w:tc>
      </w:tr>
      <w:tr w:rsidR="00221856" w:rsidTr="000335EA">
        <w:tc>
          <w:tcPr>
            <w:tcW w:w="3402"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me:spinMultiplicity</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unitless, no units specification</w:t>
            </w:r>
          </w:p>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 spinMultiplicity attribute on &lt;molecule&gt; is the preferred alternative.</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me:epsilon</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K, no units specification</w:t>
            </w:r>
          </w:p>
        </w:tc>
      </w:tr>
      <w:tr w:rsidR="00221856" w:rsidTr="000335EA">
        <w:tc>
          <w:tcPr>
            <w:tcW w:w="3402" w:type="dxa"/>
            <w:tcBorders>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me:sigma</w:t>
            </w:r>
          </w:p>
        </w:tc>
        <w:tc>
          <w:tcPr>
            <w:tcW w:w="1985" w:type="dxa"/>
            <w:tcBorders>
              <w:top w:val="single" w:sz="4" w:space="0" w:color="000000"/>
              <w:left w:val="single" w:sz="4" w:space="0" w:color="000000"/>
              <w:bottom w:val="single" w:sz="4" w:space="0" w:color="000000"/>
            </w:tcBorders>
            <w:shd w:val="clear" w:color="auto" w:fill="auto"/>
            <w:vAlign w:val="center"/>
          </w:tcPr>
          <w:p w:rsidR="00221856" w:rsidRDefault="00221856" w:rsidP="000335EA">
            <w:pPr>
              <w:pStyle w:val="tabletext"/>
              <w:snapToGrid w:val="0"/>
              <w:rPr>
                <w:sz w:val="20"/>
                <w:szCs w:val="20"/>
              </w:rPr>
            </w:pPr>
            <w:r>
              <w:rPr>
                <w:sz w:val="20"/>
                <w:szCs w:val="20"/>
              </w:rPr>
              <w:t>Scalar</w:t>
            </w:r>
          </w:p>
        </w:tc>
        <w:tc>
          <w:tcPr>
            <w:tcW w:w="3827" w:type="dxa"/>
            <w:tcBorders>
              <w:left w:val="single" w:sz="4" w:space="0" w:color="000000"/>
              <w:bottom w:val="single" w:sz="4" w:space="0" w:color="000000"/>
              <w:right w:val="single" w:sz="4" w:space="0" w:color="000000"/>
            </w:tcBorders>
            <w:shd w:val="clear" w:color="auto" w:fill="auto"/>
            <w:vAlign w:val="center"/>
          </w:tcPr>
          <w:p w:rsidR="00221856" w:rsidRDefault="00221856"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Angstroms, no units specification</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me:deltaEDown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46074F" w:rsidP="000335EA">
            <w:pPr>
              <w:pStyle w:val="tabletext"/>
              <w:snapToGrid w:val="0"/>
              <w:rPr>
                <w:sz w:val="20"/>
                <w:szCs w:val="20"/>
              </w:rPr>
            </w:pPr>
            <w:r>
              <w:rPr>
                <w:sz w:val="20"/>
                <w:szCs w:val="20"/>
              </w:rPr>
              <w:t>S</w:t>
            </w:r>
            <w:r w:rsidR="00AB5912">
              <w:rPr>
                <w:sz w:val="20"/>
                <w:szCs w:val="20"/>
              </w:rPr>
              <w:t>calar</w:t>
            </w:r>
          </w:p>
        </w:tc>
        <w:tc>
          <w:tcPr>
            <w:tcW w:w="3827" w:type="dxa"/>
            <w:tcBorders>
              <w:left w:val="single" w:sz="4" w:space="0" w:color="000000"/>
              <w:bottom w:val="single" w:sz="4" w:space="0" w:color="000000"/>
              <w:right w:val="single" w:sz="4" w:space="0" w:color="000000"/>
            </w:tcBorders>
            <w:shd w:val="clear" w:color="auto" w:fill="auto"/>
            <w:vAlign w:val="center"/>
          </w:tcPr>
          <w:p w:rsidR="00AB5912" w:rsidRDefault="00AB5912" w:rsidP="000335EA">
            <w:pPr>
              <w:pStyle w:val="tabletext"/>
              <w:snapToGrid w:val="0"/>
              <w:rPr>
                <w:sz w:val="20"/>
                <w:szCs w:val="20"/>
              </w:rPr>
            </w:pPr>
            <w:r>
              <w:rPr>
                <w:sz w:val="20"/>
                <w:szCs w:val="20"/>
              </w:rPr>
              <w:t>cm-1</w:t>
            </w:r>
          </w:p>
        </w:tc>
      </w:tr>
      <w:tr w:rsidR="00AB5912" w:rsidTr="000335EA">
        <w:tc>
          <w:tcPr>
            <w:tcW w:w="3402" w:type="dxa"/>
            <w:tcBorders>
              <w:left w:val="single" w:sz="4" w:space="0" w:color="000000"/>
              <w:bottom w:val="single" w:sz="4" w:space="0" w:color="000000"/>
            </w:tcBorders>
            <w:shd w:val="clear" w:color="auto" w:fill="auto"/>
            <w:vAlign w:val="center"/>
          </w:tcPr>
          <w:p w:rsidR="00AB5912" w:rsidRDefault="00AB5912" w:rsidP="00AB5912">
            <w:pPr>
              <w:pStyle w:val="tabletext"/>
              <w:snapToGrid w:val="0"/>
              <w:rPr>
                <w:sz w:val="20"/>
                <w:szCs w:val="20"/>
              </w:rPr>
            </w:pPr>
            <w:r>
              <w:rPr>
                <w:sz w:val="20"/>
                <w:szCs w:val="20"/>
              </w:rPr>
              <w:t>me:hessian</w:t>
            </w:r>
          </w:p>
        </w:tc>
        <w:tc>
          <w:tcPr>
            <w:tcW w:w="1985" w:type="dxa"/>
            <w:tcBorders>
              <w:top w:val="single" w:sz="4" w:space="0" w:color="000000"/>
              <w:left w:val="single" w:sz="4" w:space="0" w:color="000000"/>
              <w:bottom w:val="single" w:sz="4" w:space="0" w:color="000000"/>
            </w:tcBorders>
            <w:shd w:val="clear" w:color="auto" w:fill="auto"/>
            <w:vAlign w:val="center"/>
          </w:tcPr>
          <w:p w:rsidR="00AB5912" w:rsidRDefault="00B218B8" w:rsidP="000335EA">
            <w:pPr>
              <w:pStyle w:val="tabletext"/>
              <w:snapToGrid w:val="0"/>
              <w:rPr>
                <w:sz w:val="20"/>
                <w:szCs w:val="20"/>
              </w:rPr>
            </w:pPr>
            <w:r>
              <w:rPr>
                <w:sz w:val="20"/>
                <w:szCs w:val="20"/>
              </w:rPr>
              <w:t>Matrix</w:t>
            </w:r>
          </w:p>
        </w:tc>
        <w:tc>
          <w:tcPr>
            <w:tcW w:w="3827" w:type="dxa"/>
            <w:tcBorders>
              <w:left w:val="single" w:sz="4" w:space="0" w:color="000000"/>
              <w:bottom w:val="single" w:sz="4" w:space="0" w:color="000000"/>
              <w:right w:val="single" w:sz="4" w:space="0" w:color="000000"/>
            </w:tcBorders>
            <w:shd w:val="clear" w:color="auto" w:fill="auto"/>
            <w:vAlign w:val="center"/>
          </w:tcPr>
          <w:p w:rsidR="0046074F" w:rsidRDefault="0046074F" w:rsidP="0046074F">
            <w:pPr>
              <w:pStyle w:val="tabletext"/>
              <w:snapToGrid w:val="0"/>
              <w:rPr>
                <w:sz w:val="20"/>
                <w:szCs w:val="20"/>
              </w:rPr>
            </w:pPr>
            <w:r>
              <w:rPr>
                <w:sz w:val="20"/>
                <w:szCs w:val="20"/>
              </w:rPr>
              <w:t>kJ/mol/Ang2</w:t>
            </w:r>
            <w:r>
              <w:rPr>
                <w:rFonts w:ascii="Times New Roman" w:hAnsi="Times New Roman" w:cs="Times New Roman"/>
                <w:color w:val="auto"/>
                <w:sz w:val="20"/>
                <w:szCs w:val="20"/>
              </w:rPr>
              <w:t xml:space="preserve"> or </w:t>
            </w:r>
          </w:p>
          <w:p w:rsidR="00AB5912" w:rsidRDefault="0046074F" w:rsidP="0046074F">
            <w:pPr>
              <w:pStyle w:val="tabletext"/>
              <w:rPr>
                <w:sz w:val="20"/>
                <w:szCs w:val="20"/>
              </w:rPr>
            </w:pPr>
            <w:r>
              <w:rPr>
                <w:sz w:val="20"/>
                <w:szCs w:val="20"/>
              </w:rPr>
              <w:t>kcal/mol/Ang2</w:t>
            </w:r>
            <w:r>
              <w:rPr>
                <w:rFonts w:ascii="Times New Roman" w:hAnsi="Times New Roman" w:cs="Times New Roman"/>
                <w:color w:val="auto"/>
                <w:sz w:val="20"/>
                <w:szCs w:val="20"/>
              </w:rPr>
              <w:t xml:space="preserve"> or </w:t>
            </w:r>
            <w:r>
              <w:rPr>
                <w:sz w:val="20"/>
                <w:szCs w:val="20"/>
              </w:rPr>
              <w:t>Hartree/bohr2</w:t>
            </w:r>
            <w:r>
              <w:rPr>
                <w:rFonts w:ascii="Times New Roman" w:hAnsi="Times New Roman" w:cs="Times New Roman"/>
                <w:color w:val="auto"/>
                <w:sz w:val="20"/>
                <w:szCs w:val="20"/>
              </w:rPr>
              <w:t xml:space="preserve"> </w:t>
            </w:r>
          </w:p>
        </w:tc>
      </w:tr>
    </w:tbl>
    <w:p w:rsidR="005D09CE" w:rsidRPr="00AB5912" w:rsidRDefault="00221856" w:rsidP="00AB5912">
      <w:pPr>
        <w:ind w:left="900"/>
        <w:rPr>
          <w:sz w:val="20"/>
        </w:rPr>
      </w:pPr>
      <w:proofErr w:type="gramStart"/>
      <w:r w:rsidRPr="008D17BE">
        <w:rPr>
          <w:sz w:val="20"/>
        </w:rPr>
        <w:t xml:space="preserve">Table </w:t>
      </w:r>
      <w:r w:rsidR="008D17BE">
        <w:rPr>
          <w:sz w:val="20"/>
        </w:rPr>
        <w:t>1</w:t>
      </w:r>
      <w:r w:rsidRPr="008D17BE">
        <w:rPr>
          <w:sz w:val="20"/>
        </w:rPr>
        <w:t>: Some of the values of dictRef recognized by MESMER, whether</w:t>
      </w:r>
      <w:r w:rsidR="008D17BE">
        <w:rPr>
          <w:sz w:val="20"/>
        </w:rPr>
        <w:t xml:space="preserve"> the associated input is scalar</w:t>
      </w:r>
      <w:r w:rsidRPr="008D17BE">
        <w:rPr>
          <w:sz w:val="20"/>
        </w:rPr>
        <w:t xml:space="preserve"> or an array, and the available units for the input values.</w:t>
      </w:r>
      <w:proofErr w:type="gramEnd"/>
    </w:p>
    <w:p w:rsidR="00F11EE7" w:rsidRDefault="00F11EE7" w:rsidP="00F11EE7">
      <w:pPr>
        <w:numPr>
          <w:ilvl w:val="0"/>
          <w:numId w:val="13"/>
        </w:numPr>
      </w:pPr>
      <w:proofErr w:type="gramStart"/>
      <w:r w:rsidRPr="00D43143">
        <w:rPr>
          <w:rFonts w:ascii="Courier New" w:hAnsi="Courier New" w:cs="Courier New"/>
          <w:color w:val="FF0000"/>
        </w:rPr>
        <w:t>me:</w:t>
      </w:r>
      <w:proofErr w:type="gramEnd"/>
      <w:r w:rsidRPr="00FF724D">
        <w:rPr>
          <w:rFonts w:ascii="Courier New" w:hAnsi="Courier New" w:cs="Courier New"/>
          <w:color w:val="FF0000"/>
        </w:rPr>
        <w:t>DistributionCalcMethod</w:t>
      </w:r>
      <w:r>
        <w:t xml:space="preserve">, which specifies what the initial distribution is in a given well. More details of the types of distribution and their use are given in section </w:t>
      </w:r>
      <w:r>
        <w:fldChar w:fldCharType="begin"/>
      </w:r>
      <w:r>
        <w:instrText xml:space="preserve"> REF _Ref345774704 \w \h </w:instrText>
      </w:r>
      <w:r>
        <w:fldChar w:fldCharType="separate"/>
      </w:r>
      <w:r w:rsidR="00100241">
        <w:t>11.2.7</w:t>
      </w:r>
      <w:r>
        <w:fldChar w:fldCharType="end"/>
      </w:r>
      <w:r>
        <w:t>.</w:t>
      </w:r>
    </w:p>
    <w:p w:rsidR="00F11EE7" w:rsidRDefault="00F11EE7" w:rsidP="00AB5912">
      <w:pPr>
        <w:numPr>
          <w:ilvl w:val="0"/>
          <w:numId w:val="13"/>
        </w:numPr>
      </w:pPr>
      <w:proofErr w:type="gramStart"/>
      <w:r>
        <w:t>The</w:t>
      </w:r>
      <w:r w:rsidR="008400B6">
        <w:rPr>
          <w:rFonts w:ascii="Courier New" w:hAnsi="Courier New" w:cs="Courier New"/>
          <w:color w:val="FF0000"/>
        </w:rPr>
        <w:t xml:space="preserve"> </w:t>
      </w:r>
      <w:r>
        <w:rPr>
          <w:rFonts w:ascii="Courier New" w:hAnsi="Courier New" w:cs="Courier New"/>
          <w:color w:val="FF0000"/>
        </w:rPr>
        <w:t>me</w:t>
      </w:r>
      <w:proofErr w:type="gramEnd"/>
      <w:r>
        <w:rPr>
          <w:rFonts w:ascii="Courier New" w:hAnsi="Courier New" w:cs="Courier New"/>
          <w:color w:val="FF0000"/>
        </w:rPr>
        <w:t>:reservoirSize</w:t>
      </w:r>
      <w:r>
        <w:t xml:space="preserve"> flag is only relevant if the reservoir state approximation is being used (see below) and applies only to isomer wells, and specifies the reservoir size for the reservoir state approximation.  The lower bound of the reservoir is always the well bottom, and the upper bound of the reservoir is </w:t>
      </w:r>
      <w:r>
        <w:lastRenderedPageBreak/>
        <w:t xml:space="preserve">specified by the user in energy units.  If a negative number is supplied, then the reservoir upper bound is located that far (in energy) below the lowest available reaction threshold for a particular well – typically a few </w:t>
      </w:r>
      <w:r>
        <w:rPr>
          <w:i/>
        </w:rPr>
        <w:t>kT</w:t>
      </w:r>
      <w:r>
        <w:t xml:space="preserve">.  If a positive number is supplied, MESMER will determine the upper bound that far (in energy) above the well bottom.  MESMER will apply a correction if the user input specifies a reservoir upper bound that is higher than the lowest barrier.  The energy may be input in any of several units, which must be specified in </w:t>
      </w:r>
      <w:r>
        <w:rPr>
          <w:rFonts w:ascii="Courier New" w:hAnsi="Courier New" w:cs="Courier New"/>
          <w:color w:val="FF0000"/>
        </w:rPr>
        <w:t>me:units</w:t>
      </w:r>
      <w:r>
        <w:t xml:space="preserve">.  The user must determine whether the results of reservoir grain approximation are in agreement with the full master equation and whether it is an appropriate approximation. The syntax below specifies a reservoir spanning the well bottom </w:t>
      </w:r>
      <w:proofErr w:type="gramStart"/>
      <w:r>
        <w:t>to 2 kJ mol</w:t>
      </w:r>
      <w:r>
        <w:rPr>
          <w:vertAlign w:val="superscript"/>
        </w:rPr>
        <w:t>-1</w:t>
      </w:r>
      <w:r>
        <w:t xml:space="preserve"> beneath the lowest threshold</w:t>
      </w:r>
      <w:proofErr w:type="gramEnd"/>
      <w:r>
        <w:t>.</w:t>
      </w:r>
    </w:p>
    <w:p w:rsidR="00F11EE7" w:rsidRPr="00F11EE7" w:rsidRDefault="00F11EE7" w:rsidP="00F11EE7">
      <w:pPr>
        <w:rPr>
          <w:rFonts w:ascii="Courier New" w:hAnsi="Courier New" w:cs="Courier New"/>
          <w:color w:val="FF0000"/>
          <w:sz w:val="20"/>
        </w:rPr>
      </w:pPr>
      <w:r>
        <w:rPr>
          <w:rFonts w:ascii="Courier New" w:hAnsi="Courier New" w:cs="Courier New"/>
          <w:color w:val="FF0000"/>
        </w:rPr>
        <w:tab/>
      </w:r>
      <w:r>
        <w:rPr>
          <w:rFonts w:ascii="Courier New" w:hAnsi="Courier New" w:cs="Courier New"/>
          <w:color w:val="FF0000"/>
        </w:rPr>
        <w:tab/>
        <w:t xml:space="preserve">       </w:t>
      </w:r>
      <w:r>
        <w:rPr>
          <w:rFonts w:ascii="Courier New" w:hAnsi="Courier New" w:cs="Courier New"/>
          <w:color w:val="FF0000"/>
          <w:sz w:val="20"/>
        </w:rPr>
        <w:t>&lt;</w:t>
      </w:r>
      <w:proofErr w:type="gramStart"/>
      <w:r>
        <w:rPr>
          <w:rFonts w:ascii="Courier New" w:hAnsi="Courier New" w:cs="Courier New"/>
          <w:color w:val="FF0000"/>
          <w:sz w:val="20"/>
        </w:rPr>
        <w:t>me:</w:t>
      </w:r>
      <w:proofErr w:type="gramEnd"/>
      <w:r>
        <w:rPr>
          <w:rFonts w:ascii="Courier New" w:hAnsi="Courier New" w:cs="Courier New"/>
          <w:color w:val="FF0000"/>
          <w:sz w:val="20"/>
        </w:rPr>
        <w:t>reservoirSize units="kJ/mol"&gt;-2.0&lt;/me:reservoirSize&gt;</w:t>
      </w:r>
      <w:r w:rsidRPr="002C3B38">
        <w:rPr>
          <w:rFonts w:ascii="Courier New" w:hAnsi="Courier New" w:cs="Courier New"/>
          <w:color w:val="FF0000"/>
        </w:rPr>
        <w:tab/>
      </w:r>
    </w:p>
    <w:p w:rsidR="00B218B8" w:rsidRDefault="00221856" w:rsidP="005948FB">
      <w:pPr>
        <w:numPr>
          <w:ilvl w:val="0"/>
          <w:numId w:val="13"/>
        </w:numPr>
      </w:pPr>
      <w:bookmarkStart w:id="33" w:name="_Ref345768724"/>
      <w:proofErr w:type="gramStart"/>
      <w:r w:rsidRPr="00D43143">
        <w:rPr>
          <w:rFonts w:ascii="Courier New" w:hAnsi="Courier New" w:cs="Courier New"/>
          <w:color w:val="FF0000"/>
        </w:rPr>
        <w:t>me:</w:t>
      </w:r>
      <w:proofErr w:type="gramEnd"/>
      <w:r w:rsidRPr="00D43143">
        <w:rPr>
          <w:rFonts w:ascii="Courier New" w:hAnsi="Courier New" w:cs="Courier New"/>
          <w:color w:val="FF0000"/>
        </w:rPr>
        <w:t>DOSCMethod</w:t>
      </w:r>
      <w:r>
        <w:t xml:space="preserve">, which specifies the principal method for MESMER to use in calculating density of states.  This tag defines the external rotational states method to use. Classical and quantum mechanical methods for calculating the external rotational density of states are available, and they are specified with the respective text </w:t>
      </w:r>
      <w:r w:rsidRPr="00D43143">
        <w:rPr>
          <w:rFonts w:ascii="Courier New" w:hAnsi="Courier New" w:cs="Courier New"/>
          <w:color w:val="FF0000"/>
        </w:rPr>
        <w:t>ClassicalRot</w:t>
      </w:r>
      <w:r>
        <w:rPr>
          <w:rFonts w:ascii="Courier New" w:hAnsi="Courier New" w:cs="Courier New"/>
          <w:color w:val="FF0000"/>
        </w:rPr>
        <w:t xml:space="preserve">ors </w:t>
      </w:r>
      <w:r>
        <w:t>and</w:t>
      </w:r>
      <w:r w:rsidRPr="00D43143">
        <w:rPr>
          <w:rFonts w:ascii="Courier New" w:hAnsi="Courier New" w:cs="Courier New"/>
          <w:color w:val="FF0000"/>
        </w:rPr>
        <w:t xml:space="preserve"> QMRotors</w:t>
      </w:r>
      <w:r>
        <w:t xml:space="preserve">, e.g.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&gt;QMRotors</w:t>
      </w:r>
      <w:r w:rsidR="00F11EE7">
        <w:rPr>
          <w:rFonts w:ascii="Courier New" w:hAnsi="Courier New" w:cs="Courier New"/>
          <w:color w:val="0000FF"/>
          <w:sz w:val="20"/>
          <w:lang w:val="en-US"/>
        </w:rPr>
        <w:t xml:space="preserve">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&gt;</w:t>
      </w:r>
      <w:r>
        <w:t xml:space="preserve"> or, alternatively, </w:t>
      </w:r>
      <w:r>
        <w:rPr>
          <w:rFonts w:ascii="Courier New" w:hAnsi="Courier New" w:cs="Courier New"/>
          <w:color w:val="0000FF"/>
          <w:sz w:val="20"/>
          <w:lang w:val="en-US"/>
        </w:rPr>
        <w:t>&lt;</w:t>
      </w:r>
      <w:r>
        <w:rPr>
          <w:rFonts w:ascii="Courier New" w:hAnsi="Courier New" w:cs="Courier New"/>
          <w:color w:val="A31515"/>
          <w:sz w:val="20"/>
          <w:lang w:val="en-US"/>
        </w:rPr>
        <w:t>me:DOSCMethod</w:t>
      </w:r>
      <w:r>
        <w:rPr>
          <w:rFonts w:ascii="Courier New" w:hAnsi="Courier New" w:cs="Courier New"/>
          <w:color w:val="0000FF"/>
          <w:sz w:val="20"/>
          <w:lang w:val="en-US"/>
        </w:rPr>
        <w:t xml:space="preserve"> </w:t>
      </w:r>
      <w:r>
        <w:rPr>
          <w:rFonts w:ascii="Courier New" w:hAnsi="Courier New" w:cs="Courier New"/>
          <w:color w:val="FF0000"/>
          <w:sz w:val="20"/>
          <w:lang w:val="en-US"/>
        </w:rPr>
        <w:t>name</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QMRotors</w:t>
      </w:r>
      <w:r>
        <w:rPr>
          <w:rFonts w:ascii="Courier New" w:hAnsi="Courier New" w:cs="Courier New"/>
          <w:sz w:val="20"/>
          <w:lang w:val="en-US"/>
        </w:rPr>
        <w:t>"</w:t>
      </w:r>
      <w:r>
        <w:rPr>
          <w:rFonts w:ascii="Courier New" w:hAnsi="Courier New" w:cs="Courier New"/>
          <w:color w:val="0000FF"/>
          <w:sz w:val="20"/>
          <w:lang w:val="en-US"/>
        </w:rPr>
        <w:t>/&gt;</w:t>
      </w:r>
      <w:r>
        <w:t xml:space="preserve">. Table </w:t>
      </w:r>
      <w:r w:rsidR="00AB5912">
        <w:t>2</w:t>
      </w:r>
      <w:r>
        <w:t xml:space="preserve"> gives the classical and QM methods that are presently included in MESMER, and the manner in which the program recognizes the type of calculation to perform. (Note</w:t>
      </w:r>
      <w:proofErr w:type="gramStart"/>
      <w:r>
        <w:t>,</w:t>
      </w:r>
      <w:proofErr w:type="gramEnd"/>
      <w:r>
        <w:t xml:space="preserve"> the criterion for a near symmetric top is that the modules of the asymmetric parameter, κ, should be within 5% of unity.)</w:t>
      </w:r>
      <w:r w:rsidRPr="002C7424">
        <w:t xml:space="preserve"> </w:t>
      </w:r>
      <w:r>
        <w:t xml:space="preserve">These methods also account for electronic degeneracy. Occasionally there are circumstances where rotational and electronic states cannot be easily decoupled </w:t>
      </w:r>
      <w:r w:rsidRPr="00FF7A4E">
        <w:rPr>
          <w:szCs w:val="24"/>
        </w:rPr>
        <w:t>into a series of convolutions, typically because of</w:t>
      </w:r>
      <w:r>
        <w:rPr>
          <w:szCs w:val="24"/>
        </w:rPr>
        <w:t xml:space="preserve"> coupling terms between the general</w:t>
      </w:r>
      <w:r w:rsidRPr="00FF7A4E">
        <w:rPr>
          <w:szCs w:val="24"/>
        </w:rPr>
        <w:t>ized coordinates that are being used to define the</w:t>
      </w:r>
      <w:r>
        <w:rPr>
          <w:szCs w:val="24"/>
        </w:rPr>
        <w:t xml:space="preserve"> Hamiltonian that describes the system being investigated</w:t>
      </w:r>
      <w:r>
        <w:t xml:space="preserve"> and the </w:t>
      </w:r>
      <w:r w:rsidRPr="002C3B38">
        <w:rPr>
          <w:rFonts w:ascii="Courier New" w:hAnsi="Courier New" w:cs="Courier New"/>
          <w:color w:val="FF0000"/>
        </w:rPr>
        <w:t>DefinedStatesRotors</w:t>
      </w:r>
      <w:r>
        <w:t xml:space="preserve"> method caters for this situation, </w:t>
      </w:r>
      <w:r>
        <w:rPr>
          <w:szCs w:val="24"/>
        </w:rPr>
        <w:t>This class allows specific state manifolds to be defined and which can then be convolved with other decoupled modes to give the overall density states. An example of the use of this class is the coupling between the electronic and rotational degrees of freedom of the OH radical which cannot be de-couple. The “ThermodynamicTable” example in the MesmerQA area (see below) shows how this class can be used.</w:t>
      </w:r>
      <w:r>
        <w:t xml:space="preserve"> For active species </w:t>
      </w:r>
      <w:r>
        <w:lastRenderedPageBreak/>
        <w:t xml:space="preserve">one, and only one, </w:t>
      </w:r>
      <w:r>
        <w:rPr>
          <w:rFonts w:ascii="Courier New" w:hAnsi="Courier New" w:cs="Courier New"/>
          <w:color w:val="A31515"/>
          <w:sz w:val="20"/>
          <w:lang w:val="en-US"/>
        </w:rPr>
        <w:t>me:DOSCMethod</w:t>
      </w:r>
      <w:r>
        <w:t xml:space="preserve"> method must be specified. If no such method is defined then by default </w:t>
      </w:r>
      <w:r w:rsidRPr="002C3B38">
        <w:rPr>
          <w:rFonts w:ascii="Courier New" w:hAnsi="Courier New" w:cs="Courier New"/>
          <w:color w:val="FF0000"/>
        </w:rPr>
        <w:t xml:space="preserve">ClassicalRotors </w:t>
      </w:r>
      <w:r>
        <w:t xml:space="preserve">is added. Neither bath gas molecules nor products of sink reactions require calculation of the rotational state density and thus do not require a specification of </w:t>
      </w:r>
      <w:r w:rsidRPr="002C3B38">
        <w:rPr>
          <w:rFonts w:ascii="Courier New" w:hAnsi="Courier New" w:cs="Courier New"/>
          <w:color w:val="FF0000"/>
        </w:rPr>
        <w:t>me:DOSCMethod</w:t>
      </w:r>
      <w:r>
        <w:t xml:space="preserve">; however, specifying such a method will not affect program execution. </w:t>
      </w:r>
    </w:p>
    <w:p w:rsidR="00304993" w:rsidRDefault="005F6724" w:rsidP="005F6724">
      <w:pPr>
        <w:ind w:left="900"/>
      </w:pPr>
      <w:r w:rsidRPr="005F6724">
        <w:t>(10)</w:t>
      </w:r>
      <w:r>
        <w:t xml:space="preserve"> </w:t>
      </w:r>
      <w:proofErr w:type="gramStart"/>
      <w:r w:rsidR="00221856" w:rsidRPr="00B218B8">
        <w:rPr>
          <w:rFonts w:ascii="Courier New" w:hAnsi="Courier New" w:cs="Courier New"/>
          <w:color w:val="FF0000"/>
        </w:rPr>
        <w:t>me:</w:t>
      </w:r>
      <w:proofErr w:type="gramEnd"/>
      <w:r w:rsidR="00221856" w:rsidRPr="00B218B8">
        <w:rPr>
          <w:rFonts w:ascii="Courier New" w:hAnsi="Courier New" w:cs="Courier New"/>
          <w:color w:val="FF0000"/>
        </w:rPr>
        <w:t>ExtraDOSCMethod</w:t>
      </w:r>
      <w:r w:rsidR="00221856">
        <w:t xml:space="preserve"> This tag is used to add additional density of states calculation methods. An important example in this respect is the extension that allows the calculation of hindered rotor densities of states. The hindered rotor facility is implemented as a plug in class and can be invoked using </w:t>
      </w:r>
      <w:r w:rsidR="00221856" w:rsidRPr="00B218B8">
        <w:rPr>
          <w:rFonts w:ascii="Courier New" w:hAnsi="Courier New" w:cs="Courier New"/>
          <w:color w:val="0000FF"/>
          <w:sz w:val="20"/>
          <w:lang w:val="en-US"/>
        </w:rPr>
        <w:t>&lt;</w:t>
      </w:r>
      <w:r w:rsidR="00221856" w:rsidRPr="00B218B8">
        <w:rPr>
          <w:rFonts w:ascii="Courier New" w:hAnsi="Courier New" w:cs="Courier New"/>
          <w:color w:val="A31515"/>
          <w:sz w:val="20"/>
          <w:lang w:val="en-US"/>
        </w:rPr>
        <w:t>me:</w:t>
      </w:r>
      <w:r w:rsidR="00250C4F">
        <w:rPr>
          <w:rFonts w:ascii="Courier New" w:hAnsi="Courier New" w:cs="Courier New"/>
          <w:color w:val="A31515"/>
          <w:sz w:val="20"/>
          <w:lang w:val="en-US"/>
        </w:rPr>
        <w:t>Extra</w:t>
      </w:r>
      <w:r w:rsidR="00221856" w:rsidRPr="00B218B8">
        <w:rPr>
          <w:rFonts w:ascii="Courier New" w:hAnsi="Courier New" w:cs="Courier New"/>
          <w:color w:val="A31515"/>
          <w:sz w:val="20"/>
          <w:lang w:val="en-US"/>
        </w:rPr>
        <w:t>DOSCMethod</w:t>
      </w:r>
      <w:r w:rsidR="00221856" w:rsidRPr="00B218B8">
        <w:rPr>
          <w:rFonts w:ascii="Courier New" w:hAnsi="Courier New" w:cs="Courier New"/>
          <w:color w:val="0000FF"/>
          <w:sz w:val="20"/>
          <w:lang w:val="en-US"/>
        </w:rPr>
        <w:t xml:space="preserve"> </w:t>
      </w:r>
      <w:r w:rsidR="00221856" w:rsidRPr="00B218B8">
        <w:rPr>
          <w:rFonts w:ascii="Courier New" w:hAnsi="Courier New" w:cs="Courier New"/>
          <w:color w:val="FF0000"/>
          <w:sz w:val="20"/>
          <w:lang w:val="en-US"/>
        </w:rPr>
        <w:t>name</w:t>
      </w:r>
      <w:r w:rsidR="00221856" w:rsidRPr="00B218B8">
        <w:rPr>
          <w:rFonts w:ascii="Courier New" w:hAnsi="Courier New" w:cs="Courier New"/>
          <w:color w:val="0000FF"/>
          <w:sz w:val="20"/>
          <w:lang w:val="en-US"/>
        </w:rPr>
        <w:t>=</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HinderedRotorQM1D</w:t>
      </w:r>
      <w:r w:rsidR="00221856" w:rsidRPr="00B218B8">
        <w:rPr>
          <w:rFonts w:ascii="Courier New" w:hAnsi="Courier New" w:cs="Courier New"/>
          <w:sz w:val="20"/>
          <w:lang w:val="en-US"/>
        </w:rPr>
        <w:t>"</w:t>
      </w:r>
      <w:r w:rsidR="00221856" w:rsidRPr="00B218B8">
        <w:rPr>
          <w:rFonts w:ascii="Courier New" w:hAnsi="Courier New" w:cs="Courier New"/>
          <w:color w:val="0000FF"/>
          <w:sz w:val="20"/>
          <w:lang w:val="en-US"/>
        </w:rPr>
        <w:t>&gt;</w:t>
      </w:r>
      <w:r w:rsidR="00221856">
        <w:t xml:space="preserve">. The details of this class are given in section </w:t>
      </w:r>
      <w:r w:rsidR="00221856">
        <w:fldChar w:fldCharType="begin"/>
      </w:r>
      <w:r w:rsidR="00221856">
        <w:instrText xml:space="preserve"> REF _Ref345764698 \r \h </w:instrText>
      </w:r>
      <w:r w:rsidR="00221856">
        <w:fldChar w:fldCharType="separate"/>
      </w:r>
      <w:r w:rsidR="00100241">
        <w:t>11.2.3</w:t>
      </w:r>
      <w:r w:rsidR="00221856">
        <w:fldChar w:fldCharType="end"/>
      </w:r>
      <w:r w:rsidR="00221856">
        <w:t>.</w:t>
      </w:r>
      <w:bookmarkEnd w:id="33"/>
      <w:r w:rsidR="00221856">
        <w:t xml:space="preserve"> Note that, in adding such a method, proper account must be made of the number of degrees of freedom. MESMER will check if the number of degrees of freedom are correct and halt if it detects an error. </w:t>
      </w: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2218"/>
        <w:gridCol w:w="2819"/>
        <w:gridCol w:w="1754"/>
        <w:gridCol w:w="2483"/>
      </w:tblGrid>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B218B8">
            <w:pPr>
              <w:pStyle w:val="tabletext"/>
              <w:snapToGrid w:val="0"/>
              <w:ind w:left="540"/>
              <w:jc w:val="both"/>
              <w:rPr>
                <w:rFonts w:ascii="Times New Roman" w:hAnsi="Times New Roman" w:cs="Times New Roman"/>
                <w:color w:val="auto"/>
                <w:sz w:val="20"/>
                <w:szCs w:val="20"/>
              </w:rPr>
            </w:pPr>
            <w:r>
              <w:rPr>
                <w:rFonts w:ascii="Times New Roman" w:hAnsi="Times New Roman" w:cs="Times New Roman"/>
                <w:color w:val="auto"/>
                <w:sz w:val="20"/>
                <w:szCs w:val="20"/>
              </w:rPr>
              <w:t>Type of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recognition criteria</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Rotor type</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DOS or rotational energy and degeneracy expressions</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not a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no nonzero rotational constants available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=0</m:t>
                </m:r>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2d linear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only one or two nonzero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σB</m:t>
                    </m:r>
                  </m:den>
                </m:f>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3d classical rotor</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three rotational constants provided in the input</w:t>
            </w: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Classical</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m:oMathPara>
              <m:oMath>
                <m:r>
                  <w:rPr>
                    <w:rFonts w:ascii="Cambria Math" w:hAnsi="Cambria Math"/>
                    <w:color w:val="auto"/>
                  </w:rPr>
                  <m:t>ρ</m:t>
                </m:r>
                <m:d>
                  <m:dPr>
                    <m:ctrlPr>
                      <w:rPr>
                        <w:rFonts w:ascii="Cambria Math" w:hAnsi="Cambria Math"/>
                        <w:i/>
                        <w:color w:val="auto"/>
                      </w:rPr>
                    </m:ctrlPr>
                  </m:dPr>
                  <m:e>
                    <m:r>
                      <w:rPr>
                        <w:rFonts w:ascii="Cambria Math" w:hAnsi="Cambria Math"/>
                        <w:color w:val="auto"/>
                      </w:rPr>
                      <m:t>E</m:t>
                    </m:r>
                  </m:e>
                </m:d>
                <m:r>
                  <w:rPr>
                    <w:rFonts w:ascii="Cambria Math" w:hAnsi="Cambria Math"/>
                    <w:color w:val="auto"/>
                  </w:rPr>
                  <m:t>=</m:t>
                </m:r>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σ</m:t>
                    </m:r>
                  </m:den>
                </m:f>
                <m:rad>
                  <m:radPr>
                    <m:degHide m:val="1"/>
                    <m:ctrlPr>
                      <w:rPr>
                        <w:rFonts w:ascii="Cambria Math" w:hAnsi="Cambria Math"/>
                        <w:i/>
                        <w:color w:val="auto"/>
                      </w:rPr>
                    </m:ctrlPr>
                  </m:radPr>
                  <m:deg/>
                  <m:e>
                    <m:f>
                      <m:fPr>
                        <m:ctrlPr>
                          <w:rPr>
                            <w:rFonts w:ascii="Cambria Math" w:hAnsi="Cambria Math"/>
                            <w:i/>
                            <w:color w:val="auto"/>
                          </w:rPr>
                        </m:ctrlPr>
                      </m:fPr>
                      <m:num>
                        <m:r>
                          <w:rPr>
                            <w:rFonts w:ascii="Cambria Math" w:hAnsi="Cambria Math"/>
                            <w:color w:val="auto"/>
                          </w:rPr>
                          <m:t>4E</m:t>
                        </m:r>
                      </m:num>
                      <m:den>
                        <m:r>
                          <w:rPr>
                            <w:rFonts w:ascii="Cambria Math" w:hAnsi="Cambria Math"/>
                            <w:color w:val="auto"/>
                          </w:rPr>
                          <m:t>ABC</m:t>
                        </m:r>
                      </m:den>
                    </m:f>
                  </m:e>
                </m:rad>
              </m:oMath>
            </m:oMathPara>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Spherical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color w:val="auto"/>
                <w:sz w:val="20"/>
                <w:szCs w:val="20"/>
                <w:vertAlign w:val="superscript"/>
              </w:rPr>
              <w:t>2</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Oblate or near oblate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 B &gt;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C</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Prolate or near prolate symmetric top</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 C</w:t>
            </w:r>
          </w:p>
          <w:p w:rsidR="00B218B8" w:rsidRDefault="00B218B8" w:rsidP="000335EA">
            <w:pPr>
              <w:pStyle w:val="tabletext"/>
              <w:rPr>
                <w:rFonts w:ascii="Times New Roman" w:hAnsi="Times New Roman" w:cs="Times New Roman"/>
                <w:color w:val="auto"/>
                <w:sz w:val="20"/>
                <w:szCs w:val="20"/>
                <w:vertAlign w:val="superscript"/>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rPr>
              <w:t>)=</w:t>
            </w:r>
            <w:r>
              <w:rPr>
                <w:rFonts w:ascii="Times New Roman" w:hAnsi="Times New Roman" w:cs="Times New Roman"/>
                <w:i/>
                <w:color w:val="auto"/>
                <w:sz w:val="20"/>
                <w:szCs w:val="20"/>
              </w:rPr>
              <w:t>BJ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w:t>
            </w:r>
            <w:r>
              <w:rPr>
                <w:rFonts w:ascii="Times New Roman" w:hAnsi="Times New Roman" w:cs="Times New Roman"/>
                <w:i/>
                <w:color w:val="auto"/>
                <w:sz w:val="20"/>
                <w:szCs w:val="20"/>
              </w:rPr>
              <w:t>A</w:t>
            </w:r>
            <w:r>
              <w:rPr>
                <w:rFonts w:ascii="Times New Roman" w:hAnsi="Times New Roman" w:cs="Times New Roman"/>
                <w:color w:val="auto"/>
                <w:sz w:val="20"/>
                <w:szCs w:val="20"/>
              </w:rPr>
              <w:t>-</w:t>
            </w:r>
            <w:r>
              <w:rPr>
                <w:rFonts w:ascii="Times New Roman" w:hAnsi="Times New Roman" w:cs="Times New Roman"/>
                <w:i/>
                <w:color w:val="auto"/>
                <w:sz w:val="20"/>
                <w:szCs w:val="20"/>
              </w:rPr>
              <w:t>B</w:t>
            </w:r>
            <w:r>
              <w:rPr>
                <w:rFonts w:ascii="Times New Roman" w:hAnsi="Times New Roman" w:cs="Times New Roman"/>
                <w:color w:val="auto"/>
                <w:sz w:val="20"/>
                <w:szCs w:val="20"/>
              </w:rPr>
              <w:t>)</w:t>
            </w:r>
            <w:r>
              <w:rPr>
                <w:rFonts w:ascii="Times New Roman" w:hAnsi="Times New Roman" w:cs="Times New Roman"/>
                <w:i/>
                <w:color w:val="auto"/>
                <w:sz w:val="20"/>
                <w:szCs w:val="20"/>
              </w:rPr>
              <w:t>K</w:t>
            </w:r>
            <w:r>
              <w:rPr>
                <w:rFonts w:ascii="Times New Roman" w:hAnsi="Times New Roman" w:cs="Times New Roman"/>
                <w:color w:val="auto"/>
                <w:sz w:val="20"/>
                <w:szCs w:val="20"/>
                <w:vertAlign w:val="superscript"/>
              </w:rPr>
              <w:t>2</w:t>
            </w:r>
          </w:p>
          <w:p w:rsidR="00B218B8" w:rsidRDefault="00B218B8" w:rsidP="000335EA">
            <w:pPr>
              <w:pStyle w:val="tabletext"/>
              <w:rPr>
                <w:rFonts w:ascii="Times New Roman" w:hAnsi="Times New Roman" w:cs="Times New Roman"/>
                <w:i/>
                <w:color w:val="auto"/>
                <w:sz w:val="20"/>
                <w:szCs w:val="20"/>
              </w:rPr>
            </w:pPr>
            <w:r>
              <w:rPr>
                <w:rFonts w:ascii="Times New Roman" w:hAnsi="Times New Roman" w:cs="Times New Roman"/>
                <w:i/>
                <w:color w:val="auto"/>
                <w:sz w:val="20"/>
                <w:szCs w:val="20"/>
              </w:rPr>
              <w:t>J</w:t>
            </w:r>
            <w:r>
              <w:rPr>
                <w:rFonts w:ascii="Times New Roman" w:hAnsi="Times New Roman" w:cs="Times New Roman"/>
                <w:color w:val="auto"/>
                <w:sz w:val="20"/>
                <w:szCs w:val="20"/>
              </w:rPr>
              <w:t>=0,1,2;</w:t>
            </w:r>
            <w:r>
              <w:rPr>
                <w:rFonts w:ascii="Times New Roman" w:hAnsi="Times New Roman" w:cs="Times New Roman"/>
                <w:i/>
                <w:color w:val="auto"/>
                <w:sz w:val="20"/>
                <w:szCs w:val="20"/>
              </w:rPr>
              <w:t>K</w:t>
            </w:r>
            <w:r>
              <w:rPr>
                <w:rFonts w:ascii="Times New Roman" w:hAnsi="Times New Roman" w:cs="Times New Roman"/>
                <w:color w:val="auto"/>
                <w:sz w:val="20"/>
                <w:szCs w:val="20"/>
              </w:rPr>
              <w:t>=0,±1,±2,…, ±</w:t>
            </w:r>
            <w:r>
              <w:rPr>
                <w:rFonts w:ascii="Times New Roman" w:hAnsi="Times New Roman" w:cs="Times New Roman"/>
                <w:i/>
                <w:color w:val="auto"/>
                <w:sz w:val="20"/>
                <w:szCs w:val="20"/>
              </w:rPr>
              <w:t>J</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r w:rsidR="00B218B8" w:rsidTr="000335EA">
        <w:tc>
          <w:tcPr>
            <w:tcW w:w="2218" w:type="dxa"/>
            <w:tcBorders>
              <w:top w:val="single" w:sz="8" w:space="0" w:color="000000"/>
              <w:left w:val="single" w:sz="8" w:space="0" w:color="000000"/>
              <w:bottom w:val="single" w:sz="8" w:space="0" w:color="000000"/>
            </w:tcBorders>
            <w:shd w:val="clear" w:color="auto" w:fill="auto"/>
            <w:vAlign w:val="center"/>
          </w:tcPr>
          <w:p w:rsidR="00B218B8" w:rsidRDefault="00B218B8" w:rsidP="00EF3BB5">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Asymmetric top </w:t>
            </w:r>
            <w:r w:rsidRPr="00EF0DE7">
              <w:rPr>
                <w:rFonts w:ascii="Times New Roman" w:hAnsi="Times New Roman" w:cs="Times New Roman"/>
                <w:color w:val="auto"/>
                <w:sz w:val="20"/>
                <w:szCs w:val="20"/>
              </w:rPr>
              <w:t xml:space="preserve">(King </w:t>
            </w:r>
            <w:r w:rsidRPr="00EF0DE7">
              <w:rPr>
                <w:rFonts w:ascii="Times New Roman" w:hAnsi="Times New Roman" w:cs="Times New Roman"/>
                <w:i/>
                <w:color w:val="auto"/>
                <w:sz w:val="20"/>
                <w:szCs w:val="20"/>
              </w:rPr>
              <w:t>et al</w:t>
            </w:r>
            <w:r w:rsidR="00BB1ABB" w:rsidRPr="00EF0DE7">
              <w:rPr>
                <w:rFonts w:ascii="Times New Roman" w:hAnsi="Times New Roman" w:cs="Times New Roman"/>
                <w:color w:val="auto"/>
                <w:sz w:val="20"/>
                <w:szCs w:val="20"/>
              </w:rPr>
              <w:t xml:space="preserve">. </w:t>
            </w:r>
            <w:r w:rsidR="00EF0DE7" w:rsidRPr="00EF0DE7">
              <w:rPr>
                <w:rFonts w:ascii="Times New Roman" w:hAnsi="Times New Roman" w:cs="Times New Roman"/>
                <w:color w:val="auto"/>
                <w:sz w:val="20"/>
                <w:szCs w:val="20"/>
              </w:rPr>
              <w:fldChar w:fldCharType="begin"/>
            </w:r>
            <w:r w:rsidR="00EF0DE7" w:rsidRPr="00EF0DE7">
              <w:rPr>
                <w:rFonts w:ascii="Times New Roman" w:hAnsi="Times New Roman" w:cs="Times New Roman"/>
                <w:color w:val="auto"/>
                <w:sz w:val="20"/>
                <w:szCs w:val="20"/>
              </w:rPr>
              <w:instrText xml:space="preserve"> ADDIN EN.CITE &lt;EndNote&gt;&lt;Cite&gt;&lt;Author&gt;King&lt;/Author&gt;&lt;Year&gt;1943&lt;/Year&gt;&lt;RecNum&gt;24&lt;/RecNum&gt;&lt;DisplayText&gt;[2]&lt;/DisplayText&gt;&lt;record&gt;&lt;rec-number&gt;24&lt;/rec-number&gt;&lt;foreign-keys&gt;&lt;key app="EN" db-id="p0fxzf5acxfpxle99drxffxe99d2dt50szw2"&gt;24&lt;/key&gt;&lt;/foreign-keys&gt;&lt;ref-type name="Journal Article"&gt;17&lt;/ref-type&gt;&lt;contributors&gt;&lt;authors&gt;&lt;author&gt;King, G. W.&lt;/author&gt;&lt;author&gt;Hainer, R. M.&lt;/author&gt;&lt;author&gt;Cross, P. C.&lt;/author&gt;&lt;/authors&gt;&lt;/contributors&gt;&lt;auth-address&gt;Arthur D Little Inc, Cambridge, MA USA. Brown Univ, Providence, RI USA.&lt;/auth-address&gt;&lt;titles&gt;&lt;title&gt;The asymmetric rotor I Calculation and symmetry classification of energy levels&lt;/title&gt;&lt;secondary-title&gt;Journal of Chemical Physics&lt;/secondary-title&gt;&lt;/titles&gt;&lt;periodical&gt;&lt;full-title&gt;Journal of Chemical Physics&lt;/full-title&gt;&lt;abbr-1&gt;J. Chem. Phys.&lt;/abbr-1&gt;&lt;/periodical&gt;&lt;pages&gt;27-42&lt;/pages&gt;&lt;volume&gt;11&lt;/volume&gt;&lt;number&gt;1&lt;/number&gt;&lt;dates&gt;&lt;year&gt;1943&lt;/year&gt;&lt;pub-dates&gt;&lt;date&gt;Jan&lt;/date&gt;&lt;/pub-dates&gt;&lt;/dates&gt;&lt;isbn&gt;0021-9606&lt;/isbn&gt;&lt;accession-num&gt;WOS:000201225000007&lt;/accession-num&gt;&lt;work-type&gt;Article&lt;/work-type&gt;&lt;urls&gt;&lt;related-urls&gt;&lt;url&gt;&amp;lt;Go to ISI&amp;gt;://WOS:000201225000007&lt;/url&gt;&lt;/related-urls&gt;&lt;/urls&gt;&lt;electronic-resource-num&gt;10.1063/1.1723778&lt;/electronic-resource-num&gt;&lt;language&gt;English&lt;/language&gt;&lt;/record&gt;&lt;/Cite&gt;&lt;/EndNote&gt;</w:instrText>
            </w:r>
            <w:r w:rsidR="00EF0DE7" w:rsidRPr="00EF0DE7">
              <w:rPr>
                <w:rFonts w:ascii="Times New Roman" w:hAnsi="Times New Roman" w:cs="Times New Roman"/>
                <w:color w:val="auto"/>
                <w:sz w:val="20"/>
                <w:szCs w:val="20"/>
              </w:rPr>
              <w:fldChar w:fldCharType="separate"/>
            </w:r>
            <w:r w:rsidR="00EF0DE7" w:rsidRPr="00EF0DE7">
              <w:rPr>
                <w:rFonts w:ascii="Times New Roman" w:hAnsi="Times New Roman" w:cs="Times New Roman"/>
                <w:noProof/>
                <w:color w:val="auto"/>
                <w:sz w:val="20"/>
                <w:szCs w:val="20"/>
              </w:rPr>
              <w:t>[</w:t>
            </w:r>
            <w:hyperlink w:anchor="_ENREF_2" w:tooltip="King, 1943 #24" w:history="1">
              <w:r w:rsidR="00EF3BB5" w:rsidRPr="00EF0DE7">
                <w:rPr>
                  <w:rFonts w:ascii="Times New Roman" w:hAnsi="Times New Roman" w:cs="Times New Roman"/>
                  <w:noProof/>
                  <w:color w:val="auto"/>
                  <w:sz w:val="20"/>
                  <w:szCs w:val="20"/>
                </w:rPr>
                <w:t>2</w:t>
              </w:r>
            </w:hyperlink>
            <w:r w:rsidR="00EF0DE7" w:rsidRPr="00EF0DE7">
              <w:rPr>
                <w:rFonts w:ascii="Times New Roman" w:hAnsi="Times New Roman" w:cs="Times New Roman"/>
                <w:noProof/>
                <w:color w:val="auto"/>
                <w:sz w:val="20"/>
                <w:szCs w:val="20"/>
              </w:rPr>
              <w:t>]</w:t>
            </w:r>
            <w:r w:rsidR="00EF0DE7" w:rsidRPr="00EF0DE7">
              <w:rPr>
                <w:rFonts w:ascii="Times New Roman" w:hAnsi="Times New Roman" w:cs="Times New Roman"/>
                <w:color w:val="auto"/>
                <w:sz w:val="20"/>
                <w:szCs w:val="20"/>
              </w:rPr>
              <w:fldChar w:fldCharType="end"/>
            </w:r>
            <w:r w:rsidR="00EF0DE7">
              <w:rPr>
                <w:rFonts w:ascii="Times New Roman" w:hAnsi="Times New Roman" w:cs="Times New Roman"/>
                <w:color w:val="auto"/>
                <w:sz w:val="20"/>
                <w:szCs w:val="20"/>
              </w:rPr>
              <w:t>)</w:t>
            </w:r>
          </w:p>
        </w:tc>
        <w:tc>
          <w:tcPr>
            <w:tcW w:w="2819" w:type="dxa"/>
            <w:tcBorders>
              <w:top w:val="single" w:sz="8" w:space="0" w:color="000000"/>
              <w:left w:val="single" w:sz="8" w:space="0" w:color="000000"/>
              <w:bottom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vertAlign w:val="subscript"/>
              </w:rPr>
            </w:pPr>
            <w:r>
              <w:rPr>
                <w:rFonts w:ascii="Times New Roman" w:hAnsi="Times New Roman" w:cs="Times New Roman"/>
                <w:color w:val="auto"/>
                <w:sz w:val="20"/>
                <w:szCs w:val="20"/>
              </w:rPr>
              <w:t>I</w:t>
            </w:r>
            <w:r>
              <w:rPr>
                <w:rFonts w:ascii="Times New Roman" w:hAnsi="Times New Roman" w:cs="Times New Roman"/>
                <w:i/>
                <w:color w:val="auto"/>
                <w:sz w:val="20"/>
                <w:szCs w:val="20"/>
                <w:vertAlign w:val="subscript"/>
              </w:rPr>
              <w:t>A</w:t>
            </w:r>
            <w:r>
              <w:rPr>
                <w:rFonts w:ascii="Times New Roman" w:hAnsi="Times New Roman" w:cs="Times New Roman"/>
                <w:i/>
                <w:color w:val="auto"/>
                <w:sz w:val="20"/>
                <w:szCs w:val="20"/>
              </w:rPr>
              <w:t xml:space="preserve"> &lt;I</w:t>
            </w:r>
            <w:r>
              <w:rPr>
                <w:rFonts w:ascii="Times New Roman" w:hAnsi="Times New Roman" w:cs="Times New Roman"/>
                <w:i/>
                <w:color w:val="auto"/>
                <w:sz w:val="20"/>
                <w:szCs w:val="20"/>
                <w:vertAlign w:val="subscript"/>
              </w:rPr>
              <w:t>B</w:t>
            </w:r>
            <w:r>
              <w:rPr>
                <w:rFonts w:ascii="Times New Roman" w:hAnsi="Times New Roman" w:cs="Times New Roman"/>
                <w:i/>
                <w:color w:val="auto"/>
                <w:sz w:val="20"/>
                <w:szCs w:val="20"/>
              </w:rPr>
              <w:t xml:space="preserve"> &lt; I</w:t>
            </w:r>
            <w:r>
              <w:rPr>
                <w:rFonts w:ascii="Times New Roman" w:hAnsi="Times New Roman" w:cs="Times New Roman"/>
                <w:i/>
                <w:color w:val="auto"/>
                <w:sz w:val="20"/>
                <w:szCs w:val="20"/>
                <w:vertAlign w:val="subscript"/>
              </w:rPr>
              <w:t>C</w:t>
            </w:r>
          </w:p>
          <w:p w:rsidR="00B218B8" w:rsidRDefault="00B218B8" w:rsidP="000335EA">
            <w:pPr>
              <w:pStyle w:val="tabletext"/>
              <w:rPr>
                <w:rFonts w:ascii="Times New Roman" w:hAnsi="Times New Roman" w:cs="Times New Roman"/>
                <w:color w:val="auto"/>
                <w:sz w:val="20"/>
                <w:szCs w:val="20"/>
              </w:rPr>
            </w:pPr>
          </w:p>
        </w:tc>
        <w:tc>
          <w:tcPr>
            <w:tcW w:w="1754" w:type="dxa"/>
            <w:tcBorders>
              <w:top w:val="single" w:sz="8" w:space="0" w:color="000000"/>
              <w:left w:val="single" w:sz="8" w:space="0" w:color="000000"/>
              <w:bottom w:val="single" w:sz="8" w:space="0" w:color="000000"/>
            </w:tcBorders>
            <w:shd w:val="clear" w:color="auto" w:fill="auto"/>
          </w:tcPr>
          <w:p w:rsidR="00B218B8" w:rsidRDefault="00B218B8" w:rsidP="000335EA">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QM</w:t>
            </w:r>
          </w:p>
        </w:tc>
        <w:tc>
          <w:tcPr>
            <w:tcW w:w="2483" w:type="dxa"/>
            <w:tcBorders>
              <w:top w:val="single" w:sz="8" w:space="0" w:color="000000"/>
              <w:left w:val="single" w:sz="8" w:space="0" w:color="000000"/>
              <w:bottom w:val="single" w:sz="8" w:space="0" w:color="000000"/>
              <w:right w:val="single" w:sz="8" w:space="0" w:color="000000"/>
            </w:tcBorders>
            <w:shd w:val="clear" w:color="auto" w:fill="auto"/>
            <w:vAlign w:val="center"/>
          </w:tcPr>
          <w:p w:rsidR="00B218B8" w:rsidRDefault="00B218B8" w:rsidP="000335EA">
            <w:pPr>
              <w:pStyle w:val="tabletext"/>
              <w:snapToGrid w:val="0"/>
              <w:rPr>
                <w:rFonts w:ascii="Times New Roman" w:hAnsi="Times New Roman" w:cs="Times New Roman"/>
                <w:i/>
                <w:color w:val="auto"/>
                <w:sz w:val="20"/>
                <w:szCs w:val="20"/>
              </w:rPr>
            </w:pPr>
            <w:r>
              <w:rPr>
                <w:rFonts w:ascii="Times New Roman" w:hAnsi="Times New Roman" w:cs="Times New Roman"/>
                <w:color w:val="auto"/>
                <w:sz w:val="20"/>
                <w:szCs w:val="20"/>
              </w:rPr>
              <w:t>For</w:t>
            </w:r>
            <w:r>
              <w:rPr>
                <w:rFonts w:ascii="Times New Roman" w:hAnsi="Times New Roman" w:cs="Times New Roman"/>
                <w:i/>
                <w:color w:val="auto"/>
                <w:sz w:val="20"/>
                <w:szCs w:val="20"/>
              </w:rPr>
              <w:t xml:space="preserve"> A &gt; B &gt; C</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E</w:t>
            </w:r>
            <w:r>
              <w:rPr>
                <w:rFonts w:ascii="Times New Roman" w:hAnsi="Times New Roman" w:cs="Times New Roman"/>
                <w:color w:val="auto"/>
                <w:sz w:val="20"/>
                <w:szCs w:val="20"/>
                <w:vertAlign w:val="subscript"/>
              </w:rPr>
              <w:t>r</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w:t>
            </w:r>
            <w:r>
              <w:rPr>
                <w:rFonts w:ascii="Times New Roman" w:hAnsi="Times New Roman" w:cs="Times New Roman"/>
                <w:i/>
                <w:color w:val="auto"/>
                <w:sz w:val="20"/>
                <w:szCs w:val="20"/>
              </w:rPr>
              <w:t>(A+C)J</w:t>
            </w:r>
            <w:r>
              <w:rPr>
                <w:rFonts w:ascii="Times New Roman" w:hAnsi="Times New Roman" w:cs="Times New Roman"/>
                <w:color w:val="auto"/>
                <w:sz w:val="20"/>
                <w:szCs w:val="20"/>
              </w:rPr>
              <w:t>(</w:t>
            </w:r>
            <w:r>
              <w:rPr>
                <w:rFonts w:ascii="Times New Roman" w:hAnsi="Times New Roman" w:cs="Times New Roman"/>
                <w:i/>
                <w:color w:val="auto"/>
                <w:sz w:val="20"/>
                <w:szCs w:val="20"/>
              </w:rPr>
              <w:t>J</w:t>
            </w:r>
            <w:r>
              <w:rPr>
                <w:rFonts w:ascii="Times New Roman" w:hAnsi="Times New Roman" w:cs="Times New Roman"/>
                <w:color w:val="auto"/>
                <w:sz w:val="20"/>
                <w:szCs w:val="20"/>
              </w:rPr>
              <w:t>+1)/2+ε(κ)</w:t>
            </w:r>
          </w:p>
          <w:p w:rsidR="00B218B8" w:rsidRDefault="00B218B8" w:rsidP="000335EA">
            <w:pPr>
              <w:pStyle w:val="tabletext"/>
              <w:rPr>
                <w:rFonts w:ascii="Times New Roman" w:hAnsi="Times New Roman" w:cs="Times New Roman"/>
                <w:color w:val="auto"/>
                <w:sz w:val="20"/>
                <w:szCs w:val="20"/>
              </w:rPr>
            </w:pPr>
            <w:r>
              <w:rPr>
                <w:rFonts w:ascii="Times New Roman" w:hAnsi="Times New Roman" w:cs="Times New Roman"/>
                <w:i/>
                <w:color w:val="auto"/>
                <w:sz w:val="20"/>
                <w:szCs w:val="20"/>
              </w:rPr>
              <w:t>g</w:t>
            </w:r>
            <w:r>
              <w:rPr>
                <w:rFonts w:ascii="Times New Roman" w:hAnsi="Times New Roman" w:cs="Times New Roman"/>
                <w:i/>
                <w:color w:val="auto"/>
                <w:sz w:val="20"/>
                <w:szCs w:val="20"/>
                <w:vertAlign w:val="subscript"/>
              </w:rPr>
              <w:t>JK</w:t>
            </w:r>
            <w:r>
              <w:rPr>
                <w:rFonts w:ascii="Times New Roman" w:hAnsi="Times New Roman" w:cs="Times New Roman"/>
                <w:i/>
                <w:color w:val="auto"/>
                <w:sz w:val="20"/>
                <w:szCs w:val="20"/>
              </w:rPr>
              <w:t xml:space="preserve"> = </w:t>
            </w:r>
            <w:r>
              <w:rPr>
                <w:rFonts w:ascii="Times New Roman" w:hAnsi="Times New Roman" w:cs="Times New Roman"/>
                <w:color w:val="auto"/>
                <w:sz w:val="20"/>
                <w:szCs w:val="20"/>
              </w:rPr>
              <w:t>2</w:t>
            </w:r>
            <w:r>
              <w:rPr>
                <w:rFonts w:ascii="Times New Roman" w:hAnsi="Times New Roman" w:cs="Times New Roman"/>
                <w:i/>
                <w:color w:val="auto"/>
                <w:sz w:val="20"/>
                <w:szCs w:val="20"/>
              </w:rPr>
              <w:t>J</w:t>
            </w:r>
            <w:r>
              <w:rPr>
                <w:rFonts w:ascii="Times New Roman" w:hAnsi="Times New Roman" w:cs="Times New Roman"/>
                <w:color w:val="auto"/>
                <w:sz w:val="20"/>
                <w:szCs w:val="20"/>
              </w:rPr>
              <w:t>+1</w:t>
            </w:r>
          </w:p>
        </w:tc>
      </w:tr>
    </w:tbl>
    <w:p w:rsidR="00B218B8" w:rsidRPr="00B218B8" w:rsidRDefault="00B218B8" w:rsidP="00B218B8">
      <w:pPr>
        <w:ind w:left="900"/>
        <w:jc w:val="center"/>
        <w:rPr>
          <w:sz w:val="20"/>
        </w:rPr>
      </w:pPr>
      <w:proofErr w:type="gramStart"/>
      <w:r w:rsidRPr="00B218B8">
        <w:rPr>
          <w:sz w:val="20"/>
        </w:rPr>
        <w:t>Table 2: Methods for calculating rotational densities of sates, presently available in MESMER.</w:t>
      </w:r>
      <w:proofErr w:type="gramEnd"/>
      <w:r w:rsidRPr="00B218B8">
        <w:rPr>
          <w:sz w:val="20"/>
        </w:rPr>
        <w:t xml:space="preserve"> Note that the rotational constants have the unit of cm</w:t>
      </w:r>
      <w:r w:rsidRPr="00B218B8">
        <w:rPr>
          <w:sz w:val="20"/>
          <w:vertAlign w:val="superscript"/>
        </w:rPr>
        <w:t>-1</w:t>
      </w:r>
      <w:r w:rsidRPr="00B218B8">
        <w:rPr>
          <w:sz w:val="20"/>
        </w:rPr>
        <w:t xml:space="preserve">. </w:t>
      </w:r>
      <w:proofErr w:type="gramStart"/>
      <w:r w:rsidRPr="00B218B8">
        <w:rPr>
          <w:i/>
          <w:sz w:val="20"/>
        </w:rPr>
        <w:t>g</w:t>
      </w:r>
      <w:r w:rsidRPr="00B218B8">
        <w:rPr>
          <w:i/>
          <w:sz w:val="20"/>
          <w:vertAlign w:val="subscript"/>
        </w:rPr>
        <w:t>JK</w:t>
      </w:r>
      <w:proofErr w:type="gramEnd"/>
      <w:r w:rsidRPr="00B218B8">
        <w:rPr>
          <w:sz w:val="20"/>
        </w:rPr>
        <w:t xml:space="preserve"> are the degeneracies of (</w:t>
      </w:r>
      <w:r w:rsidRPr="00B218B8">
        <w:rPr>
          <w:i/>
          <w:sz w:val="20"/>
        </w:rPr>
        <w:t>J</w:t>
      </w:r>
      <w:r w:rsidRPr="00B218B8">
        <w:rPr>
          <w:sz w:val="20"/>
        </w:rPr>
        <w:t>,</w:t>
      </w:r>
      <w:r w:rsidRPr="00B218B8">
        <w:rPr>
          <w:i/>
          <w:sz w:val="20"/>
        </w:rPr>
        <w:t>K</w:t>
      </w:r>
      <w:r w:rsidRPr="00B218B8">
        <w:rPr>
          <w:sz w:val="20"/>
        </w:rPr>
        <w:t>) energy levels.</w:t>
      </w:r>
    </w:p>
    <w:p w:rsidR="005D09CE" w:rsidRDefault="005D09CE" w:rsidP="005D09CE">
      <w:pPr>
        <w:pStyle w:val="Heading4"/>
      </w:pPr>
      <w:bookmarkStart w:id="34" w:name="_Ref353720118"/>
      <w:bookmarkStart w:id="35" w:name="_Toc380341230"/>
      <w:r>
        <w:lastRenderedPageBreak/>
        <w:t>Potential Energy Surface (Zero Point Energy Convention)</w:t>
      </w:r>
      <w:bookmarkEnd w:id="34"/>
      <w:bookmarkEnd w:id="35"/>
    </w:p>
    <w:p w:rsidR="001613D8" w:rsidRDefault="005975A6" w:rsidP="001613D8">
      <w:pPr>
        <w:spacing w:after="0"/>
      </w:pPr>
      <w:r>
        <w:t>Within MESMER all potential energy surface (PES) features</w:t>
      </w:r>
      <w:r w:rsidR="001613D8" w:rsidRPr="001613D8">
        <w:t xml:space="preserve"> </w:t>
      </w:r>
      <w:r w:rsidR="001613D8">
        <w:t>of the reaction</w:t>
      </w:r>
      <w:r>
        <w:t xml:space="preserve"> are located with respect to each other on the basis of their zero-point energy</w:t>
      </w:r>
      <w:r w:rsidR="00D20D5F">
        <w:t xml:space="preserve"> (ZPE)</w:t>
      </w:r>
      <w:r>
        <w:t xml:space="preserve">. </w:t>
      </w:r>
      <w:r w:rsidR="00F21CBD">
        <w:t>Figure 3 shows a schematic of a PES, with a number of measures. The valu</w:t>
      </w:r>
      <w:r w:rsidR="00294383">
        <w:t xml:space="preserve">es stored by MESMER </w:t>
      </w:r>
      <w:proofErr w:type="gramStart"/>
      <w:r w:rsidR="00294383">
        <w:t xml:space="preserve">are </w:t>
      </w:r>
      <w:proofErr w:type="gramEnd"/>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0 </m:t>
            </m:r>
          </m:sub>
        </m:sSub>
        <m:d>
          <m:dPr>
            <m:ctrlPr>
              <w:rPr>
                <w:rFonts w:ascii="Cambria Math" w:hAnsi="Cambria Math"/>
                <w:i/>
              </w:rPr>
            </m:ctrlPr>
          </m:dPr>
          <m:e>
            <m:r>
              <m:rPr>
                <m:sty m:val="p"/>
              </m:rPr>
              <w:rPr>
                <w:rFonts w:ascii="Cambria Math" w:hAnsi="Cambria Math"/>
              </w:rPr>
              <m:t>Rxn</m:t>
            </m:r>
          </m:e>
        </m:d>
      </m:oMath>
      <w:r w:rsidR="00F21CBD">
        <w:t xml:space="preserve">, the ZPE difference between species and </w:t>
      </w:r>
      <m:oMath>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d>
          <m:dPr>
            <m:ctrlPr>
              <w:rPr>
                <w:rFonts w:ascii="Cambria Math" w:hAnsi="Cambria Math"/>
                <w:i/>
              </w:rPr>
            </m:ctrlPr>
          </m:dPr>
          <m:e>
            <m:r>
              <m:rPr>
                <m:sty m:val="p"/>
              </m:rPr>
              <w:rPr>
                <w:rFonts w:ascii="Cambria Math" w:hAnsi="Cambria Math"/>
              </w:rPr>
              <m:t>Th</m:t>
            </m:r>
          </m:e>
        </m:d>
      </m:oMath>
      <w:r w:rsidR="00F21CBD">
        <w:t xml:space="preserve">, the ZPE reaction threshold. The other terms shown in </w:t>
      </w:r>
      <w:r w:rsidR="007453E0">
        <w:t>F</w:t>
      </w:r>
      <w:r w:rsidR="00F21CBD">
        <w:t>igure 3 refer to values at 298 K</w:t>
      </w:r>
      <w:r w:rsidR="005F6724">
        <w:t>.</w:t>
      </w:r>
      <w:r w:rsidR="00F21CBD">
        <w:t xml:space="preserve"> </w:t>
      </w:r>
      <w:r>
        <w:t xml:space="preserve">A PES feature is </w:t>
      </w:r>
      <w:r w:rsidR="001613D8">
        <w:t xml:space="preserve">a stationary point on the PES and is </w:t>
      </w:r>
      <w:r>
        <w:t>either a minimum (or well)</w:t>
      </w:r>
      <w:r w:rsidR="001613D8">
        <w:t>,</w:t>
      </w:r>
      <w:r>
        <w:t xml:space="preserve"> a saddle point (transition state) or an association/dissociation limit. The </w:t>
      </w:r>
      <w:r w:rsidR="005F6724">
        <w:t xml:space="preserve">ZPE </w:t>
      </w:r>
      <w:r>
        <w:t>of each fe</w:t>
      </w:r>
      <w:r w:rsidR="000973EF">
        <w:t>ature is stored in the property</w:t>
      </w:r>
      <w:r>
        <w:t xml:space="preserve"> </w:t>
      </w:r>
      <w:r w:rsidR="00F77C82">
        <w:rPr>
          <w:rFonts w:ascii="Courier New" w:hAnsi="Courier New" w:cs="Courier New"/>
          <w:color w:val="FF0000"/>
        </w:rPr>
        <w:t>me:ZPE</w:t>
      </w:r>
      <w:r w:rsidR="001613D8">
        <w:t xml:space="preserve">. </w:t>
      </w:r>
      <w:r w:rsidR="00F77C82">
        <w:t xml:space="preserve">It is important to </w:t>
      </w:r>
      <w:r w:rsidR="001613D8">
        <w:t>emphasize</w:t>
      </w:r>
      <w:r w:rsidR="00F77C82">
        <w:t xml:space="preserve"> that the relative locations are defined in terms of the </w:t>
      </w:r>
      <w:r w:rsidR="00D20D5F">
        <w:t>ZPE</w:t>
      </w:r>
      <w:r w:rsidR="00F77C82">
        <w:t xml:space="preserve"> of each species involved in the reaction system. Thus for an isomerisation reaction, the difference of </w:t>
      </w:r>
      <w:proofErr w:type="gramStart"/>
      <w:r w:rsidR="00F77C82">
        <w:t xml:space="preserve">the </w:t>
      </w:r>
      <w:r w:rsidR="00F77C82">
        <w:rPr>
          <w:rFonts w:ascii="Courier New" w:hAnsi="Courier New" w:cs="Courier New"/>
          <w:color w:val="FF0000"/>
        </w:rPr>
        <w:t>me</w:t>
      </w:r>
      <w:proofErr w:type="gramEnd"/>
      <w:r w:rsidR="00F77C82">
        <w:rPr>
          <w:rFonts w:ascii="Courier New" w:hAnsi="Courier New" w:cs="Courier New"/>
          <w:color w:val="FF0000"/>
        </w:rPr>
        <w:t>:ZPE</w:t>
      </w:r>
      <w:r w:rsidR="00F77C82">
        <w:t xml:space="preserve"> values of the two isomers</w:t>
      </w:r>
      <w:r w:rsidR="001613D8">
        <w:t>,</w:t>
      </w:r>
      <w:r w:rsidR="00F77C82">
        <w:t xml:space="preserve"> corresponds to the </w:t>
      </w:r>
      <w:r w:rsidR="00145FA6">
        <w:t>enthalpy</w:t>
      </w:r>
      <w:r w:rsidR="00F77C82">
        <w:t xml:space="preserve"> of reaction at 0 K. </w:t>
      </w:r>
    </w:p>
    <w:p w:rsidR="001613D8" w:rsidRDefault="001613D8" w:rsidP="001613D8">
      <w:pPr>
        <w:spacing w:after="0"/>
      </w:pPr>
    </w:p>
    <w:p w:rsidR="00F77C82" w:rsidRDefault="00F77C82" w:rsidP="001613D8">
      <w:pPr>
        <w:spacing w:after="0"/>
      </w:pPr>
      <w:r>
        <w:t xml:space="preserve">Because MESMER is based on ZPE values, care must be taken when using data obtained from </w:t>
      </w:r>
      <w:r w:rsidRPr="004D29D4">
        <w:rPr>
          <w:i/>
        </w:rPr>
        <w:t>ab initio</w:t>
      </w:r>
      <w:r>
        <w:t xml:space="preserve"> methods, that is classical potentials </w:t>
      </w:r>
      <w:r w:rsidR="00816256">
        <w:t xml:space="preserve">(see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 xml:space="preserve">cl </m:t>
            </m:r>
          </m:sub>
        </m:sSub>
        <m:d>
          <m:dPr>
            <m:ctrlPr>
              <w:rPr>
                <w:rFonts w:ascii="Cambria Math" w:hAnsi="Cambria Math"/>
              </w:rPr>
            </m:ctrlPr>
          </m:dPr>
          <m:e>
            <m:r>
              <m:rPr>
                <m:sty m:val="p"/>
              </m:rPr>
              <w:rPr>
                <w:rFonts w:ascii="Cambria Math" w:hAnsi="Cambria Math"/>
              </w:rPr>
              <m:t>Rxn</m:t>
            </m:r>
          </m:e>
        </m:d>
        <m:r>
          <m:rPr>
            <m:sty m:val="p"/>
          </m:rPr>
          <w:rPr>
            <w:rFonts w:ascii="Cambria Math" w:hAnsi="Cambria Math"/>
          </w:rPr>
          <m:t xml:space="preserve"> </m:t>
        </m:r>
      </m:oMath>
      <w:r w:rsidR="00816256">
        <w:t xml:space="preserve">in </w:t>
      </w:r>
      <w:r w:rsidR="007453E0">
        <w:t>F</w:t>
      </w:r>
      <w:r w:rsidR="00816256">
        <w:t xml:space="preserve">igure 3) </w:t>
      </w:r>
      <w:r>
        <w:t>must be adjusted for ZPE</w:t>
      </w:r>
      <w:r w:rsidR="00D47E4C">
        <w:t>.</w:t>
      </w:r>
      <w:r>
        <w:t xml:space="preserve"> </w:t>
      </w:r>
      <w:r w:rsidR="00D47E4C" w:rsidRPr="00D47E4C">
        <w:t xml:space="preserve">As an alternative to doing this manually, MESMER will do it automatically if me:ZPE is given an attribute </w:t>
      </w:r>
      <w:r w:rsidR="00D47E4C" w:rsidRPr="005D3B32">
        <w:rPr>
          <w:rFonts w:ascii="Courier New" w:hAnsi="Courier New" w:cs="Courier New"/>
          <w:color w:val="FF0000"/>
        </w:rPr>
        <w:t>zeroPointVibEnergyAdded="</w:t>
      </w:r>
      <w:r w:rsidR="00D47E4C" w:rsidRPr="005D3B32">
        <w:rPr>
          <w:rFonts w:ascii="Courier New" w:hAnsi="Courier New" w:cs="Courier New"/>
          <w:color w:val="0000FF"/>
          <w:sz w:val="20"/>
          <w:lang w:val="en-US"/>
        </w:rPr>
        <w:t>false</w:t>
      </w:r>
      <w:r w:rsidR="00D47E4C" w:rsidRPr="005D3B32">
        <w:rPr>
          <w:rFonts w:ascii="Courier New" w:hAnsi="Courier New" w:cs="Courier New"/>
          <w:color w:val="FF0000"/>
        </w:rPr>
        <w:t>"</w:t>
      </w:r>
      <w:r w:rsidR="00D47E4C" w:rsidRPr="00D47E4C">
        <w:t>. Also</w:t>
      </w:r>
      <w:r w:rsidR="00D47E4C">
        <w:t xml:space="preserve">, </w:t>
      </w:r>
      <w:r>
        <w:t>any correction</w:t>
      </w:r>
      <w:r w:rsidR="005D09CE">
        <w:t>s to vibrational frequencies (e.g.</w:t>
      </w:r>
      <w:r>
        <w:t xml:space="preserve"> application of scaling factors to correct for electron correlation effects etc.) used in these adjustments must be applied to frequencies supplied to MESMER, either directly or via the property </w:t>
      </w:r>
      <w:r>
        <w:rPr>
          <w:rFonts w:ascii="Courier New" w:hAnsi="Courier New" w:cs="Courier New"/>
          <w:color w:val="FF0000"/>
        </w:rPr>
        <w:t>me:frequenciesScaleFactor</w:t>
      </w:r>
      <w:r>
        <w:t>. In addition there are two important points that need to be accounted for when specifying zero point energy:</w:t>
      </w:r>
    </w:p>
    <w:p w:rsidR="00F77C82" w:rsidRDefault="00F77C82" w:rsidP="00D20D5F">
      <w:pPr>
        <w:pStyle w:val="ListParagraph"/>
        <w:numPr>
          <w:ilvl w:val="0"/>
          <w:numId w:val="25"/>
        </w:numPr>
      </w:pPr>
      <w:r>
        <w:t xml:space="preserve">While different units </w:t>
      </w:r>
      <w:r w:rsidR="00D20D5F">
        <w:t>can be specified</w:t>
      </w:r>
      <w:r>
        <w:t xml:space="preserve"> for input of </w:t>
      </w:r>
      <w:r w:rsidR="00D20D5F">
        <w:t>the</w:t>
      </w:r>
      <w:r>
        <w:t xml:space="preserve"> </w:t>
      </w:r>
      <w:r w:rsidR="00D20D5F">
        <w:t>ZPE of reaction species</w:t>
      </w:r>
      <w:r>
        <w:t xml:space="preserve">, the selected units must be consistent for every </w:t>
      </w:r>
      <w:r w:rsidR="00D20D5F">
        <w:t>species</w:t>
      </w:r>
      <w:r>
        <w:t xml:space="preserve"> in the input file</w:t>
      </w:r>
      <w:r w:rsidR="00D20D5F">
        <w:t xml:space="preserve"> and ZPE values must be consistent</w:t>
      </w:r>
      <w:r>
        <w:t xml:space="preserve"> with respect to some arbitrary reference energy</w:t>
      </w:r>
      <w:r w:rsidR="00D20D5F">
        <w:t xml:space="preserve"> (i.e. internally consistent)</w:t>
      </w:r>
      <w:r>
        <w:t xml:space="preserve">. </w:t>
      </w:r>
    </w:p>
    <w:p w:rsidR="00F77C82" w:rsidRDefault="00F77C82" w:rsidP="00800034">
      <w:pPr>
        <w:pStyle w:val="ListParagraph"/>
        <w:numPr>
          <w:ilvl w:val="0"/>
          <w:numId w:val="25"/>
        </w:numPr>
      </w:pPr>
      <w:r>
        <w:t xml:space="preserve">For association </w:t>
      </w:r>
      <w:r w:rsidR="009A0E6C">
        <w:t>(</w:t>
      </w:r>
      <w:r>
        <w:t>and dissociation</w:t>
      </w:r>
      <w:r w:rsidR="009A0E6C">
        <w:t>)</w:t>
      </w:r>
      <w:r>
        <w:t xml:space="preserve"> reactions, the </w:t>
      </w:r>
      <w:r w:rsidR="009A0E6C">
        <w:t xml:space="preserve">required ZPE of the reactants (and products) is the </w:t>
      </w:r>
      <w:r>
        <w:t xml:space="preserve">sum of ZPEs </w:t>
      </w:r>
      <w:r w:rsidR="00800034">
        <w:t xml:space="preserve">of the </w:t>
      </w:r>
      <w:r w:rsidR="009A0E6C">
        <w:t>associating (</w:t>
      </w:r>
      <w:r w:rsidR="00800034">
        <w:t>dissociated</w:t>
      </w:r>
      <w:r w:rsidR="009A0E6C">
        <w:t>)</w:t>
      </w:r>
      <w:r w:rsidR="00800034">
        <w:t xml:space="preserve"> species</w:t>
      </w:r>
      <w:r w:rsidR="009A0E6C">
        <w:t>.</w:t>
      </w:r>
      <w:r>
        <w:t xml:space="preserve"> </w:t>
      </w:r>
      <w:r w:rsidR="00800034">
        <w:t>For example consider the association reaction</w:t>
      </w:r>
      <w:proofErr w:type="gramStart"/>
      <w:r w:rsidR="00800034">
        <w:t xml:space="preserve">, </w:t>
      </w:r>
      <w:proofErr w:type="gramEnd"/>
      <m:oMath>
        <m:r>
          <w:rPr>
            <w:rFonts w:ascii="Cambria Math" w:hAnsi="Cambria Math"/>
          </w:rPr>
          <m:t>A+B⇄C</m:t>
        </m:r>
      </m:oMath>
      <w:r w:rsidR="0028237A">
        <w:t xml:space="preserve">,  </w:t>
      </w:r>
      <w:r>
        <w:t xml:space="preserve">the </w:t>
      </w:r>
      <w:r w:rsidR="009A0E6C">
        <w:t xml:space="preserve">required </w:t>
      </w:r>
      <w:r w:rsidR="0028237A">
        <w:t xml:space="preserve">reactant </w:t>
      </w:r>
      <w:r>
        <w:t xml:space="preserve">ZPE </w:t>
      </w:r>
      <w:r w:rsidR="009A0E6C">
        <w:t xml:space="preserve">is the sum of the ZPEs of A and B.  For association reactions it </w:t>
      </w:r>
      <w:r>
        <w:t>is usually convenient to specify the excess reactant a</w:t>
      </w:r>
      <w:r w:rsidR="000E099F">
        <w:t>s</w:t>
      </w:r>
      <w:r>
        <w:t xml:space="preserve"> having a ZPE of zero and ascribe the </w:t>
      </w:r>
      <w:r w:rsidR="009A0E6C">
        <w:t xml:space="preserve">sum of the </w:t>
      </w:r>
      <w:r>
        <w:t>ZPE</w:t>
      </w:r>
      <w:r w:rsidR="009A0E6C">
        <w:t>s</w:t>
      </w:r>
      <w:r>
        <w:t xml:space="preserve"> </w:t>
      </w:r>
      <w:r w:rsidR="009A0E6C">
        <w:t xml:space="preserve">(i.e. of A + B in the example above) </w:t>
      </w:r>
      <w:r>
        <w:t xml:space="preserve">to the deficient species. </w:t>
      </w:r>
    </w:p>
    <w:p w:rsidR="000973EF" w:rsidRDefault="000973EF" w:rsidP="000973EF">
      <w:r>
        <w:lastRenderedPageBreak/>
        <w:t>While ZPE can be entered directly, there are a number of other sources of dat</w:t>
      </w:r>
      <w:r w:rsidR="0052458C">
        <w:t>a</w:t>
      </w:r>
      <w:r>
        <w:t xml:space="preserve"> that can be used to define ZPE and MESMER provides three facilities to help with this: </w:t>
      </w:r>
    </w:p>
    <w:p w:rsidR="00296248" w:rsidRDefault="000973EF" w:rsidP="000973EF">
      <w:pPr>
        <w:pStyle w:val="ListParagraph"/>
        <w:numPr>
          <w:ilvl w:val="0"/>
          <w:numId w:val="26"/>
        </w:numPr>
      </w:pPr>
      <w:r>
        <w:t>ZPE</w:t>
      </w:r>
      <w:r w:rsidR="00F77C82">
        <w:t xml:space="preserve"> can be input as </w:t>
      </w:r>
      <w:r w:rsidR="00504FE1">
        <w:t xml:space="preserve">the </w:t>
      </w:r>
      <w:r w:rsidR="00186A2E">
        <w:t>Enthalpy</w:t>
      </w:r>
      <w:r w:rsidR="00F77C82">
        <w:t xml:space="preserve"> of Formation at 0</w:t>
      </w:r>
      <w:r w:rsidR="00296248">
        <w:t xml:space="preserve"> </w:t>
      </w:r>
      <w:r w:rsidR="00F77C82">
        <w:t>K</w:t>
      </w:r>
      <w:proofErr w:type="gramStart"/>
      <w:r w:rsidR="00296248">
        <w:t>,</w:t>
      </w:r>
      <w:r w:rsid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984554">
        <w:rPr>
          <w:rFonts w:cs="Times New Roman"/>
        </w:rPr>
        <w:t xml:space="preserve">, </w:t>
      </w:r>
      <w:r w:rsidR="00296248">
        <w:t>with an implied re</w:t>
      </w:r>
      <w:r w:rsidR="00E73964">
        <w:t xml:space="preserve">ference </w:t>
      </w:r>
      <w:r w:rsidR="00FE6CF1">
        <w:t xml:space="preserve">to the </w:t>
      </w:r>
      <w:r w:rsidR="00E36AE9">
        <w:t xml:space="preserve">energy </w:t>
      </w:r>
      <w:r w:rsidR="00E73964">
        <w:t>of the elements in their</w:t>
      </w:r>
      <w:r w:rsidR="00296248">
        <w:t xml:space="preserve"> </w:t>
      </w:r>
      <w:r w:rsidR="00E36AE9">
        <w:t xml:space="preserve">reference </w:t>
      </w:r>
      <w:r w:rsidR="00296248">
        <w:t>states at 0 K,</w:t>
      </w:r>
      <w:r>
        <w:t xml:space="preserve"> using the keyword </w:t>
      </w:r>
      <w:r w:rsidRPr="000973EF">
        <w:rPr>
          <w:rFonts w:ascii="Courier New" w:hAnsi="Courier New" w:cs="Courier New"/>
          <w:color w:val="FF0000"/>
        </w:rPr>
        <w:t>me:Hf0</w:t>
      </w:r>
      <w:r w:rsidR="00296248">
        <w:t>.</w:t>
      </w:r>
      <w:r w:rsidR="00F77C82">
        <w:t xml:space="preserve"> </w:t>
      </w:r>
    </w:p>
    <w:p w:rsidR="00296248" w:rsidRDefault="00296248" w:rsidP="000973EF">
      <w:pPr>
        <w:pStyle w:val="ListParagraph"/>
        <w:numPr>
          <w:ilvl w:val="0"/>
          <w:numId w:val="26"/>
        </w:numPr>
      </w:pPr>
      <w:r>
        <w:t xml:space="preserve">ZPE can be input as </w:t>
      </w:r>
      <w:r w:rsidR="00504FE1">
        <w:t xml:space="preserve">the </w:t>
      </w:r>
      <w:r w:rsidR="00186A2E">
        <w:t>Enthalpy</w:t>
      </w:r>
      <w:r>
        <w:t xml:space="preserve"> of Formation at 0 K, with </w:t>
      </w:r>
      <w:proofErr w:type="gramStart"/>
      <w:r>
        <w:t>an implied</w:t>
      </w:r>
      <w:proofErr w:type="gramEnd"/>
      <w:r>
        <w:t xml:space="preserve"> reference </w:t>
      </w:r>
      <w:r w:rsidR="00E36AE9">
        <w:t xml:space="preserve">energy </w:t>
      </w:r>
      <w:r>
        <w:t xml:space="preserve">of the </w:t>
      </w:r>
      <w:r w:rsidR="00F77C82">
        <w:t>ground-state</w:t>
      </w:r>
      <w:r w:rsidR="003C5A3E">
        <w:t>, gas phase</w:t>
      </w:r>
      <w:r w:rsidR="00F77C82">
        <w:t xml:space="preserve"> atoms</w:t>
      </w:r>
      <w:r>
        <w:t xml:space="preserve"> at infinite separation</w:t>
      </w:r>
      <w:r w:rsidR="00F77C82">
        <w:t xml:space="preserve">, </w:t>
      </w:r>
      <w:r>
        <w:t xml:space="preserve">using the keyword </w:t>
      </w:r>
      <w:r w:rsidR="00F77C82" w:rsidRPr="000973EF">
        <w:rPr>
          <w:rFonts w:ascii="Courier New" w:hAnsi="Courier New" w:cs="Courier New"/>
          <w:color w:val="FF0000"/>
        </w:rPr>
        <w:t>me:HfAT0</w:t>
      </w:r>
      <w:r w:rsidR="00F77C82">
        <w:t xml:space="preserve">. </w:t>
      </w:r>
    </w:p>
    <w:p w:rsidR="003E3F1A" w:rsidRPr="009C7DF7" w:rsidRDefault="005F6724" w:rsidP="003E3F1A">
      <w:pPr>
        <w:pStyle w:val="ListParagraph"/>
        <w:numPr>
          <w:ilvl w:val="0"/>
          <w:numId w:val="26"/>
        </w:numPr>
      </w:pPr>
      <w:r>
        <w:t>The</w:t>
      </w:r>
      <w:r w:rsidR="00A16F73" w:rsidRPr="009C7DF7">
        <w:t xml:space="preserve"> Enthalpy of Formation at 298 K</w:t>
      </w:r>
      <w:proofErr w:type="gramStart"/>
      <w:r w:rsidR="00A16F73" w:rsidRPr="009C7DF7">
        <w:t xml:space="preserve">, </w:t>
      </w:r>
      <w:proofErr w:type="gramEnd"/>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298 </m:t>
            </m:r>
          </m:sub>
        </m:sSub>
      </m:oMath>
      <w:r w:rsidR="00053DCE" w:rsidRPr="009C7DF7">
        <w:rPr>
          <w:rFonts w:cs="Times New Roman"/>
        </w:rPr>
        <w:t>,</w:t>
      </w:r>
      <w:r w:rsidR="00053DCE" w:rsidRPr="009C7DF7">
        <w:rPr>
          <w:rFonts w:cs="Times New Roman"/>
          <w:vertAlign w:val="subscript"/>
        </w:rPr>
        <w:t xml:space="preserve"> </w:t>
      </w:r>
      <w:r w:rsidR="00A16F73" w:rsidRPr="009C7DF7">
        <w:t>with</w:t>
      </w:r>
      <w:r w:rsidR="00445407" w:rsidRPr="009C7DF7">
        <w:t xml:space="preserve"> </w:t>
      </w:r>
      <w:r w:rsidR="00A16F73" w:rsidRPr="009C7DF7">
        <w:t xml:space="preserve"> an implied reference to the enthalpy of the elements in their reference states at 298 K, can be used as input, using the keyword (</w:t>
      </w:r>
      <w:r w:rsidR="00A16F73" w:rsidRPr="009C7DF7">
        <w:rPr>
          <w:rFonts w:ascii="Courier New" w:hAnsi="Courier New" w:cs="Courier New"/>
          <w:color w:val="FF0000"/>
        </w:rPr>
        <w:t>me:Hf298</w:t>
      </w:r>
      <w:r w:rsidR="00A16F73" w:rsidRPr="009C7DF7">
        <w:t xml:space="preserve">). In this case, MESMER uses heat capacities to determine the enthalpy changes involved in reducing the temperature from 298 K to 0 K, for the species and for their component elements, allowing </w:t>
      </w:r>
      <m:oMath>
        <m:sSub>
          <m:sSubPr>
            <m:ctrlPr>
              <w:rPr>
                <w:rFonts w:ascii="Cambria Math" w:hAnsi="Cambria Math"/>
                <w:i/>
              </w:rPr>
            </m:ctrlPr>
          </m:sSubPr>
          <m:e>
            <m:r>
              <w:rPr>
                <w:rFonts w:ascii="Cambria Math" w:hAnsi="Cambria Math"/>
              </w:rPr>
              <m:t>∆</m:t>
            </m:r>
          </m:e>
          <m:sub>
            <m:r>
              <w:rPr>
                <w:rFonts w:ascii="Cambria Math" w:hAnsi="Cambria Math"/>
              </w:rPr>
              <m:t>f</m:t>
            </m:r>
          </m:sub>
        </m:sSub>
        <m:sSub>
          <m:sSubPr>
            <m:ctrlPr>
              <w:rPr>
                <w:rFonts w:ascii="Cambria Math" w:hAnsi="Cambria Math"/>
                <w:i/>
              </w:rPr>
            </m:ctrlPr>
          </m:sSubPr>
          <m:e>
            <m:r>
              <w:rPr>
                <w:rFonts w:ascii="Cambria Math" w:hAnsi="Cambria Math"/>
              </w:rPr>
              <m:t>H</m:t>
            </m:r>
          </m:e>
          <m:sub>
            <m:r>
              <w:rPr>
                <w:rFonts w:ascii="Cambria Math" w:hAnsi="Cambria Math"/>
              </w:rPr>
              <m:t xml:space="preserve">0 </m:t>
            </m:r>
          </m:sub>
        </m:sSub>
      </m:oMath>
      <w:r w:rsidR="00A16F73" w:rsidRPr="009C7DF7">
        <w:rPr>
          <w:rFonts w:cs="Times New Roman"/>
        </w:rPr>
        <w:t xml:space="preserve"> to be calculated, </w:t>
      </w:r>
      <w:r w:rsidR="00A16F73" w:rsidRPr="009C7DF7">
        <w:rPr>
          <w:rFonts w:ascii="Symbol" w:hAnsi="Symbol"/>
        </w:rPr>
        <w:t></w:t>
      </w:r>
      <w:r w:rsidR="00A16F73" w:rsidRPr="009C7DF7">
        <w:rPr>
          <w:rFonts w:cs="Times New Roman"/>
        </w:rPr>
        <w:t>with the reference</w:t>
      </w:r>
      <w:r w:rsidR="00A16F73" w:rsidRPr="009C7DF7">
        <w:rPr>
          <w:rFonts w:ascii="Symbol" w:hAnsi="Symbol"/>
        </w:rPr>
        <w:t></w:t>
      </w:r>
      <w:r w:rsidR="00A16F73" w:rsidRPr="009C7DF7">
        <w:t xml:space="preserve"> energy being that of the elements in their reference states at 0 K  </w:t>
      </w:r>
    </w:p>
    <w:p w:rsidR="00F77C82" w:rsidRDefault="0052458C" w:rsidP="00296248">
      <w:r>
        <w:t xml:space="preserve">Figure 3 illustrates the different energy definitions for application in MESMER. </w:t>
      </w:r>
      <w:r w:rsidR="00296248">
        <w:t>In each case w</w:t>
      </w:r>
      <w:r w:rsidR="00F77C82">
        <w:t xml:space="preserve">hen the XML is parsed, these are converted and a property with </w:t>
      </w:r>
      <w:r w:rsidR="00F77C82" w:rsidRPr="008242A4">
        <w:rPr>
          <w:rFonts w:ascii="Courier New" w:hAnsi="Courier New" w:cs="Courier New"/>
          <w:color w:val="FF0000"/>
        </w:rPr>
        <w:t xml:space="preserve">dictRef =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 xml:space="preserve"> written to the output XML file with an attribute describing the origin of the data. </w:t>
      </w:r>
      <w:r w:rsidR="00963257">
        <w:t>If the</w:t>
      </w:r>
      <w:r w:rsidR="00F77C82">
        <w:t xml:space="preserve"> </w:t>
      </w:r>
      <w:r w:rsidR="00504FE1">
        <w:t>output</w:t>
      </w:r>
      <w:r w:rsidR="00F77C82">
        <w:t xml:space="preserve"> XML file is used </w:t>
      </w:r>
      <w:r w:rsidR="00504FE1">
        <w:t xml:space="preserve">in subsequent calculations </w:t>
      </w:r>
      <w:r w:rsidR="00F77C82">
        <w:t xml:space="preserve">for input, the ZPE data </w:t>
      </w:r>
      <w:r>
        <w:t>are</w:t>
      </w:r>
      <w:r w:rsidR="00F77C82">
        <w:t xml:space="preserve"> used, because the priority order for defining the energy i</w:t>
      </w:r>
      <w:r w:rsidR="00F77C82" w:rsidRPr="00D05EF3">
        <w:t>s</w:t>
      </w:r>
      <w:r w:rsidR="00F77C82" w:rsidRPr="00D05EF3">
        <w:rPr>
          <w:rFonts w:ascii="Courier New" w:hAnsi="Courier New" w:cs="Courier New"/>
          <w:color w:val="FF0000"/>
        </w:rPr>
        <w:t xml:space="preserve"> </w:t>
      </w:r>
      <w:r w:rsidR="00F77C82" w:rsidRPr="003C5A3E">
        <w:rPr>
          <w:rFonts w:ascii="Courier New" w:hAnsi="Courier New" w:cs="Courier New"/>
          <w:color w:val="FF0000"/>
        </w:rPr>
        <w:t>me:Z</w:t>
      </w:r>
      <w:r w:rsidR="00F77C82" w:rsidRPr="00296248">
        <w:rPr>
          <w:rFonts w:ascii="Courier New" w:hAnsi="Courier New" w:cs="Courier New"/>
          <w:color w:val="FF0000"/>
        </w:rPr>
        <w:t>PE</w:t>
      </w:r>
      <w:r w:rsidR="00F77C82">
        <w:t>,</w:t>
      </w:r>
      <w:r w:rsidR="00F77C82" w:rsidRPr="00D05EF3">
        <w:rPr>
          <w:rFonts w:ascii="Courier New" w:hAnsi="Courier New" w:cs="Courier New"/>
          <w:color w:val="FF0000"/>
        </w:rPr>
        <w:t xml:space="preserve">  me:H</w:t>
      </w:r>
      <w:r w:rsidR="00F77C82" w:rsidRPr="00296248">
        <w:rPr>
          <w:rFonts w:ascii="Courier New" w:hAnsi="Courier New" w:cs="Courier New"/>
          <w:color w:val="FF0000"/>
        </w:rPr>
        <w:t>f0</w:t>
      </w:r>
      <w:r w:rsidR="00F77C82">
        <w:t>,</w:t>
      </w:r>
      <w:r w:rsidR="00F77C82" w:rsidRPr="00D05EF3">
        <w:rPr>
          <w:rFonts w:ascii="Courier New" w:hAnsi="Courier New" w:cs="Courier New"/>
          <w:color w:val="FF0000"/>
        </w:rPr>
        <w:t xml:space="preserve">  me:HfA</w:t>
      </w:r>
      <w:r w:rsidR="00F77C82" w:rsidRPr="00296248">
        <w:rPr>
          <w:rFonts w:ascii="Courier New" w:hAnsi="Courier New" w:cs="Courier New"/>
          <w:color w:val="FF0000"/>
        </w:rPr>
        <w:t>T0</w:t>
      </w:r>
      <w:r w:rsidR="00F77C82">
        <w:t>,</w:t>
      </w:r>
      <w:r w:rsidR="00F77C82" w:rsidRPr="00D05EF3">
        <w:rPr>
          <w:rFonts w:ascii="Courier New" w:hAnsi="Courier New" w:cs="Courier New"/>
          <w:color w:val="FF0000"/>
        </w:rPr>
        <w:t xml:space="preserve">  me:Hf2</w:t>
      </w:r>
      <w:r w:rsidR="00F77C82" w:rsidRPr="00296248">
        <w:rPr>
          <w:rFonts w:ascii="Courier New" w:hAnsi="Courier New" w:cs="Courier New"/>
          <w:color w:val="FF0000"/>
        </w:rPr>
        <w:t>98</w:t>
      </w:r>
      <w:r w:rsidR="00F77C82">
        <w:t xml:space="preserve">. </w:t>
      </w:r>
    </w:p>
    <w:p w:rsidR="0052458C" w:rsidRDefault="002E7116">
      <w:r>
        <w:t>Thu</w:t>
      </w:r>
      <w:r w:rsidR="000E3664">
        <w:t>s, w</w:t>
      </w:r>
      <w:r w:rsidR="009E6ACA">
        <w:t>hen specifying the location of PES features one can either input ZPE directly</w:t>
      </w:r>
      <w:r w:rsidR="000E3664">
        <w:t xml:space="preserve"> (</w:t>
      </w:r>
      <w:r w:rsidR="000E3664" w:rsidRPr="00296248">
        <w:rPr>
          <w:rFonts w:ascii="Courier New" w:hAnsi="Courier New" w:cs="Courier New"/>
          <w:color w:val="FF0000"/>
        </w:rPr>
        <w:t>me:ZPE</w:t>
      </w:r>
      <w:r w:rsidR="000E3664">
        <w:t>)</w:t>
      </w:r>
      <w:r w:rsidR="009E6ACA">
        <w:t xml:space="preserve">, in which case the reference </w:t>
      </w:r>
      <w:r w:rsidR="00E36AE9">
        <w:t xml:space="preserve">energy </w:t>
      </w:r>
      <w:r w:rsidR="009E6ACA">
        <w:t>is arbitrary</w:t>
      </w:r>
      <w:r>
        <w:t>,</w:t>
      </w:r>
      <w:r w:rsidR="009E6ACA">
        <w:t xml:space="preserve"> or use one </w:t>
      </w:r>
      <w:r w:rsidR="00E73964">
        <w:t>of</w:t>
      </w:r>
      <w:r w:rsidR="009E6ACA">
        <w:t xml:space="preserve"> </w:t>
      </w:r>
      <w:r w:rsidR="000E3664" w:rsidRPr="00296248">
        <w:rPr>
          <w:rFonts w:ascii="Courier New" w:hAnsi="Courier New" w:cs="Courier New"/>
          <w:color w:val="FF0000"/>
        </w:rPr>
        <w:t>me:Hf0</w:t>
      </w:r>
      <w:r w:rsidR="000E3664">
        <w:t xml:space="preserve">, </w:t>
      </w:r>
      <w:r w:rsidR="000E3664" w:rsidRPr="00296248">
        <w:rPr>
          <w:rFonts w:ascii="Courier New" w:hAnsi="Courier New" w:cs="Courier New"/>
          <w:color w:val="FF0000"/>
        </w:rPr>
        <w:t>me:HfAT0</w:t>
      </w:r>
      <w:r w:rsidR="000E3664">
        <w:t xml:space="preserve">, </w:t>
      </w:r>
      <w:r w:rsidR="000E3664" w:rsidRPr="00296248">
        <w:rPr>
          <w:rFonts w:ascii="Courier New" w:hAnsi="Courier New" w:cs="Courier New"/>
          <w:color w:val="FF0000"/>
        </w:rPr>
        <w:t>me:Hf298</w:t>
      </w:r>
      <w:r w:rsidR="000E3664">
        <w:t xml:space="preserve">, </w:t>
      </w:r>
      <w:r w:rsidR="009E6ACA" w:rsidRPr="009E6ACA">
        <w:t xml:space="preserve">in which case the reference </w:t>
      </w:r>
      <w:r w:rsidR="00E36AE9">
        <w:t>energy</w:t>
      </w:r>
      <w:r w:rsidR="00E36AE9" w:rsidRPr="009E6ACA">
        <w:t xml:space="preserve"> </w:t>
      </w:r>
      <w:r w:rsidR="009E6ACA" w:rsidRPr="009E6ACA">
        <w:t xml:space="preserve">is defined. </w:t>
      </w:r>
      <w:r w:rsidR="000E3664">
        <w:t xml:space="preserve">The </w:t>
      </w:r>
      <w:r w:rsidR="00E73964">
        <w:t xml:space="preserve">choice of </w:t>
      </w:r>
      <w:r w:rsidR="000E3664">
        <w:t>arbitrary vs defined reference state is encapsulate</w:t>
      </w:r>
      <w:r w:rsidR="00E73964">
        <w:t>d</w:t>
      </w:r>
      <w:r w:rsidR="000E3664">
        <w:t xml:space="preserve"> by the notion of an energy convention. The location of PES features must be entered with either one or other of these conventions for the whole input file, otherwise the different reference states will lead to </w:t>
      </w:r>
      <w:r w:rsidR="009E6ACA" w:rsidRPr="009E6ACA">
        <w:t>inconsist</w:t>
      </w:r>
      <w:r w:rsidR="000E3664">
        <w:t>encies, so MESMER checks if the same convention is being used and will stop if a mixed specification is detected.</w:t>
      </w:r>
    </w:p>
    <w:p w:rsidR="00277A1D" w:rsidRDefault="00ED5249">
      <w:pPr>
        <w:jc w:val="center"/>
      </w:pPr>
      <w:r>
        <w:rPr>
          <w:noProof/>
          <w:lang w:eastAsia="en-GB"/>
        </w:rPr>
        <w:lastRenderedPageBreak/>
        <mc:AlternateContent>
          <mc:Choice Requires="wpg">
            <w:drawing>
              <wp:inline distT="0" distB="0" distL="0" distR="0" wp14:anchorId="3EBC3E16" wp14:editId="56A6A4DD">
                <wp:extent cx="5228590" cy="3535680"/>
                <wp:effectExtent l="76200" t="0" r="0" b="0"/>
                <wp:docPr id="31"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8590" cy="3535680"/>
                          <a:chOff x="1119223" y="1569492"/>
                          <a:chExt cx="5228590" cy="3535437"/>
                        </a:xfrm>
                      </wpg:grpSpPr>
                      <wps:wsp>
                        <wps:cNvPr id="13" name="Freeform 13"/>
                        <wps:cNvSpPr/>
                        <wps:spPr>
                          <a:xfrm>
                            <a:off x="1678898" y="1978701"/>
                            <a:ext cx="3087974" cy="2915455"/>
                          </a:xfrm>
                          <a:custGeom>
                            <a:avLst/>
                            <a:gdLst>
                              <a:gd name="connsiteX0" fmla="*/ 0 w 3087974"/>
                              <a:gd name="connsiteY0" fmla="*/ 0 h 3030511"/>
                              <a:gd name="connsiteX1" fmla="*/ 749509 w 3087974"/>
                              <a:gd name="connsiteY1" fmla="*/ 2908091 h 3030511"/>
                              <a:gd name="connsiteX2" fmla="*/ 1723869 w 3087974"/>
                              <a:gd name="connsiteY2" fmla="*/ 734518 h 3030511"/>
                              <a:gd name="connsiteX3" fmla="*/ 2293495 w 3087974"/>
                              <a:gd name="connsiteY3" fmla="*/ 2113613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3030511"/>
                              <a:gd name="connsiteX1" fmla="*/ 749509 w 3087974"/>
                              <a:gd name="connsiteY1" fmla="*/ 2908091 h 3030511"/>
                              <a:gd name="connsiteX2" fmla="*/ 1723869 w 3087974"/>
                              <a:gd name="connsiteY2" fmla="*/ 734518 h 3030511"/>
                              <a:gd name="connsiteX3" fmla="*/ 2389046 w 3087974"/>
                              <a:gd name="connsiteY3" fmla="*/ 2170378 h 3030511"/>
                              <a:gd name="connsiteX4" fmla="*/ 3087974 w 3087974"/>
                              <a:gd name="connsiteY4" fmla="*/ 509665 h 3030511"/>
                              <a:gd name="connsiteX0" fmla="*/ 0 w 3087974"/>
                              <a:gd name="connsiteY0" fmla="*/ 0 h 2917340"/>
                              <a:gd name="connsiteX1" fmla="*/ 749509 w 3087974"/>
                              <a:gd name="connsiteY1" fmla="*/ 2908091 h 2917340"/>
                              <a:gd name="connsiteX2" fmla="*/ 1723869 w 3087974"/>
                              <a:gd name="connsiteY2" fmla="*/ 734518 h 2917340"/>
                              <a:gd name="connsiteX3" fmla="*/ 2389046 w 3087974"/>
                              <a:gd name="connsiteY3" fmla="*/ 2170378 h 2917340"/>
                              <a:gd name="connsiteX4" fmla="*/ 3087974 w 3087974"/>
                              <a:gd name="connsiteY4" fmla="*/ 509665 h 2917340"/>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 name="connsiteX0" fmla="*/ 0 w 3087974"/>
                              <a:gd name="connsiteY0" fmla="*/ 0 h 2915455"/>
                              <a:gd name="connsiteX1" fmla="*/ 749509 w 3087974"/>
                              <a:gd name="connsiteY1" fmla="*/ 2908091 h 2915455"/>
                              <a:gd name="connsiteX2" fmla="*/ 1723869 w 3087974"/>
                              <a:gd name="connsiteY2" fmla="*/ 734518 h 2915455"/>
                              <a:gd name="connsiteX3" fmla="*/ 2389046 w 3087974"/>
                              <a:gd name="connsiteY3" fmla="*/ 2170378 h 2915455"/>
                              <a:gd name="connsiteX4" fmla="*/ 3087974 w 3087974"/>
                              <a:gd name="connsiteY4" fmla="*/ 509665 h 291545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087974" h="2915455">
                                <a:moveTo>
                                  <a:pt x="0" y="0"/>
                                </a:moveTo>
                                <a:cubicBezTo>
                                  <a:pt x="231099" y="1392835"/>
                                  <a:pt x="402565" y="2915455"/>
                                  <a:pt x="749509" y="2908091"/>
                                </a:cubicBezTo>
                                <a:cubicBezTo>
                                  <a:pt x="1068181" y="2904128"/>
                                  <a:pt x="1406747" y="702764"/>
                                  <a:pt x="1723869" y="734518"/>
                                </a:cubicBezTo>
                                <a:cubicBezTo>
                                  <a:pt x="2093780" y="744892"/>
                                  <a:pt x="2057316" y="2181068"/>
                                  <a:pt x="2389046" y="2170378"/>
                                </a:cubicBezTo>
                                <a:cubicBezTo>
                                  <a:pt x="2642492" y="2170631"/>
                                  <a:pt x="2804410" y="1292901"/>
                                  <a:pt x="3087974" y="509665"/>
                                </a:cubicBezTo>
                              </a:path>
                            </a:pathLst>
                          </a:custGeom>
                          <a:ln w="38100">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4" name="Freeform 14"/>
                        <wps:cNvSpPr/>
                        <wps:spPr>
                          <a:xfrm>
                            <a:off x="2224088" y="4688681"/>
                            <a:ext cx="383381" cy="0"/>
                          </a:xfrm>
                          <a:custGeom>
                            <a:avLst/>
                            <a:gdLst>
                              <a:gd name="connsiteX0" fmla="*/ 0 w 383381"/>
                              <a:gd name="connsiteY0" fmla="*/ 0 h 0"/>
                              <a:gd name="connsiteX1" fmla="*/ 383381 w 383381"/>
                              <a:gd name="connsiteY1" fmla="*/ 0 h 0"/>
                            </a:gdLst>
                            <a:ahLst/>
                            <a:cxnLst>
                              <a:cxn ang="0">
                                <a:pos x="connsiteX0" y="connsiteY0"/>
                              </a:cxn>
                              <a:cxn ang="0">
                                <a:pos x="connsiteX1" y="connsiteY1"/>
                              </a:cxn>
                            </a:cxnLst>
                            <a:rect l="l" t="t" r="r" b="b"/>
                            <a:pathLst>
                              <a:path w="383381">
                                <a:moveTo>
                                  <a:pt x="0" y="0"/>
                                </a:moveTo>
                                <a:lnTo>
                                  <a:pt x="383381"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5" name="Freeform 15"/>
                        <wps:cNvSpPr/>
                        <wps:spPr>
                          <a:xfrm>
                            <a:off x="2047875" y="4143375"/>
                            <a:ext cx="754856" cy="0"/>
                          </a:xfrm>
                          <a:custGeom>
                            <a:avLst/>
                            <a:gdLst>
                              <a:gd name="connsiteX0" fmla="*/ 0 w 754856"/>
                              <a:gd name="connsiteY0" fmla="*/ 0 h 0"/>
                              <a:gd name="connsiteX1" fmla="*/ 754856 w 754856"/>
                              <a:gd name="connsiteY1" fmla="*/ 0 h 0"/>
                            </a:gdLst>
                            <a:ahLst/>
                            <a:cxnLst>
                              <a:cxn ang="0">
                                <a:pos x="connsiteX0" y="connsiteY0"/>
                              </a:cxn>
                              <a:cxn ang="0">
                                <a:pos x="connsiteX1" y="connsiteY1"/>
                              </a:cxn>
                            </a:cxnLst>
                            <a:rect l="l" t="t" r="r" b="b"/>
                            <a:pathLst>
                              <a:path w="754856">
                                <a:moveTo>
                                  <a:pt x="0" y="0"/>
                                </a:moveTo>
                                <a:lnTo>
                                  <a:pt x="754856"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6" name="Freeform 16"/>
                        <wps:cNvSpPr/>
                        <wps:spPr>
                          <a:xfrm>
                            <a:off x="3876675" y="3926680"/>
                            <a:ext cx="407293" cy="45719"/>
                          </a:xfrm>
                          <a:custGeom>
                            <a:avLst/>
                            <a:gdLst>
                              <a:gd name="connsiteX0" fmla="*/ 0 w 385763"/>
                              <a:gd name="connsiteY0" fmla="*/ 0 h 0"/>
                              <a:gd name="connsiteX1" fmla="*/ 385763 w 385763"/>
                              <a:gd name="connsiteY1" fmla="*/ 0 h 0"/>
                            </a:gdLst>
                            <a:ahLst/>
                            <a:cxnLst>
                              <a:cxn ang="0">
                                <a:pos x="connsiteX0" y="connsiteY0"/>
                              </a:cxn>
                              <a:cxn ang="0">
                                <a:pos x="connsiteX1" y="connsiteY1"/>
                              </a:cxn>
                            </a:cxnLst>
                            <a:rect l="l" t="t" r="r" b="b"/>
                            <a:pathLst>
                              <a:path w="385763">
                                <a:moveTo>
                                  <a:pt x="0" y="0"/>
                                </a:moveTo>
                                <a:lnTo>
                                  <a:pt x="385763"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7" name="Freeform 17"/>
                        <wps:cNvSpPr/>
                        <wps:spPr>
                          <a:xfrm>
                            <a:off x="3762375" y="3502819"/>
                            <a:ext cx="673894" cy="0"/>
                          </a:xfrm>
                          <a:custGeom>
                            <a:avLst/>
                            <a:gdLst>
                              <a:gd name="connsiteX0" fmla="*/ 0 w 673894"/>
                              <a:gd name="connsiteY0" fmla="*/ 0 h 0"/>
                              <a:gd name="connsiteX1" fmla="*/ 673894 w 673894"/>
                              <a:gd name="connsiteY1" fmla="*/ 0 h 0"/>
                            </a:gdLst>
                            <a:ahLst/>
                            <a:cxnLst>
                              <a:cxn ang="0">
                                <a:pos x="connsiteX0" y="connsiteY0"/>
                              </a:cxn>
                              <a:cxn ang="0">
                                <a:pos x="connsiteX1" y="connsiteY1"/>
                              </a:cxn>
                            </a:cxnLst>
                            <a:rect l="l" t="t" r="r" b="b"/>
                            <a:pathLst>
                              <a:path w="673894">
                                <a:moveTo>
                                  <a:pt x="0" y="0"/>
                                </a:moveTo>
                                <a:lnTo>
                                  <a:pt x="673894" y="0"/>
                                </a:lnTo>
                              </a:path>
                            </a:pathLst>
                          </a:custGeom>
                          <a:ln w="28575">
                            <a:solidFill>
                              <a:schemeClr val="tx1"/>
                            </a:solidFill>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8" name="Freeform 18"/>
                        <wps:cNvSpPr/>
                        <wps:spPr>
                          <a:xfrm>
                            <a:off x="2914650" y="1776413"/>
                            <a:ext cx="1052513" cy="920749"/>
                          </a:xfrm>
                          <a:custGeom>
                            <a:avLst/>
                            <a:gdLst>
                              <a:gd name="connsiteX0" fmla="*/ 0 w 1052513"/>
                              <a:gd name="connsiteY0" fmla="*/ 0 h 920749"/>
                              <a:gd name="connsiteX1" fmla="*/ 485775 w 1052513"/>
                              <a:gd name="connsiteY1" fmla="*/ 919162 h 920749"/>
                              <a:gd name="connsiteX2" fmla="*/ 1052513 w 1052513"/>
                              <a:gd name="connsiteY2" fmla="*/ 9525 h 920749"/>
                            </a:gdLst>
                            <a:ahLst/>
                            <a:cxnLst>
                              <a:cxn ang="0">
                                <a:pos x="connsiteX0" y="connsiteY0"/>
                              </a:cxn>
                              <a:cxn ang="0">
                                <a:pos x="connsiteX1" y="connsiteY1"/>
                              </a:cxn>
                              <a:cxn ang="0">
                                <a:pos x="connsiteX2" y="connsiteY2"/>
                              </a:cxn>
                            </a:cxnLst>
                            <a:rect l="l" t="t" r="r" b="b"/>
                            <a:pathLst>
                              <a:path w="1052513" h="920749">
                                <a:moveTo>
                                  <a:pt x="0" y="0"/>
                                </a:moveTo>
                                <a:cubicBezTo>
                                  <a:pt x="155178" y="458787"/>
                                  <a:pt x="310356" y="917575"/>
                                  <a:pt x="485775" y="919162"/>
                                </a:cubicBezTo>
                                <a:cubicBezTo>
                                  <a:pt x="661194" y="920749"/>
                                  <a:pt x="856853" y="465137"/>
                                  <a:pt x="1052513" y="9525"/>
                                </a:cubicBezTo>
                              </a:path>
                            </a:pathLst>
                          </a:custGeom>
                          <a:ln w="28575"/>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1" name="Freeform 26"/>
                        <wps:cNvSpPr/>
                        <wps:spPr>
                          <a:xfrm>
                            <a:off x="3233738" y="2566988"/>
                            <a:ext cx="338137" cy="0"/>
                          </a:xfrm>
                          <a:custGeom>
                            <a:avLst/>
                            <a:gdLst>
                              <a:gd name="connsiteX0" fmla="*/ 0 w 338137"/>
                              <a:gd name="connsiteY0" fmla="*/ 0 h 0"/>
                              <a:gd name="connsiteX1" fmla="*/ 338137 w 338137"/>
                              <a:gd name="connsiteY1" fmla="*/ 0 h 0"/>
                            </a:gdLst>
                            <a:ahLst/>
                            <a:cxnLst>
                              <a:cxn ang="0">
                                <a:pos x="connsiteX0" y="connsiteY0"/>
                              </a:cxn>
                              <a:cxn ang="0">
                                <a:pos x="connsiteX1" y="connsiteY1"/>
                              </a:cxn>
                            </a:cxnLst>
                            <a:rect l="l" t="t" r="r" b="b"/>
                            <a:pathLst>
                              <a:path w="338137">
                                <a:moveTo>
                                  <a:pt x="0" y="0"/>
                                </a:moveTo>
                                <a:lnTo>
                                  <a:pt x="338137"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28" name="Freeform 28"/>
                        <wps:cNvSpPr/>
                        <wps:spPr>
                          <a:xfrm>
                            <a:off x="3095625" y="2274094"/>
                            <a:ext cx="652463" cy="0"/>
                          </a:xfrm>
                          <a:custGeom>
                            <a:avLst/>
                            <a:gdLst>
                              <a:gd name="connsiteX0" fmla="*/ 0 w 652463"/>
                              <a:gd name="connsiteY0" fmla="*/ 0 h 0"/>
                              <a:gd name="connsiteX1" fmla="*/ 652463 w 652463"/>
                              <a:gd name="connsiteY1" fmla="*/ 0 h 0"/>
                            </a:gdLst>
                            <a:ahLst/>
                            <a:cxnLst>
                              <a:cxn ang="0">
                                <a:pos x="connsiteX0" y="connsiteY0"/>
                              </a:cxn>
                              <a:cxn ang="0">
                                <a:pos x="connsiteX1" y="connsiteY1"/>
                              </a:cxn>
                            </a:cxnLst>
                            <a:rect l="l" t="t" r="r" b="b"/>
                            <a:pathLst>
                              <a:path w="652463">
                                <a:moveTo>
                                  <a:pt x="0" y="0"/>
                                </a:moveTo>
                                <a:lnTo>
                                  <a:pt x="652463" y="0"/>
                                </a:lnTo>
                              </a:path>
                            </a:pathLst>
                          </a:custGeom>
                          <a:ln w="19050"/>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 name="TextBox 16"/>
                        <wps:cNvSpPr txBox="1"/>
                        <wps:spPr>
                          <a:xfrm>
                            <a:off x="2914657" y="1569492"/>
                            <a:ext cx="1070240" cy="525780"/>
                          </a:xfrm>
                          <a:prstGeom prst="rect">
                            <a:avLst/>
                          </a:prstGeom>
                          <a:noFill/>
                        </wps:spPr>
                        <wps:txbx>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wps:txbx>
                        <wps:bodyPr wrap="square" rtlCol="0">
                          <a:spAutoFit/>
                        </wps:bodyPr>
                      </wps:wsp>
                      <wps:wsp>
                        <wps:cNvPr id="30" name="TextBox 17"/>
                        <wps:cNvSpPr txBox="1"/>
                        <wps:spPr>
                          <a:xfrm>
                            <a:off x="1907704" y="4797152"/>
                            <a:ext cx="1221040" cy="307777"/>
                          </a:xfrm>
                          <a:prstGeom prst="rect">
                            <a:avLst/>
                          </a:prstGeom>
                          <a:noFill/>
                        </wps:spPr>
                        <wps:txbx>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wps:txbx>
                        <wps:bodyPr wrap="square" rtlCol="0">
                          <a:spAutoFit/>
                        </wps:bodyPr>
                      </wps:wsp>
                      <wps:wsp>
                        <wps:cNvPr id="32" name="TextBox 18"/>
                        <wps:cNvSpPr txBox="1"/>
                        <wps:spPr>
                          <a:xfrm>
                            <a:off x="3419872" y="4077072"/>
                            <a:ext cx="1296144" cy="307777"/>
                          </a:xfrm>
                          <a:prstGeom prst="rect">
                            <a:avLst/>
                          </a:prstGeom>
                          <a:noFill/>
                        </wps:spPr>
                        <wps:txbx>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wps:txbx>
                        <wps:bodyPr wrap="square" rtlCol="0">
                          <a:spAutoFit/>
                        </wps:bodyPr>
                      </wps:wsp>
                      <wps:wsp>
                        <wps:cNvPr id="33" name="Straight Arrow Connector 33"/>
                        <wps:cNvCnPr/>
                        <wps:spPr>
                          <a:xfrm>
                            <a:off x="3131840" y="4653136"/>
                            <a:ext cx="0" cy="216024"/>
                          </a:xfrm>
                          <a:prstGeom prst="straightConnector1">
                            <a:avLst/>
                          </a:prstGeom>
                          <a:ln>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 name="TextBox 22"/>
                        <wps:cNvSpPr txBox="1"/>
                        <wps:spPr>
                          <a:xfrm>
                            <a:off x="3203647" y="4652794"/>
                            <a:ext cx="577850" cy="3155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wps:txbx>
                        <wps:bodyPr wrap="none" rtlCol="0">
                          <a:spAutoFit/>
                        </wps:bodyPr>
                      </wps:wsp>
                      <wps:wsp>
                        <wps:cNvPr id="35" name="Freeform 35"/>
                        <wps:cNvSpPr/>
                        <wps:spPr>
                          <a:xfrm>
                            <a:off x="1119223" y="2706985"/>
                            <a:ext cx="4762" cy="2162175"/>
                          </a:xfrm>
                          <a:custGeom>
                            <a:avLst/>
                            <a:gdLst>
                              <a:gd name="connsiteX0" fmla="*/ 4762 w 4762"/>
                              <a:gd name="connsiteY0" fmla="*/ 2162175 h 2162175"/>
                              <a:gd name="connsiteX1" fmla="*/ 0 w 4762"/>
                              <a:gd name="connsiteY1" fmla="*/ 0 h 2162175"/>
                            </a:gdLst>
                            <a:ahLst/>
                            <a:cxnLst>
                              <a:cxn ang="0">
                                <a:pos x="connsiteX0" y="connsiteY0"/>
                              </a:cxn>
                              <a:cxn ang="0">
                                <a:pos x="connsiteX1" y="connsiteY1"/>
                              </a:cxn>
                            </a:cxnLst>
                            <a:rect l="l" t="t" r="r" b="b"/>
                            <a:pathLst>
                              <a:path w="4762" h="2162175">
                                <a:moveTo>
                                  <a:pt x="4762" y="2162175"/>
                                </a:moveTo>
                                <a:cubicBezTo>
                                  <a:pt x="3175" y="1441450"/>
                                  <a:pt x="1587" y="720725"/>
                                  <a:pt x="0" y="0"/>
                                </a:cubicBez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36" name="TextBox 24"/>
                        <wps:cNvSpPr txBox="1"/>
                        <wps:spPr>
                          <a:xfrm>
                            <a:off x="1123953" y="4306108"/>
                            <a:ext cx="702310" cy="277495"/>
                          </a:xfrm>
                          <a:prstGeom prst="rect">
                            <a:avLst/>
                          </a:prstGeom>
                          <a:noFill/>
                        </wps:spPr>
                        <wps:txbx>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7" name="Freeform 37"/>
                        <wps:cNvSpPr/>
                        <wps:spPr>
                          <a:xfrm>
                            <a:off x="1681163" y="2562225"/>
                            <a:ext cx="9525" cy="2157413"/>
                          </a:xfrm>
                          <a:custGeom>
                            <a:avLst/>
                            <a:gdLst>
                              <a:gd name="connsiteX0" fmla="*/ 0 w 9525"/>
                              <a:gd name="connsiteY0" fmla="*/ 2157413 h 2157413"/>
                              <a:gd name="connsiteX1" fmla="*/ 9525 w 9525"/>
                              <a:gd name="connsiteY1" fmla="*/ 0 h 2157413"/>
                            </a:gdLst>
                            <a:ahLst/>
                            <a:cxnLst>
                              <a:cxn ang="0">
                                <a:pos x="connsiteX0" y="connsiteY0"/>
                              </a:cxn>
                              <a:cxn ang="0">
                                <a:pos x="connsiteX1" y="connsiteY1"/>
                              </a:cxn>
                            </a:cxnLst>
                            <a:rect l="l" t="t" r="r" b="b"/>
                            <a:pathLst>
                              <a:path w="9525" h="2157413">
                                <a:moveTo>
                                  <a:pt x="0" y="2157413"/>
                                </a:moveTo>
                                <a:lnTo>
                                  <a:pt x="9525"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38" name="TextBox 26"/>
                        <wps:cNvSpPr txBox="1"/>
                        <wps:spPr>
                          <a:xfrm>
                            <a:off x="1631937" y="3817646"/>
                            <a:ext cx="687705" cy="277495"/>
                          </a:xfrm>
                          <a:prstGeom prst="rect">
                            <a:avLst/>
                          </a:prstGeom>
                          <a:noFill/>
                        </wps:spPr>
                        <wps:txbx>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39" name="Freeform 39"/>
                        <wps:cNvSpPr/>
                        <wps:spPr>
                          <a:xfrm>
                            <a:off x="2405063" y="2276475"/>
                            <a:ext cx="0" cy="1857375"/>
                          </a:xfrm>
                          <a:custGeom>
                            <a:avLst/>
                            <a:gdLst>
                              <a:gd name="connsiteX0" fmla="*/ 0 w 0"/>
                              <a:gd name="connsiteY0" fmla="*/ 1857375 h 1857375"/>
                              <a:gd name="connsiteX1" fmla="*/ 0 w 0"/>
                              <a:gd name="connsiteY1" fmla="*/ 0 h 1857375"/>
                            </a:gdLst>
                            <a:ahLst/>
                            <a:cxnLst>
                              <a:cxn ang="0">
                                <a:pos x="connsiteX0" y="connsiteY0"/>
                              </a:cxn>
                              <a:cxn ang="0">
                                <a:pos x="connsiteX1" y="connsiteY1"/>
                              </a:cxn>
                            </a:cxnLst>
                            <a:rect l="l" t="t" r="r" b="b"/>
                            <a:pathLst>
                              <a:path h="1857375">
                                <a:moveTo>
                                  <a:pt x="0" y="1857375"/>
                                </a:moveTo>
                                <a:lnTo>
                                  <a:pt x="0" y="0"/>
                                </a:lnTo>
                              </a:path>
                            </a:pathLst>
                          </a:custGeom>
                          <a:ln w="19050">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0" name="TextBox 28"/>
                        <wps:cNvSpPr txBox="1"/>
                        <wps:spPr>
                          <a:xfrm>
                            <a:off x="2395820" y="3068296"/>
                            <a:ext cx="790575" cy="277495"/>
                          </a:xfrm>
                          <a:prstGeom prst="rect">
                            <a:avLst/>
                          </a:prstGeom>
                          <a:noFill/>
                        </wps:spPr>
                        <wps:txbx>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wps:txbx>
                        <wps:bodyPr wrap="none" rtlCol="0">
                          <a:spAutoFit/>
                        </wps:bodyPr>
                      </wps:wsp>
                      <wps:wsp>
                        <wps:cNvPr id="41" name="Freeform 41"/>
                        <wps:cNvSpPr/>
                        <wps:spPr>
                          <a:xfrm>
                            <a:off x="4862513" y="4148138"/>
                            <a:ext cx="4762" cy="719137"/>
                          </a:xfrm>
                          <a:custGeom>
                            <a:avLst/>
                            <a:gdLst>
                              <a:gd name="connsiteX0" fmla="*/ 4762 w 4762"/>
                              <a:gd name="connsiteY0" fmla="*/ 719137 h 719137"/>
                              <a:gd name="connsiteX1" fmla="*/ 0 w 4762"/>
                              <a:gd name="connsiteY1" fmla="*/ 0 h 719137"/>
                            </a:gdLst>
                            <a:ahLst/>
                            <a:cxnLst>
                              <a:cxn ang="0">
                                <a:pos x="connsiteX0" y="connsiteY0"/>
                              </a:cxn>
                              <a:cxn ang="0">
                                <a:pos x="connsiteX1" y="connsiteY1"/>
                              </a:cxn>
                            </a:cxnLst>
                            <a:rect l="l" t="t" r="r" b="b"/>
                            <a:pathLst>
                              <a:path w="4762" h="719137">
                                <a:moveTo>
                                  <a:pt x="4762" y="719137"/>
                                </a:moveTo>
                                <a:cubicBezTo>
                                  <a:pt x="3175" y="479425"/>
                                  <a:pt x="1587" y="239712"/>
                                  <a:pt x="0"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2" name="Freeform 42"/>
                        <wps:cNvSpPr/>
                        <wps:spPr>
                          <a:xfrm>
                            <a:off x="5286375" y="3929063"/>
                            <a:ext cx="4763" cy="762000"/>
                          </a:xfrm>
                          <a:custGeom>
                            <a:avLst/>
                            <a:gdLst>
                              <a:gd name="connsiteX0" fmla="*/ 0 w 4763"/>
                              <a:gd name="connsiteY0" fmla="*/ 762000 h 762000"/>
                              <a:gd name="connsiteX1" fmla="*/ 4763 w 4763"/>
                              <a:gd name="connsiteY1" fmla="*/ 0 h 762000"/>
                            </a:gdLst>
                            <a:ahLst/>
                            <a:cxnLst>
                              <a:cxn ang="0">
                                <a:pos x="connsiteX0" y="connsiteY0"/>
                              </a:cxn>
                              <a:cxn ang="0">
                                <a:pos x="connsiteX1" y="connsiteY1"/>
                              </a:cxn>
                            </a:cxnLst>
                            <a:rect l="l" t="t" r="r" b="b"/>
                            <a:pathLst>
                              <a:path w="4763" h="762000">
                                <a:moveTo>
                                  <a:pt x="0" y="762000"/>
                                </a:moveTo>
                                <a:cubicBezTo>
                                  <a:pt x="1588" y="508000"/>
                                  <a:pt x="3175" y="254000"/>
                                  <a:pt x="4763"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3" name="TextBox 32"/>
                        <wps:cNvSpPr txBox="1"/>
                        <wps:spPr>
                          <a:xfrm>
                            <a:off x="4499200" y="4362624"/>
                            <a:ext cx="751840" cy="2774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wps:txbx>
                        <wps:bodyPr wrap="none" rtlCol="0">
                          <a:spAutoFit/>
                        </wps:bodyPr>
                      </wps:wsp>
                      <wps:wsp>
                        <wps:cNvPr id="44" name="TextBox 33"/>
                        <wps:cNvSpPr txBox="1"/>
                        <wps:spPr>
                          <a:xfrm>
                            <a:off x="4931041" y="4146506"/>
                            <a:ext cx="736600" cy="2774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wps:txbx>
                        <wps:bodyPr wrap="none" rtlCol="0">
                          <a:spAutoFit/>
                        </wps:bodyPr>
                      </wps:wsp>
                      <wps:wsp>
                        <wps:cNvPr id="46" name="Freeform 46"/>
                        <wps:cNvSpPr/>
                        <wps:spPr>
                          <a:xfrm>
                            <a:off x="5576888" y="3524250"/>
                            <a:ext cx="5556" cy="619125"/>
                          </a:xfrm>
                          <a:custGeom>
                            <a:avLst/>
                            <a:gdLst>
                              <a:gd name="connsiteX0" fmla="*/ 0 w 5556"/>
                              <a:gd name="connsiteY0" fmla="*/ 619125 h 619125"/>
                              <a:gd name="connsiteX1" fmla="*/ 4762 w 5556"/>
                              <a:gd name="connsiteY1" fmla="*/ 180975 h 619125"/>
                              <a:gd name="connsiteX2" fmla="*/ 4762 w 5556"/>
                              <a:gd name="connsiteY2" fmla="*/ 0 h 619125"/>
                            </a:gdLst>
                            <a:ahLst/>
                            <a:cxnLst>
                              <a:cxn ang="0">
                                <a:pos x="connsiteX0" y="connsiteY0"/>
                              </a:cxn>
                              <a:cxn ang="0">
                                <a:pos x="connsiteX1" y="connsiteY1"/>
                              </a:cxn>
                              <a:cxn ang="0">
                                <a:pos x="connsiteX2" y="connsiteY2"/>
                              </a:cxn>
                            </a:cxnLst>
                            <a:rect l="l" t="t" r="r" b="b"/>
                            <a:pathLst>
                              <a:path w="5556" h="619125">
                                <a:moveTo>
                                  <a:pt x="0" y="619125"/>
                                </a:moveTo>
                                <a:cubicBezTo>
                                  <a:pt x="1984" y="451643"/>
                                  <a:pt x="3968" y="284162"/>
                                  <a:pt x="4762" y="180975"/>
                                </a:cubicBezTo>
                                <a:cubicBezTo>
                                  <a:pt x="5556" y="77788"/>
                                  <a:pt x="5159" y="38894"/>
                                  <a:pt x="4762" y="0"/>
                                </a:cubicBezTo>
                              </a:path>
                            </a:pathLst>
                          </a:custGeom>
                          <a:ln w="19050">
                            <a:solidFill>
                              <a:schemeClr val="accent2">
                                <a:lumMod val="7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txbx>
                          <w:txbxContent>
                            <w:p w:rsidR="00100241" w:rsidRDefault="00100241" w:rsidP="00AA480E"/>
                          </w:txbxContent>
                        </wps:txbx>
                        <wps:bodyPr rtlCol="0" anchor="ctr"/>
                      </wps:wsp>
                      <wps:wsp>
                        <wps:cNvPr id="47" name="TextBox 35"/>
                        <wps:cNvSpPr txBox="1"/>
                        <wps:spPr>
                          <a:xfrm>
                            <a:off x="5507708" y="3714890"/>
                            <a:ext cx="840105" cy="277495"/>
                          </a:xfrm>
                          <a:prstGeom prst="rect">
                            <a:avLst/>
                          </a:prstGeom>
                          <a:noFill/>
                        </wps:spPr>
                        <wps:txbx>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wps:txbx>
                        <wps:bodyPr wrap="none" rtlCol="0">
                          <a:spAutoFit/>
                        </wps:bodyPr>
                      </wps:wsp>
                    </wpg:wgp>
                  </a:graphicData>
                </a:graphic>
              </wp:inline>
            </w:drawing>
          </mc:Choice>
          <mc:Fallback>
            <w:pict>
              <v:group id="Group 30" o:spid="_x0000_s1026" style="width:411.7pt;height:278.4pt;mso-position-horizontal-relative:char;mso-position-vertical-relative:line" coordorigin="11192,15694" coordsize="52285,35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">
                <v:shape id="Freeform 13" o:spid="_x0000_s1027" style="position:absolute;left:16788;top:19787;width:30880;height:29154;visibility:visible;mso-wrap-style:square;v-text-anchor:middle" coordsize="3087974,29154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qvzr8A&#10;AADbAAAADwAAAGRycy9kb3ducmV2LnhtbERPTYvCMBC9C/6HMAveNF0FkWqUVRQUYcEqnodkbMs2&#10;k5JErf/eLCzsbR7vcxarzjbiQT7UjhV8jjIQxNqZmksFl/NuOAMRIrLBxjEpeFGA1bLfW2Bu3JNP&#10;9ChiKVIIhxwVVDG2uZRBV2QxjFxLnLib8xZjgr6UxuMzhdtGjrNsKi3WnBoqbGlTkf4p7lZB0Aen&#10;eX3Zr9tjlNdvf5Xn7VipwUf3NQcRqYv/4j/33qT5E/j9JR0gl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uq/OvwAAANsAAAAPAAAAAAAAAAAAAAAAAJgCAABkcnMvZG93bnJl&#10;di54bWxQSwUGAAAAAAQABAD1AAAAhAMAAAAA&#10;" adj="-11796480,,5400" path="m,c231099,1392835,402565,2915455,749509,2908091v318672,-3963,657238,-2205327,974360,-2173573c2093780,744892,2057316,2181068,2389046,2170378v253446,253,415364,-877477,698928,-1660713e" filled="f" strokecolor="black [3213]" strokeweight="3pt">
                  <v:stroke joinstyle="miter"/>
                  <v:formulas/>
                  <v:path arrowok="t" o:connecttype="custom" o:connectlocs="0,0;749509,2908091;1723869,734518;2389046,2170378;3087974,509665" o:connectangles="0,0,0,0,0" textboxrect="0,0,3087974,2915455"/>
                  <v:textbox>
                    <w:txbxContent>
                      <w:p w:rsidR="00100241" w:rsidRDefault="00100241" w:rsidP="00AA480E"/>
                    </w:txbxContent>
                  </v:textbox>
                </v:shape>
                <v:shape id="Freeform 14" o:spid="_x0000_s1028" style="position:absolute;left:22240;top:46886;width:3834;height:0;visibility:visible;mso-wrap-style:square;v-text-anchor:middle" coordsize="383381,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XMcEA&#10;AADbAAAADwAAAGRycy9kb3ducmV2LnhtbERPS4vCMBC+L/gfwgje1lQRV6pRRBH3suBqL96GZuzD&#10;ZlKaaLv7640geJuP7zmLVWcqcafGFZYVjIYRCOLU6oIzBclp9zkD4TyyxsoyKfgjB6tl72OBsbYt&#10;/9L96DMRQtjFqCD3vo6ldGlOBt3Q1sSBu9jGoA+wyaRusA3hppLjKJpKgwWHhhxr2uSUXo83owDL&#10;JNnu/f9PWZ47Mzp8ZWt5aJUa9Lv1HISnzr/FL/e3DvMn8PwlHCC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3VzHBAAAA2wAAAA8AAAAAAAAAAAAAAAAAmAIAAGRycy9kb3du&#10;cmV2LnhtbFBLBQYAAAAABAAEAPUAAACGAwAAAAA=&#10;" adj="-11796480,,5400" path="m,l383381,e" filled="f" strokecolor="black [3213]" strokeweight="2.25pt">
                  <v:stroke joinstyle="miter"/>
                  <v:formulas/>
                  <v:path arrowok="t" o:connecttype="custom" o:connectlocs="0,0;383381,0" o:connectangles="0,0" textboxrect="0,0,383381,0"/>
                  <v:textbox>
                    <w:txbxContent>
                      <w:p w:rsidR="00100241" w:rsidRDefault="00100241" w:rsidP="00AA480E"/>
                    </w:txbxContent>
                  </v:textbox>
                </v:shape>
                <v:shape id="Freeform 15" o:spid="_x0000_s1029" style="position:absolute;left:20478;top:41433;width:7549;height:0;visibility:visible;mso-wrap-style:square;v-text-anchor:middle" coordsize="754856,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FTg8EA&#10;AADbAAAADwAAAGRycy9kb3ducmV2LnhtbERPPWvDMBDdC/0P4grdGjkBh+JYNiHQkKGL3Q7JdlgX&#10;28Q6GUm1nf76qlDodo/3eXm5mEFM5HxvWcF6lYAgbqzuuVXw+fH28grCB2SNg2VScCcPZfH4kGOm&#10;7cwVTXVoRQxhn6GCLoQxk9I3HRn0KzsSR+5qncEQoWuldjjHcDPITZJspcGeY0OHIx06am71l1FQ&#10;HTkNxifb9/lOVp6+L2eXXpR6flr2OxCBlvAv/nOfdJyfwu8v8QBZ/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BU4PBAAAA2wAAAA8AAAAAAAAAAAAAAAAAmAIAAGRycy9kb3du&#10;cmV2LnhtbFBLBQYAAAAABAAEAPUAAACGAwAAAAA=&#10;" adj="-11796480,,5400" path="m,l754856,e" filled="f" strokecolor="black [3213]" strokeweight="2.25pt">
                  <v:stroke joinstyle="miter"/>
                  <v:formulas/>
                  <v:path arrowok="t" o:connecttype="custom" o:connectlocs="0,0;754856,0" o:connectangles="0,0" textboxrect="0,0,754856,0"/>
                  <v:textbox>
                    <w:txbxContent>
                      <w:p w:rsidR="00100241" w:rsidRDefault="00100241" w:rsidP="00AA480E"/>
                    </w:txbxContent>
                  </v:textbox>
                </v:shape>
                <v:shape id="Freeform 16" o:spid="_x0000_s1030" style="position:absolute;left:38766;top:39266;width:4073;height:457;visibility:visible;mso-wrap-style:square;v-text-anchor:middle" coordsize="385763,4571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c298AA&#10;AADbAAAADwAAAGRycy9kb3ducmV2LnhtbERPS4vCMBC+C/6HMIK3NXXFB12jyC6uehG0suehGdti&#10;M+kmWa3/3ggL3ubje8582ZpaXMn5yrKC4SABQZxbXXGh4JSt32YgfEDWWFsmBXfysFx0O3NMtb3x&#10;ga7HUIgYwj5FBWUITSqlz0sy6Ae2IY7c2TqDIUJXSO3wFsNNLd+TZCINVhwbSmzos6T8cvwzCg6/&#10;+904Qx6Z9f1rajP3XdvNj1L9Xrv6ABGoDS/xv3ur4/wJPH+JB8jF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Ic298AAAADbAAAADwAAAAAAAAAAAAAAAACYAgAAZHJzL2Rvd25y&#10;ZXYueG1sUEsFBgAAAAAEAAQA9QAAAIUDAAAAAA==&#10;" adj="-11796480,,5400" path="m,l385763,e" filled="f" strokecolor="black [3213]" strokeweight="2.25pt">
                  <v:stroke joinstyle="miter"/>
                  <v:formulas/>
                  <v:path arrowok="t" o:connecttype="custom" o:connectlocs="0,0;407293,0" o:connectangles="0,0" textboxrect="0,0,385763,45719"/>
                  <v:textbox>
                    <w:txbxContent>
                      <w:p w:rsidR="00100241" w:rsidRDefault="00100241" w:rsidP="00AA480E"/>
                    </w:txbxContent>
                  </v:textbox>
                </v:shape>
                <v:shape id="Freeform 17" o:spid="_x0000_s1031" style="position:absolute;left:37623;top:35028;width:6739;height:0;visibility:visible;mso-wrap-style:square;v-text-anchor:middle" coordsize="67389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EaG8EA&#10;AADbAAAADwAAAGRycy9kb3ducmV2LnhtbERPS4vCMBC+L/gfwgje1lQPPqpRRFEWdj34Ar0NzdgW&#10;m0lpoq3/fiMI3ubje8503phCPKhyuWUFvW4EgjixOudUwfGw/h6BcB5ZY2GZFDzJwXzW+ppirG3N&#10;O3rsfSpCCLsYFWTel7GULsnIoOvakjhwV1sZ9AFWqdQV1iHcFLIfRQNpMOfQkGFJy4yS2/5uFGzP&#10;59XwKuvx3/Nil6did9/YX1Kq024WExCeGv8Rv90/OswfwuuXcIC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hGhvBAAAA2wAAAA8AAAAAAAAAAAAAAAAAmAIAAGRycy9kb3du&#10;cmV2LnhtbFBLBQYAAAAABAAEAPUAAACGAwAAAAA=&#10;" adj="-11796480,,5400" path="m,l673894,e" filled="f" strokecolor="black [3213]" strokeweight="2.25pt">
                  <v:stroke joinstyle="miter"/>
                  <v:formulas/>
                  <v:path arrowok="t" o:connecttype="custom" o:connectlocs="0,0;673894,0" o:connectangles="0,0" textboxrect="0,0,673894,0"/>
                  <v:textbox>
                    <w:txbxContent>
                      <w:p w:rsidR="00100241" w:rsidRDefault="00100241" w:rsidP="00AA480E"/>
                    </w:txbxContent>
                  </v:textbox>
                </v:shape>
                <v:shape id="Freeform 18" o:spid="_x0000_s1032" style="position:absolute;left:29146;top:17764;width:10525;height:9207;visibility:visible;mso-wrap-style:square;v-text-anchor:middle" coordsize="1052513,92074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or/cQA&#10;AADbAAAADwAAAGRycy9kb3ducmV2LnhtbESPQWvCQBCF74L/YRmhN91USpHUNUhF2FOh1tIeh+yY&#10;xGRnQ3arqb/eORR6m+G9ee+bdTH6Tl1oiE1gA4+LDBRxGVzDlYHjx36+AhUTssMuMBn4pQjFZjpZ&#10;Y+7Cld/pckiVkhCOORqoU+pzrWNZk8e4CD2xaKcweEyyDpV2A14l3Hd6mWXP2mPD0lBjT681le3h&#10;xxuIdvd9jk9Le/s6juc3F+xnu7LGPMzG7QuoRGP6N/9dWyf4Aiu/yAB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aK/3EAAAA2wAAAA8AAAAAAAAAAAAAAAAAmAIAAGRycy9k&#10;b3ducmV2LnhtbFBLBQYAAAAABAAEAPUAAACJAwAAAAA=&#10;" adj="-11796480,,5400" path="m,c155178,458787,310356,917575,485775,919162,661194,920749,856853,465137,1052513,9525e" filled="f" strokecolor="#4579b8 [3044]" strokeweight="2.25pt">
                  <v:stroke joinstyle="miter"/>
                  <v:formulas/>
                  <v:path arrowok="t" o:connecttype="custom" o:connectlocs="0,0;485775,919162;1052513,9525" o:connectangles="0,0,0" textboxrect="0,0,1052513,920749"/>
                  <v:textbox>
                    <w:txbxContent>
                      <w:p w:rsidR="00100241" w:rsidRDefault="00100241" w:rsidP="00AA480E"/>
                    </w:txbxContent>
                  </v:textbox>
                </v:shape>
                <v:shape id="Freeform 26" o:spid="_x0000_s1033" style="position:absolute;left:32337;top:25669;width:3381;height:0;visibility:visible;mso-wrap-style:square;v-text-anchor:middle" coordsize="338137,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cob4A&#10;AADaAAAADwAAAGRycy9kb3ducmV2LnhtbERPzYrCMBC+C75DGGEvsqYq6to1ii4seBKsPsDQjG3Z&#10;ZqY0UevbbwTB0/Dx/c5q07la3aj1lbCB8SgBRZyLrbgwcD79fn6B8gHZYi1MBh7kYbPu91aYWrnz&#10;kW5ZKFQMYZ+igTKEJtXa5yU59CNpiCN3kdZhiLAttG3xHsNdrSdJMtcOK44NJTb0U1L+l12dgcVD&#10;6uF5xt1iMlsWEnZTOeRTYz4G3fYbVKAuvMUv997G+fB85Xn1+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nKG+AAAA2gAAAA8AAAAAAAAAAAAAAAAAmAIAAGRycy9kb3ducmV2&#10;LnhtbFBLBQYAAAAABAAEAPUAAACDAwAAAAA=&#10;" adj="-11796480,,5400" path="m,l338137,e" filled="f" strokecolor="#4579b8 [3044]" strokeweight="1.5pt">
                  <v:stroke joinstyle="miter"/>
                  <v:formulas/>
                  <v:path arrowok="t" o:connecttype="custom" o:connectlocs="0,0;338137,0" o:connectangles="0,0" textboxrect="0,0,338137,0"/>
                  <v:textbox>
                    <w:txbxContent>
                      <w:p w:rsidR="00100241" w:rsidRDefault="00100241" w:rsidP="00AA480E"/>
                    </w:txbxContent>
                  </v:textbox>
                </v:shape>
                <v:shape id="Freeform 28" o:spid="_x0000_s1034" style="position:absolute;left:30956;top:22740;width:6524;height:0;visibility:visible;mso-wrap-style:square;v-text-anchor:middle" coordsize="652463,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DOAsEA&#10;AADbAAAADwAAAGRycy9kb3ducmV2LnhtbERPPWvDMBDdA/kP4grdYrkeSutGCSEQ6JChsVtKt8O6&#10;WCbWyViqLf/7agh0fLzv7T7aXkw0+s6xgqcsB0HcON1xq+CzPm1eQPiArLF3TAoW8rDfrVdbLLWb&#10;+UJTFVqRQtiXqMCEMJRS+saQRZ+5gThxVzdaDAmOrdQjzinc9rLI82dpsePUYHCgo6HmVv1aBd9f&#10;sXU/y8cQlnMdl9p2xfm1UurxIR7eQASK4V98d79rBUUam76kH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qQzgLBAAAA2wAAAA8AAAAAAAAAAAAAAAAAmAIAAGRycy9kb3du&#10;cmV2LnhtbFBLBQYAAAAABAAEAPUAAACGAwAAAAA=&#10;" adj="-11796480,,5400" path="m,l652463,e" filled="f" strokecolor="#4579b8 [3044]" strokeweight="1.5pt">
                  <v:stroke joinstyle="miter"/>
                  <v:formulas/>
                  <v:path arrowok="t" o:connecttype="custom" o:connectlocs="0,0;652463,0" o:connectangles="0,0" textboxrect="0,0,652463,0"/>
                  <v:textbox>
                    <w:txbxContent>
                      <w:p w:rsidR="00100241" w:rsidRDefault="00100241" w:rsidP="00AA480E"/>
                    </w:txbxContent>
                  </v:textbox>
                </v:shape>
                <v:shapetype id="_x0000_t202" coordsize="21600,21600" o:spt="202" path="m,l,21600r21600,l21600,xe">
                  <v:stroke joinstyle="miter"/>
                  <v:path gradientshapeok="t" o:connecttype="rect"/>
                </v:shapetype>
                <v:shape id="TextBox 16" o:spid="_x0000_s1035" type="#_x0000_t202" style="position:absolute;left:29146;top:15694;width:10702;height:5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filled="f" stroked="f">
                  <v:textbox style="mso-fit-shape-to-text:t">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Transition</w:t>
                        </w:r>
                      </w:p>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State</w:t>
                        </w:r>
                      </w:p>
                    </w:txbxContent>
                  </v:textbox>
                </v:shape>
                <v:shape id="TextBox 17" o:spid="_x0000_s1036" type="#_x0000_t202" style="position:absolute;left:19077;top:47971;width:12210;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w:t>
                        </w:r>
                      </w:p>
                    </w:txbxContent>
                  </v:textbox>
                </v:shape>
                <v:shape id="TextBox 18" o:spid="_x0000_s1037" type="#_x0000_t202" style="position:absolute;left:34198;top:40770;width:12962;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filled="f" stroked="f">
                  <v:textbox style="mso-fit-shape-to-text:t">
                    <w:txbxContent>
                      <w:p w:rsidR="00100241" w:rsidRDefault="00100241" w:rsidP="00AA480E">
                        <w:pPr>
                          <w:pStyle w:val="NormalWeb"/>
                          <w:spacing w:before="0" w:beforeAutospacing="0" w:after="0" w:afterAutospacing="0"/>
                          <w:jc w:val="center"/>
                        </w:pPr>
                        <w:r>
                          <w:rPr>
                            <w:rFonts w:asciiTheme="minorHAnsi" w:hAnsi="Calibri" w:cstheme="minorBidi"/>
                            <w:color w:val="000000" w:themeColor="text1"/>
                            <w:kern w:val="24"/>
                            <w:sz w:val="28"/>
                            <w:szCs w:val="28"/>
                          </w:rPr>
                          <w:t>Intermediate II</w:t>
                        </w:r>
                      </w:p>
                    </w:txbxContent>
                  </v:textbox>
                </v:shape>
                <v:shapetype id="_x0000_t32" coordsize="21600,21600" o:spt="32" o:oned="t" path="m,l21600,21600e" filled="f">
                  <v:path arrowok="t" fillok="f" o:connecttype="none"/>
                  <o:lock v:ext="edit" shapetype="t"/>
                </v:shapetype>
                <v:shape id="Straight Arrow Connector 33" o:spid="_x0000_s1038" type="#_x0000_t32" style="position:absolute;left:31318;top:46531;width:0;height:21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E18QAAADbAAAADwAAAGRycy9kb3ducmV2LnhtbESPwWrDMBBE74X+g9hCb43sGELjRAml&#10;YNJeCkkLyXGxNpaJtTKSEtt/XxUCPQ4z84ZZb0fbiRv50DpWkM8yEMS10y03Cn6+q5dXECEia+wc&#10;k4KJAmw3jw9rLLUbeE+3Q2xEgnAoUYGJsS+lDLUhi2HmeuLknZ23GJP0jdQehwS3nZxn2UJabDkt&#10;GOzp3VB9OVytAr8b8uLLLHbZcVqG02dVtRPlSj0/jW8rEJHG+B++tz+0gqKAvy/p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k0TXxAAAANsAAAAPAAAAAAAAAAAA&#10;AAAAAKECAABkcnMvZG93bnJldi54bWxQSwUGAAAAAAQABAD5AAAAkgMAAAAA&#10;" strokecolor="#4579b8 [3044]">
                  <v:stroke startarrow="block" endarrow="block"/>
                </v:shape>
                <v:shape id="TextBox 22" o:spid="_x0000_s1039" type="#_x0000_t202" style="position:absolute;left:32036;top:46527;width:5778;height:315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6guMQA&#10;AADbAAAADwAAAGRycy9kb3ducmV2LnhtbESPzW7CMBCE70h9B2sr9QZO+KkgjUEVtFJv0LQPsIqX&#10;OE28jmIXUp4eV0LiOJqZbzT5ZrCtOFHva8cK0kkCgrh0uuZKwffX+3gJwgdkja1jUvBHHjbrh1GO&#10;mXZn/qRTESoRIewzVGBC6DIpfWnIop+4jjh6R9dbDFH2ldQ9niPctnKaJM/SYs1xwWBHW0NlU/xa&#10;BcvE7ptmNT14O7+kC7PdubfuR6mnx+H1BUSgIdzDt/aHVjCbw/+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OoLjEAAAA2wAAAA8AAAAAAAAAAAAAAAAAmAIAAGRycy9k&#10;b3ducmV2LnhtbFBLBQYAAAAABAAEAPUAAACJAw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rPr>
                          <w:t>ZPE</w:t>
                        </w:r>
                        <w:r>
                          <w:rPr>
                            <w:rFonts w:asciiTheme="minorHAnsi" w:hAnsi="Calibri" w:cstheme="minorBidi"/>
                            <w:color w:val="000000" w:themeColor="text1"/>
                            <w:kern w:val="24"/>
                            <w:position w:val="-6"/>
                            <w:vertAlign w:val="subscript"/>
                          </w:rPr>
                          <w:t>int</w:t>
                        </w:r>
                        <w:r>
                          <w:rPr>
                            <w:rFonts w:asciiTheme="minorHAnsi" w:hAnsi="Calibri" w:cstheme="minorBidi"/>
                            <w:color w:val="000000" w:themeColor="text1"/>
                            <w:kern w:val="24"/>
                          </w:rPr>
                          <w:t xml:space="preserve"> </w:t>
                        </w:r>
                        <w:r>
                          <w:rPr>
                            <w:rFonts w:asciiTheme="minorHAnsi" w:hAnsi="Calibri" w:cstheme="minorBidi"/>
                            <w:color w:val="000000" w:themeColor="text1"/>
                            <w:kern w:val="24"/>
                            <w:position w:val="-6"/>
                            <w:vertAlign w:val="subscript"/>
                          </w:rPr>
                          <w:t>I</w:t>
                        </w:r>
                      </w:p>
                    </w:txbxContent>
                  </v:textbox>
                </v:shape>
                <v:shape id="Freeform 35" o:spid="_x0000_s1040" style="position:absolute;left:11192;top:27069;width:47;height:21622;visibility:visible;mso-wrap-style:square;v-text-anchor:middle" coordsize="4762,21621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ChMYA&#10;AADbAAAADwAAAGRycy9kb3ducmV2LnhtbESPQWvCQBSE74L/YXmF3nQTrW1JXUWSBrwoaHvo8ZF9&#10;TVKzb2N2a+K/7xYEj8PMfMMs14NpxIU6V1tWEE8jEMSF1TWXCj4/8skrCOeRNTaWScGVHKxX49ES&#10;E217PtDl6EsRIOwSVFB53yZSuqIig25qW+LgfdvOoA+yK6XusA9w08hZFD1LgzWHhQpbSisqTsdf&#10;o+ApTmdf+yx//3lZuOy0Ow9x4w9KPT4MmzcQngZ/D9/aW61gvoD/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tRChMYAAADbAAAADwAAAAAAAAAAAAAAAACYAgAAZHJz&#10;L2Rvd25yZXYueG1sUEsFBgAAAAAEAAQA9QAAAIsDAAAAAA==&#10;" adj="-11796480,,5400" path="m4762,2162175c3175,1441450,1587,720725,,e" filled="f" strokecolor="#4579b8 [3044]" strokeweight="1.5pt">
                  <v:stroke startarrow="block" endarrow="block" joinstyle="miter"/>
                  <v:formulas/>
                  <v:path arrowok="t" o:connecttype="custom" o:connectlocs="4762,2162175;0,0" o:connectangles="0,0" textboxrect="0,0,4762,2162175"/>
                  <v:textbox>
                    <w:txbxContent>
                      <w:p w:rsidR="00100241" w:rsidRDefault="00100241" w:rsidP="00AA480E"/>
                    </w:txbxContent>
                  </v:textbox>
                </v:shape>
                <v:shape id="TextBox 24" o:spid="_x0000_s1041" type="#_x0000_t202" style="position:absolute;left:11239;top:43061;width:7023;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CbVMQA&#10;AADbAAAADwAAAGRycy9kb3ducmV2LnhtbESPzW7CMBCE70h9B2uRuBUHaCMaMKiiVOJWfvoAq3iJ&#10;Q+J1FLsQeHqMVInjaGa+0cyXna3FmVpfOlYwGiYgiHOnSy4U/B6+X6cgfEDWWDsmBVfysFy89OaY&#10;aXfhHZ33oRARwj5DBSaEJpPS54Ys+qFriKN3dK3FEGVbSN3iJcJtLcdJkkqLJccFgw2tDOXV/s8q&#10;mCb2p6o+xltv326jd7P6cuvmpNSg333OQATqwjP8395oBZMUHl/iD5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Qm1TEAAAA2wAAAA8AAAAAAAAAAAAAAAAAmAIAAGRycy9k&#10;b3ducmV2LnhtbFBLBQYAAAAABAAEAPUAAACJAwAAAAA=&#10;" filled="f" stroked="f">
                  <v:textbox style="mso-fit-shape-to-text:t">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7" o:spid="_x0000_s1042" style="position:absolute;left:16811;top:25622;width:95;height:21574;visibility:visible;mso-wrap-style:square;v-text-anchor:middle" coordsize="9525,215741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YTJMQA&#10;AADbAAAADwAAAGRycy9kb3ducmV2LnhtbESPW2sCMRSE3wv+h3CEvtWsFmpZjSItgtCLt8Xnw+a4&#10;u7o5CUmq239vhEIfh5n5hpnOO9OKC/nQWFYwHGQgiEurG64UFPvl0yuIEJE1tpZJwS8FmM96D1PM&#10;tb3yli67WIkE4ZCjgjpGl0sZypoMhoF1xMk7Wm8wJukrqT1eE9y0cpRlL9Jgw2mhRkdvNZXn3Y9R&#10;sH5ffRbj4aH6Ljbtl3Yn7zbZh1KP/W4xARGpi//hv/ZKK3gew/1L+gF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2EyTEAAAA2wAAAA8AAAAAAAAAAAAAAAAAmAIAAGRycy9k&#10;b3ducmV2LnhtbFBLBQYAAAAABAAEAPUAAACJAwAAAAA=&#10;" adj="-11796480,,5400" path="m,2157413l9525,e" filled="f" strokecolor="#4579b8 [3044]" strokeweight="1.5pt">
                  <v:stroke startarrow="block" endarrow="block" joinstyle="miter"/>
                  <v:formulas/>
                  <v:path arrowok="t" o:connecttype="custom" o:connectlocs="0,2157413;9525,0" o:connectangles="0,0" textboxrect="0,0,9525,2157413"/>
                  <v:textbox>
                    <w:txbxContent>
                      <w:p w:rsidR="00100241" w:rsidRDefault="00100241" w:rsidP="00AA480E"/>
                    </w:txbxContent>
                  </v:textbox>
                </v:shape>
                <v:shape id="TextBox 26" o:spid="_x0000_s1043" type="#_x0000_t202" style="position:absolute;left:16319;top:38176;width:6877;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qvcEA&#10;AADbAAAADwAAAGRycy9kb3ducmV2LnhtbERPS27CMBDdV+IO1iB1Vxw+RWnAIASt1F0h7QFG8TQO&#10;iceRbSDl9PWiUpdP77/eDrYTV/KhcaxgOslAEFdON1wr+Pp8e8pBhIissXNMCn4owHYzelhjod2N&#10;T3QtYy1SCIcCFZgY+0LKUBmyGCauJ07ct/MWY4K+ltrjLYXbTs6ybCktNpwaDPa0N1S15cUqyDP7&#10;0bYvs2Owi/v02ewP7rU/K/U4HnYrEJGG+C/+c79rBfM0Nn1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Dqr3BAAAA2wAAAA8AAAAAAAAAAAAAAAAAmAIAAGRycy9kb3du&#10;cmV2LnhtbFBLBQYAAAAABAAEAPUAAACGAwAAAAA=&#10;" filled="f" stroked="f">
                  <v:textbox style="mso-fit-shape-to-text:t">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39" o:spid="_x0000_s1044" style="position:absolute;left:24050;top:22764;width:0;height:18574;visibility:visible;mso-wrap-style:square;v-text-anchor:middle" coordsize="0,185737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tumsIA&#10;AADbAAAADwAAAGRycy9kb3ducmV2LnhtbESPQWsCMRSE74L/ITyhN81WUXRrFBEqhdKDq94fm9fd&#10;pZuXkKTu7r9vhILHYWa+Ybb73rTiTj40lhW8zjIQxKXVDVcKrpf36RpEiMgaW8ukYKAA+914tMVc&#10;247PdC9iJRKEQ44K6hhdLmUoazIYZtYRJ+/beoMxSV9J7bFLcNPKeZatpMGG00KNjo41lT/Fr1Fw&#10;GwzLobOft7nzSzy5eF5vvpR6mfSHNxCR+vgM/7c/tILFBh5f0g+Qu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e26awgAAANsAAAAPAAAAAAAAAAAAAAAAAJgCAABkcnMvZG93&#10;bnJldi54bWxQSwUGAAAAAAQABAD1AAAAhwMAAAAA&#10;" adj="-11796480,,5400" path="m,1857375l,e" filled="f" strokecolor="#4579b8 [3044]" strokeweight="1.5pt">
                  <v:stroke startarrow="block" endarrow="block" joinstyle="miter"/>
                  <v:formulas/>
                  <v:path arrowok="t" o:connecttype="custom" o:connectlocs="0,1857375;0,0" o:connectangles="0,0" textboxrect="0,0,0,1857375"/>
                  <v:textbox>
                    <w:txbxContent>
                      <w:p w:rsidR="00100241" w:rsidRDefault="00100241" w:rsidP="00AA480E"/>
                    </w:txbxContent>
                  </v:textbox>
                </v:shape>
                <v:shape id="TextBox 28" o:spid="_x0000_s1045" type="#_x0000_t202" style="position:absolute;left:23958;top:30682;width:7905;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PVxr8A&#10;AADbAAAADwAAAGRycy9kb3ducmV2LnhtbERPy4rCMBTdD/gP4QruxlTRQatRxAe4c3x8wKW5NrXN&#10;TWmidubrzUJweTjv+bK1lXhQ4wvHCgb9BARx5nTBuYLLefc9AeEDssbKMSn4Iw/LRedrjql2Tz7S&#10;4xRyEUPYp6jAhFCnUvrMkEXfdzVx5K6usRgibHKpG3zGcFvJYZL8SIsFxwaDNa0NZeXpbhVMEnso&#10;y+nw19vR/2Bs1hu3rW9K9brtagYiUBs+4rd7rxWM4vr4Jf4AuXg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9XGvwAAANsAAAAPAAAAAAAAAAAAAAAAAJgCAABkcnMvZG93bnJl&#10;di54bWxQSwUGAAAAAAQABAD1AAAAhAMAAAAA&#10;" filled="f" stroked="f">
                  <v:textbox style="mso-fit-shape-to-text:t">
                    <w:txbxContent>
                      <w:p w:rsidR="00100241" w:rsidRPr="004F239A" w:rsidRDefault="00100241" w:rsidP="00AA480E">
                        <w:pPr>
                          <w:pStyle w:val="NormalWeb"/>
                          <w:spacing w:before="0" w:beforeAutospacing="0" w:after="0" w:afterAutospacing="0"/>
                          <w:rPr>
                            <w:vertAlign w:val="subscript"/>
                          </w:rPr>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(Th)</w:t>
                        </w:r>
                        <w:r>
                          <w:rPr>
                            <w:rFonts w:asciiTheme="minorHAnsi" w:hAnsi="Calibri" w:cstheme="minorBidi"/>
                            <w:color w:val="000000" w:themeColor="text1"/>
                            <w:kern w:val="24"/>
                            <w:vertAlign w:val="subscript"/>
                          </w:rPr>
                          <w:t>,</w:t>
                        </w:r>
                      </w:p>
                    </w:txbxContent>
                  </v:textbox>
                </v:shape>
                <v:shape id="Freeform 41" o:spid="_x0000_s1046" style="position:absolute;left:48625;top:41481;width:47;height:7191;visibility:visible;mso-wrap-style:square;v-text-anchor:middle" coordsize="4762,71913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Fy9sUA&#10;AADbAAAADwAAAGRycy9kb3ducmV2LnhtbESPW2vCQBSE3wX/w3KEvtWNl7YSXUUESx+k4AXEt2P2&#10;mASzZ8PuNkn/fVco+DjMzDfMYtWZSjTkfGlZwWiYgCDOrC45V3A6bl9nIHxA1lhZJgW/5GG17PcW&#10;mGrb8p6aQ8hFhLBPUUERQp1K6bOCDPqhrYmjd7POYIjS5VI7bCPcVHKcJO/SYMlxocCaNgVl98OP&#10;UXDcyOn68vF23l2TU/7pvmU7wUapl0G3noMI1IVn+L/9pRVMR/D4En+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QXL2xQAAANsAAAAPAAAAAAAAAAAAAAAAAJgCAABkcnMv&#10;ZG93bnJldi54bWxQSwUGAAAAAAQABAD1AAAAigMAAAAA&#10;" adj="-11796480,,5400" path="m4762,719137c3175,479425,1587,239712,,e" filled="f" strokecolor="#943634 [2405]" strokeweight="1.5pt">
                  <v:stroke startarrow="block" endarrow="block" joinstyle="miter"/>
                  <v:formulas/>
                  <v:path arrowok="t" o:connecttype="custom" o:connectlocs="4762,719137;0,0" o:connectangles="0,0" textboxrect="0,0,4762,719137"/>
                  <v:textbox>
                    <w:txbxContent>
                      <w:p w:rsidR="00100241" w:rsidRDefault="00100241" w:rsidP="00AA480E"/>
                    </w:txbxContent>
                  </v:textbox>
                </v:shape>
                <v:shape id="Freeform 42" o:spid="_x0000_s1047" style="position:absolute;left:52863;top:39290;width:48;height:7620;visibility:visible;mso-wrap-style:square;v-text-anchor:middle" coordsize="4763,76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s3sccA&#10;AADbAAAADwAAAGRycy9kb3ducmV2LnhtbESPQWvCQBSE7wX/w/KEXkrdKMVKzEbE0mLxIDUt9vjI&#10;PpNg9m2a3Wr017uC4HGYmW+YZNaZWhyodZVlBcNBBII4t7riQsF39v48AeE8ssbaMik4kYNZ2ntI&#10;MNb2yF902PhCBAi7GBWU3jexlC4vyaAb2IY4eDvbGvRBtoXULR4D3NRyFEVjabDisFBiQ4uS8v3m&#10;3yjI3lZ/H4vV+ZfWT1v+eR1/bvd1o9Rjv5tPQXjq/D18ay+1gpcRXL+EHyDT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XbN7HHAAAA2wAAAA8AAAAAAAAAAAAAAAAAmAIAAGRy&#10;cy9kb3ducmV2LnhtbFBLBQYAAAAABAAEAPUAAACMAwAAAAA=&#10;" adj="-11796480,,5400" path="m,762000c1588,508000,3175,254000,4763,e" filled="f" strokecolor="#943634 [2405]" strokeweight="1.5pt">
                  <v:stroke startarrow="block" endarrow="block" joinstyle="miter"/>
                  <v:formulas/>
                  <v:path arrowok="t" o:connecttype="custom" o:connectlocs="0,762000;4763,0" o:connectangles="0,0" textboxrect="0,0,4763,762000"/>
                  <v:textbox>
                    <w:txbxContent>
                      <w:p w:rsidR="00100241" w:rsidRDefault="00100241" w:rsidP="00AA480E"/>
                    </w:txbxContent>
                  </v:textbox>
                </v:shape>
                <v:shape id="TextBox 32" o:spid="_x0000_s1048" type="#_x0000_t202" style="position:absolute;left:44992;top:43626;width:7518;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FLscQA&#10;AADbAAAADwAAAGRycy9kb3ducmV2LnhtbESPzW7CMBCE70h9B2sr9QZO+KkgjUEVtFJv0LQPsIqX&#10;OE28jmIXUp4eV0LiOJqZbzT5ZrCtOFHva8cK0kkCgrh0uuZKwffX+3gJwgdkja1jUvBHHjbrh1GO&#10;mXZn/qRTESoRIewzVGBC6DIpfWnIop+4jjh6R9dbDFH2ldQ9niPctnKaJM/SYs1xwWBHW0NlU/xa&#10;BcvE7ptmNT14O7+kC7PdubfuR6mnx+H1BUSgIdzDt/aHVjCfwf+X+AP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hS7HEAAAA2wAAAA8AAAAAAAAAAAAAAAAAmAIAAGRycy9k&#10;b3ducmV2LnhtbFBLBQYAAAAABAAEAPUAAACJAw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cl</w:t>
                        </w:r>
                        <w:r>
                          <w:rPr>
                            <w:rFonts w:asciiTheme="minorHAnsi" w:hAnsi="Calibri" w:cstheme="minorBidi"/>
                            <w:color w:val="000000" w:themeColor="text1"/>
                            <w:kern w:val="24"/>
                          </w:rPr>
                          <w:t>(Rxn)</w:t>
                        </w:r>
                      </w:p>
                    </w:txbxContent>
                  </v:textbox>
                </v:shape>
                <v:shape id="TextBox 33" o:spid="_x0000_s1049" type="#_x0000_t202" style="position:absolute;left:49310;top:41465;width:7366;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TxcQA&#10;AADbAAAADwAAAGRycy9kb3ducmV2LnhtbESP0WrCQBRE3wv9h+UW+lY3kVg0upFiLfjWGv2AS/aa&#10;jcneDdlV0359t1DwcZiZM8xqPdpOXGnwjWMF6SQBQVw53XCt4Hj4eJmD8AFZY+eYFHyTh3Xx+LDC&#10;XLsb7+lahlpECPscFZgQ+lxKXxmy6CeuJ47eyQ0WQ5RDLfWAtwi3nZwmyau02HBcMNjTxlDVlher&#10;YJ7Yz7ZdTL+8zX7Smdm8u21/Vur5aXxbggg0hnv4v73TCrIM/r7E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I08XEAAAA2wAAAA8AAAAAAAAAAAAAAAAAmAIAAGRycy9k&#10;b3ducmV2LnhtbFBLBQYAAAAABAAEAPUAAACJAw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0</w:t>
                        </w:r>
                        <w:r>
                          <w:rPr>
                            <w:rFonts w:asciiTheme="minorHAnsi" w:hAnsi="Calibri" w:cstheme="minorBidi"/>
                            <w:color w:val="000000" w:themeColor="text1"/>
                            <w:kern w:val="24"/>
                          </w:rPr>
                          <w:t>(Rxn)</w:t>
                        </w:r>
                      </w:p>
                    </w:txbxContent>
                  </v:textbox>
                </v:shape>
                <v:shape id="Freeform 46" o:spid="_x0000_s1050" style="position:absolute;left:55768;top:35242;width:56;height:6191;visibility:visible;mso-wrap-style:square;v-text-anchor:middle" coordsize="5556,61912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5+YsIA&#10;AADbAAAADwAAAGRycy9kb3ducmV2LnhtbESPQWvCQBSE70L/w/IKvenGIlJS16CFFo/WitDbI/vM&#10;JmbfhuxT47/vFgSPw8x8wyyKwbfqQn2sAxuYTjJQxGWwNVcG9j+f4zdQUZAttoHJwI0iFMun0QJz&#10;G678TZedVCpBOOZowIl0udaxdOQxTkJHnLxj6D1Kkn2lbY/XBPetfs2yufZYc1pw2NGHo/K0O3sD&#10;zcF18bc5C8mXvZU+265XfmvMy/OwegclNMgjfG9vrIHZHP6/pB+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n5iwgAAANsAAAAPAAAAAAAAAAAAAAAAAJgCAABkcnMvZG93&#10;bnJldi54bWxQSwUGAAAAAAQABAD1AAAAhwMAAAAA&#10;" adj="-11796480,,5400" path="m,619125c1984,451643,3968,284162,4762,180975,5556,77788,5159,38894,4762,e" filled="f" strokecolor="#943634 [2405]" strokeweight="1.5pt">
                  <v:stroke startarrow="block" endarrow="block" joinstyle="miter"/>
                  <v:formulas/>
                  <v:path arrowok="t" o:connecttype="custom" o:connectlocs="0,619125;4762,180975;4762,0" o:connectangles="0,0,0" textboxrect="0,0,5556,619125"/>
                  <v:textbox>
                    <w:txbxContent>
                      <w:p w:rsidR="00100241" w:rsidRDefault="00100241" w:rsidP="00AA480E"/>
                    </w:txbxContent>
                  </v:textbox>
                </v:shape>
                <v:shape id="TextBox 35" o:spid="_x0000_s1051" type="#_x0000_t202" style="position:absolute;left:55077;top:37148;width:8401;height:277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pNssMA&#10;AADbAAAADwAAAGRycy9kb3ducmV2LnhtbESPwW7CMBBE70j8g7VIvYEDghYCBlW0SNxKAx+wipc4&#10;JF5HsQtpv75GQuI4mpk3mtWms7W4UutLxwrGowQEce50yYWC03E3nIPwAVlj7ZgU/JKHzbrfW2Gq&#10;3Y2/6ZqFQkQI+xQVmBCaVEqfG7LoR64hjt7ZtRZDlG0hdYu3CLe1nCTJq7RYclww2NDWUF5lP1bB&#10;PLFfVbWYHLyd/o1nZvvhPpuLUi+D7n0JIlAXnuFHe68VTN/g/iX+AL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pNssMAAADbAAAADwAAAAAAAAAAAAAAAACYAgAAZHJzL2Rv&#10;d25yZXYueG1sUEsFBgAAAAAEAAQA9QAAAIgDAAAAAA==&#10;" filled="f" stroked="f">
                  <v:textbox style="mso-fit-shape-to-text:t">
                    <w:txbxContent>
                      <w:p w:rsidR="00100241" w:rsidRDefault="00100241" w:rsidP="00AA480E">
                        <w:pPr>
                          <w:pStyle w:val="NormalWeb"/>
                          <w:spacing w:before="0" w:beforeAutospacing="0" w:after="0" w:afterAutospacing="0"/>
                        </w:pPr>
                        <w:r>
                          <w:rPr>
                            <w:rFonts w:asciiTheme="minorHAnsi" w:hAnsi="Calibri" w:cstheme="minorBidi"/>
                            <w:color w:val="000000" w:themeColor="text1"/>
                            <w:kern w:val="24"/>
                            <w:lang w:val="el-GR"/>
                          </w:rPr>
                          <w:t>Δ</w:t>
                        </w:r>
                        <w:r>
                          <w:rPr>
                            <w:rFonts w:asciiTheme="minorHAnsi" w:hAnsi="Calibri" w:cstheme="minorBidi"/>
                            <w:color w:val="000000" w:themeColor="text1"/>
                            <w:kern w:val="24"/>
                          </w:rPr>
                          <w:t>H</w:t>
                        </w:r>
                        <w:r w:rsidRPr="00C2779A">
                          <w:rPr>
                            <w:rFonts w:asciiTheme="minorHAnsi" w:hAnsi="Calibri" w:cstheme="minorBidi"/>
                            <w:color w:val="000000" w:themeColor="text1"/>
                            <w:kern w:val="24"/>
                            <w:vertAlign w:val="subscript"/>
                          </w:rPr>
                          <w:t>298</w:t>
                        </w:r>
                        <w:r>
                          <w:rPr>
                            <w:rFonts w:asciiTheme="minorHAnsi" w:hAnsi="Calibri" w:cstheme="minorBidi"/>
                            <w:color w:val="000000" w:themeColor="text1"/>
                            <w:kern w:val="24"/>
                          </w:rPr>
                          <w:t>(Rxn)</w:t>
                        </w:r>
                      </w:p>
                    </w:txbxContent>
                  </v:textbox>
                </v:shape>
                <w10:anchorlock/>
              </v:group>
            </w:pict>
          </mc:Fallback>
        </mc:AlternateContent>
      </w:r>
    </w:p>
    <w:p w:rsidR="00F77C82" w:rsidRDefault="0052458C" w:rsidP="002E0D6B">
      <w:pPr>
        <w:jc w:val="center"/>
        <w:rPr>
          <w:sz w:val="20"/>
        </w:rPr>
      </w:pPr>
      <w:r w:rsidRPr="004D29D4">
        <w:rPr>
          <w:sz w:val="20"/>
        </w:rPr>
        <w:t>Figure 3</w:t>
      </w:r>
      <w:r w:rsidR="007D5484" w:rsidRPr="004D29D4">
        <w:rPr>
          <w:sz w:val="20"/>
        </w:rPr>
        <w:t xml:space="preserve">: </w:t>
      </w:r>
      <w:r w:rsidRPr="004D29D4">
        <w:rPr>
          <w:sz w:val="20"/>
        </w:rPr>
        <w:t xml:space="preserve">Schematic PES illustrating the definitions of </w:t>
      </w:r>
      <w:r w:rsidRPr="004D29D4">
        <w:rPr>
          <w:rFonts w:cs="Times New Roman"/>
          <w:sz w:val="20"/>
        </w:rPr>
        <w:t>Δ</w:t>
      </w:r>
      <w:r w:rsidRPr="004D29D4">
        <w:rPr>
          <w:sz w:val="20"/>
        </w:rPr>
        <w:t>H used in MESMER</w:t>
      </w:r>
    </w:p>
    <w:p w:rsidR="004D29D4" w:rsidRPr="004D29D4" w:rsidRDefault="004D29D4" w:rsidP="002E0D6B">
      <w:pPr>
        <w:jc w:val="center"/>
        <w:rPr>
          <w:sz w:val="20"/>
        </w:rPr>
      </w:pPr>
    </w:p>
    <w:p w:rsidR="00F77C82" w:rsidRDefault="00F77C82" w:rsidP="006D48A8">
      <w:pPr>
        <w:pStyle w:val="Heading3"/>
      </w:pPr>
      <w:bookmarkStart w:id="36" w:name="_Ref347659580"/>
      <w:bookmarkStart w:id="37" w:name="_Toc380341231"/>
      <w:proofErr w:type="gramStart"/>
      <w:r>
        <w:t>reactionList</w:t>
      </w:r>
      <w:bookmarkEnd w:id="36"/>
      <w:bookmarkEnd w:id="37"/>
      <w:proofErr w:type="gramEnd"/>
    </w:p>
    <w:p w:rsidR="00F77C82" w:rsidRDefault="00F77C82">
      <w:proofErr w:type="gramStart"/>
      <w:r>
        <w:rPr>
          <w:rFonts w:ascii="Courier New" w:hAnsi="Courier New" w:cs="Courier New"/>
          <w:color w:val="FF0000"/>
        </w:rPr>
        <w:t>reactionList</w:t>
      </w:r>
      <w:proofErr w:type="gramEnd"/>
      <w:r>
        <w:t xml:space="preserve"> is composed of each individual </w:t>
      </w:r>
      <w:r>
        <w:rPr>
          <w:rFonts w:ascii="Courier New" w:hAnsi="Courier New" w:cs="Courier New"/>
          <w:color w:val="FF0000"/>
        </w:rPr>
        <w:t>reaction</w:t>
      </w:r>
      <w:r>
        <w:t xml:space="preserve"> that may occur in a ME system.  Effectively, the </w:t>
      </w:r>
      <w:r>
        <w:rPr>
          <w:rFonts w:ascii="Courier New" w:hAnsi="Courier New" w:cs="Courier New"/>
          <w:color w:val="FF0000"/>
        </w:rPr>
        <w:t>reactionList</w:t>
      </w:r>
      <w:r>
        <w:t xml:space="preserve"> specifies which </w:t>
      </w:r>
      <w:r>
        <w:rPr>
          <w:rFonts w:ascii="Courier New" w:hAnsi="Courier New" w:cs="Courier New"/>
          <w:color w:val="FF0000"/>
        </w:rPr>
        <w:t>molecule</w:t>
      </w:r>
      <w:r>
        <w:t xml:space="preserve">s are connected via which transition state.  A </w:t>
      </w:r>
      <w:r>
        <w:rPr>
          <w:rFonts w:ascii="Courier New" w:hAnsi="Courier New" w:cs="Courier New"/>
          <w:color w:val="FF0000"/>
        </w:rPr>
        <w:t>reaction</w:t>
      </w:r>
      <w:r>
        <w:t xml:space="preserve"> may be one of</w:t>
      </w:r>
      <w:r w:rsidR="00A0420E">
        <w:t xml:space="preserve"> a number of types listed in</w:t>
      </w:r>
      <w:r w:rsidR="007C0ED8">
        <w:t xml:space="preserve"> </w:t>
      </w:r>
      <w:r w:rsidR="00A0420E">
        <w:t>Table</w:t>
      </w:r>
      <w:r w:rsidR="005C646F">
        <w:t>3.</w:t>
      </w:r>
      <w:r w:rsidR="00A0420E">
        <w:t xml:space="preserve"> T</w:t>
      </w:r>
      <w:r w:rsidR="005C646F">
        <w:t xml:space="preserve">he </w:t>
      </w:r>
      <w:r w:rsidR="007C0ED8">
        <w:t xml:space="preserve">reaction </w:t>
      </w:r>
      <w:r w:rsidR="005C646F">
        <w:t>type</w:t>
      </w:r>
      <w:r w:rsidR="00A0420E">
        <w:t xml:space="preserve"> </w:t>
      </w:r>
      <w:r w:rsidR="005C646F">
        <w:t xml:space="preserve">assigned </w:t>
      </w:r>
      <w:r w:rsidR="00A0420E">
        <w:t xml:space="preserve">for a given reaction </w:t>
      </w:r>
      <w:r w:rsidR="007C0ED8">
        <w:t xml:space="preserve">is </w:t>
      </w:r>
      <w:r w:rsidR="00A0420E">
        <w:t xml:space="preserve">determined by </w:t>
      </w:r>
      <w:r w:rsidR="007C0ED8">
        <w:t xml:space="preserve">the number of species and their </w:t>
      </w:r>
      <w:r w:rsidR="00A0420E">
        <w:t>species</w:t>
      </w:r>
      <w:r w:rsidR="007C0ED8">
        <w:t xml:space="preserve"> types (more detail below)</w:t>
      </w:r>
      <w:r w:rsidR="00A0420E">
        <w:t xml:space="preserve"> involved in the reaction</w:t>
      </w:r>
      <w:r w:rsidR="005C646F">
        <w:t xml:space="preserve">, </w:t>
      </w:r>
      <w:r w:rsidR="00A0420E">
        <w:t xml:space="preserve">and these are also listed in Table </w:t>
      </w:r>
      <w:r w:rsidR="005C646F">
        <w:t>3</w:t>
      </w:r>
      <w:r>
        <w:t>.</w:t>
      </w:r>
      <w:r w:rsidR="007C0ED8">
        <w:t xml:space="preserve"> If MESMER cannot assign a reaction to one these types it will stop.</w:t>
      </w:r>
    </w:p>
    <w:p w:rsidR="004F239A" w:rsidRDefault="004F239A" w:rsidP="004F239A">
      <w:r>
        <w:tab/>
        <w:t xml:space="preserve">Each </w:t>
      </w:r>
      <w:r>
        <w:rPr>
          <w:rFonts w:ascii="Courier New" w:hAnsi="Courier New" w:cs="Courier New"/>
          <w:color w:val="FF0000"/>
        </w:rPr>
        <w:t>reaction</w:t>
      </w:r>
      <w:r>
        <w:t xml:space="preserve"> may include the following:</w:t>
      </w:r>
    </w:p>
    <w:p w:rsidR="004F239A" w:rsidRDefault="004F239A" w:rsidP="004F239A">
      <w:pPr>
        <w:numPr>
          <w:ilvl w:val="0"/>
          <w:numId w:val="2"/>
        </w:numPr>
      </w:pPr>
      <w:r>
        <w:t xml:space="preserve">An </w:t>
      </w:r>
      <w:r>
        <w:rPr>
          <w:rFonts w:ascii="Courier New" w:hAnsi="Courier New" w:cs="Courier New"/>
          <w:color w:val="FF0000"/>
        </w:rPr>
        <w:t>id</w:t>
      </w:r>
      <w:r>
        <w:t xml:space="preserve"> attribute, which is used to identify the reaction;</w:t>
      </w:r>
    </w:p>
    <w:p w:rsidR="004F239A" w:rsidRDefault="004F239A" w:rsidP="004F239A">
      <w:pPr>
        <w:numPr>
          <w:ilvl w:val="0"/>
          <w:numId w:val="2"/>
        </w:numPr>
      </w:pPr>
      <w:r>
        <w:t xml:space="preserve">An </w:t>
      </w:r>
      <w:r>
        <w:rPr>
          <w:rFonts w:ascii="Courier New" w:hAnsi="Courier New" w:cs="Courier New"/>
          <w:color w:val="FF0000"/>
        </w:rPr>
        <w:t>active</w:t>
      </w:r>
      <w:r>
        <w:t xml:space="preserve"> attribute. If this is false the reaction is ignored by MESMER. This feature makes it possible to do calculations on only part of a complex reaction system. A </w:t>
      </w:r>
      <w:r>
        <w:rPr>
          <w:rFonts w:ascii="Courier New" w:hAnsi="Courier New" w:cs="Courier New"/>
          <w:color w:val="FF0000"/>
        </w:rPr>
        <w:t>molecule</w:t>
      </w:r>
      <w:r>
        <w:t xml:space="preserve"> can also have this attribute, but this does not affect the calculation. Inactive reactions and molecules are shown either greyed or omitted (at the </w:t>
      </w:r>
      <w:proofErr w:type="gramStart"/>
      <w:r>
        <w:t>users</w:t>
      </w:r>
      <w:proofErr w:type="gramEnd"/>
      <w:r>
        <w:t xml:space="preserve"> choice) when the XML file is viewed in Firefox.</w:t>
      </w:r>
    </w:p>
    <w:p w:rsidR="004F239A" w:rsidRDefault="004F239A"/>
    <w:p w:rsidR="004F239A" w:rsidRDefault="004F239A"/>
    <w:tbl>
      <w:tblPr>
        <w:tblStyle w:val="TableGrid"/>
        <w:tblW w:w="0" w:type="auto"/>
        <w:tblLook w:val="04A0" w:firstRow="1" w:lastRow="0" w:firstColumn="1" w:lastColumn="0" w:noHBand="0" w:noVBand="1"/>
      </w:tblPr>
      <w:tblGrid>
        <w:gridCol w:w="2053"/>
        <w:gridCol w:w="1729"/>
        <w:gridCol w:w="1288"/>
        <w:gridCol w:w="1417"/>
        <w:gridCol w:w="2799"/>
      </w:tblGrid>
      <w:tr w:rsidR="005C646F" w:rsidTr="007C0ED8">
        <w:tc>
          <w:tcPr>
            <w:tcW w:w="2053" w:type="dxa"/>
          </w:tcPr>
          <w:p w:rsidR="00A0420E" w:rsidRPr="007C0ED8" w:rsidRDefault="00A0420E">
            <w:pPr>
              <w:rPr>
                <w:b/>
              </w:rPr>
            </w:pPr>
            <w:r w:rsidRPr="007C0ED8">
              <w:rPr>
                <w:b/>
              </w:rPr>
              <w:t>Reactant 1</w:t>
            </w:r>
          </w:p>
        </w:tc>
        <w:tc>
          <w:tcPr>
            <w:tcW w:w="1729" w:type="dxa"/>
          </w:tcPr>
          <w:p w:rsidR="00A0420E" w:rsidRPr="007C0ED8" w:rsidRDefault="00A0420E">
            <w:pPr>
              <w:rPr>
                <w:b/>
              </w:rPr>
            </w:pPr>
            <w:r w:rsidRPr="007C0ED8">
              <w:rPr>
                <w:b/>
              </w:rPr>
              <w:t>Re</w:t>
            </w:r>
            <w:r w:rsidR="00864659" w:rsidRPr="00864659">
              <w:rPr>
                <w:b/>
              </w:rPr>
              <w:t xml:space="preserve">actant </w:t>
            </w:r>
            <w:r w:rsidR="00864659">
              <w:rPr>
                <w:b/>
              </w:rPr>
              <w:t>2</w:t>
            </w:r>
          </w:p>
        </w:tc>
        <w:tc>
          <w:tcPr>
            <w:tcW w:w="1288" w:type="dxa"/>
          </w:tcPr>
          <w:p w:rsidR="00A0420E" w:rsidRPr="007C0ED8" w:rsidRDefault="00A0420E">
            <w:pPr>
              <w:rPr>
                <w:b/>
              </w:rPr>
            </w:pPr>
            <w:r w:rsidRPr="007C0ED8">
              <w:rPr>
                <w:b/>
              </w:rPr>
              <w:t>Product 1</w:t>
            </w:r>
          </w:p>
        </w:tc>
        <w:tc>
          <w:tcPr>
            <w:tcW w:w="1417" w:type="dxa"/>
          </w:tcPr>
          <w:p w:rsidR="00A0420E" w:rsidRPr="007C0ED8" w:rsidRDefault="00A0420E">
            <w:pPr>
              <w:rPr>
                <w:b/>
              </w:rPr>
            </w:pPr>
            <w:r w:rsidRPr="007C0ED8">
              <w:rPr>
                <w:b/>
              </w:rPr>
              <w:t>Product</w:t>
            </w:r>
            <w:r w:rsidR="009B5AE2">
              <w:rPr>
                <w:b/>
              </w:rPr>
              <w:t xml:space="preserve"> </w:t>
            </w:r>
            <w:r w:rsidRPr="007C0ED8">
              <w:rPr>
                <w:b/>
              </w:rPr>
              <w:t>2</w:t>
            </w:r>
          </w:p>
        </w:tc>
        <w:tc>
          <w:tcPr>
            <w:tcW w:w="2799" w:type="dxa"/>
          </w:tcPr>
          <w:p w:rsidR="00A0420E" w:rsidRPr="007C0ED8" w:rsidRDefault="00A0420E">
            <w:pPr>
              <w:rPr>
                <w:b/>
              </w:rPr>
            </w:pPr>
            <w:r w:rsidRPr="007C0ED8">
              <w:rPr>
                <w:b/>
              </w:rPr>
              <w:t>Reaction type</w:t>
            </w:r>
          </w:p>
        </w:tc>
      </w:tr>
      <w:tr w:rsidR="005C646F" w:rsidTr="007C0ED8">
        <w:tc>
          <w:tcPr>
            <w:tcW w:w="2053" w:type="dxa"/>
          </w:tcPr>
          <w:p w:rsidR="00A0420E" w:rsidRPr="007C0ED8" w:rsidRDefault="00A0420E" w:rsidP="007C0ED8">
            <w:pPr>
              <w:pStyle w:val="tabletext"/>
              <w:snapToGrid w:val="0"/>
              <w:rPr>
                <w:sz w:val="18"/>
                <w:szCs w:val="18"/>
              </w:rPr>
            </w:pPr>
            <w:r w:rsidRPr="007C0ED8">
              <w:rPr>
                <w:sz w:val="18"/>
                <w:szCs w:val="18"/>
              </w:rPr>
              <w:t>modelled</w:t>
            </w:r>
          </w:p>
        </w:tc>
        <w:tc>
          <w:tcPr>
            <w:tcW w:w="1729" w:type="dxa"/>
          </w:tcPr>
          <w:p w:rsidR="00A0420E" w:rsidRDefault="005C646F" w:rsidP="007C0ED8">
            <w:pPr>
              <w:jc w:val="center"/>
            </w:pPr>
            <w:r>
              <w:t>Absent</w:t>
            </w:r>
          </w:p>
        </w:tc>
        <w:tc>
          <w:tcPr>
            <w:tcW w:w="1288" w:type="dxa"/>
          </w:tcPr>
          <w:p w:rsidR="00A0420E" w:rsidRPr="007C0ED8" w:rsidRDefault="00A0420E"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A0420E" w:rsidRDefault="00A0420E">
            <w:r>
              <w:t>Isomerization</w:t>
            </w:r>
          </w:p>
        </w:tc>
      </w:tr>
      <w:tr w:rsidR="005C646F" w:rsidTr="007C0ED8">
        <w:tc>
          <w:tcPr>
            <w:tcW w:w="2053" w:type="dxa"/>
          </w:tcPr>
          <w:p w:rsidR="00A0420E" w:rsidRPr="007C0ED8" w:rsidRDefault="002D6208" w:rsidP="007C0ED8">
            <w:pPr>
              <w:pStyle w:val="tabletext"/>
              <w:snapToGrid w:val="0"/>
              <w:rPr>
                <w:sz w:val="18"/>
                <w:szCs w:val="18"/>
              </w:rPr>
            </w:pPr>
            <w:r w:rsidRPr="007C0ED8">
              <w:rPr>
                <w:sz w:val="18"/>
                <w:szCs w:val="18"/>
              </w:rPr>
              <w:t>deficientReactant</w:t>
            </w:r>
          </w:p>
        </w:tc>
        <w:tc>
          <w:tcPr>
            <w:tcW w:w="1729" w:type="dxa"/>
          </w:tcPr>
          <w:p w:rsidR="00A0420E" w:rsidRPr="007C0ED8" w:rsidRDefault="002D6208" w:rsidP="007C0ED8">
            <w:pPr>
              <w:pStyle w:val="tabletext"/>
              <w:snapToGrid w:val="0"/>
              <w:rPr>
                <w:sz w:val="18"/>
                <w:szCs w:val="18"/>
              </w:rPr>
            </w:pPr>
            <w:r w:rsidRPr="007C0ED8">
              <w:rPr>
                <w:sz w:val="18"/>
                <w:szCs w:val="18"/>
              </w:rPr>
              <w:t>excessReactant</w:t>
            </w:r>
          </w:p>
        </w:tc>
        <w:tc>
          <w:tcPr>
            <w:tcW w:w="1288" w:type="dxa"/>
          </w:tcPr>
          <w:p w:rsidR="00A0420E" w:rsidRPr="007C0ED8" w:rsidRDefault="00864659" w:rsidP="007C0ED8">
            <w:pPr>
              <w:pStyle w:val="tabletext"/>
              <w:snapToGrid w:val="0"/>
              <w:rPr>
                <w:sz w:val="18"/>
                <w:szCs w:val="18"/>
              </w:rPr>
            </w:pPr>
            <w:r w:rsidRPr="007C0ED8">
              <w:rPr>
                <w:sz w:val="18"/>
                <w:szCs w:val="18"/>
              </w:rPr>
              <w:t>modelled</w:t>
            </w:r>
          </w:p>
        </w:tc>
        <w:tc>
          <w:tcPr>
            <w:tcW w:w="1417" w:type="dxa"/>
          </w:tcPr>
          <w:p w:rsidR="00A0420E" w:rsidRDefault="005C646F" w:rsidP="007C0ED8">
            <w:pPr>
              <w:jc w:val="center"/>
            </w:pPr>
            <w:r>
              <w:t>Absent</w:t>
            </w:r>
          </w:p>
        </w:tc>
        <w:tc>
          <w:tcPr>
            <w:tcW w:w="2799" w:type="dxa"/>
          </w:tcPr>
          <w:p w:rsidR="00864659" w:rsidRDefault="00864659" w:rsidP="00864659">
            <w:r>
              <w:t xml:space="preserve">Association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Default="00876244" w:rsidP="007C0ED8">
            <w:pPr>
              <w:jc w:val="center"/>
            </w:pPr>
            <w:r>
              <w:t>Absent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Irreversible dissociation</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deficientReactant</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Pr="007C0ED8" w:rsidRDefault="00876244" w:rsidP="007C0ED8">
            <w:pPr>
              <w:pStyle w:val="tabletext"/>
              <w:snapToGrid w:val="0"/>
              <w:rPr>
                <w:sz w:val="18"/>
                <w:szCs w:val="18"/>
              </w:rPr>
            </w:pPr>
            <w:r w:rsidRPr="007C0ED8">
              <w:rPr>
                <w:sz w:val="18"/>
                <w:szCs w:val="18"/>
              </w:rPr>
              <w:t>sink</w:t>
            </w:r>
          </w:p>
        </w:tc>
        <w:tc>
          <w:tcPr>
            <w:tcW w:w="2799" w:type="dxa"/>
          </w:tcPr>
          <w:p w:rsidR="00876244" w:rsidRDefault="00876244">
            <w:r>
              <w:t xml:space="preserve">Irreversible Exchange </w:t>
            </w:r>
          </w:p>
        </w:tc>
      </w:tr>
      <w:tr w:rsidR="00876244" w:rsidTr="007C0ED8">
        <w:tc>
          <w:tcPr>
            <w:tcW w:w="2053" w:type="dxa"/>
          </w:tcPr>
          <w:p w:rsidR="00876244" w:rsidRPr="007C0ED8" w:rsidRDefault="00876244" w:rsidP="007C0ED8">
            <w:pPr>
              <w:pStyle w:val="tabletext"/>
              <w:snapToGrid w:val="0"/>
              <w:rPr>
                <w:sz w:val="18"/>
                <w:szCs w:val="18"/>
              </w:rPr>
            </w:pPr>
            <w:r w:rsidRPr="007C0ED8">
              <w:rPr>
                <w:sz w:val="18"/>
                <w:szCs w:val="18"/>
              </w:rPr>
              <w:t>modelled</w:t>
            </w:r>
          </w:p>
        </w:tc>
        <w:tc>
          <w:tcPr>
            <w:tcW w:w="1729" w:type="dxa"/>
          </w:tcPr>
          <w:p w:rsidR="00876244" w:rsidRPr="007C0ED8" w:rsidRDefault="00876244" w:rsidP="007C0ED8">
            <w:pPr>
              <w:pStyle w:val="tabletext"/>
              <w:snapToGrid w:val="0"/>
              <w:rPr>
                <w:sz w:val="18"/>
                <w:szCs w:val="18"/>
              </w:rPr>
            </w:pPr>
            <w:r w:rsidRPr="007C0ED8">
              <w:rPr>
                <w:sz w:val="18"/>
                <w:szCs w:val="18"/>
              </w:rPr>
              <w:t>excessReactant</w:t>
            </w:r>
          </w:p>
        </w:tc>
        <w:tc>
          <w:tcPr>
            <w:tcW w:w="1288" w:type="dxa"/>
          </w:tcPr>
          <w:p w:rsidR="00876244" w:rsidRPr="007C0ED8" w:rsidRDefault="00876244" w:rsidP="007C0ED8">
            <w:pPr>
              <w:pStyle w:val="tabletext"/>
              <w:snapToGrid w:val="0"/>
              <w:rPr>
                <w:sz w:val="18"/>
                <w:szCs w:val="18"/>
              </w:rPr>
            </w:pPr>
            <w:r w:rsidRPr="007C0ED8">
              <w:rPr>
                <w:sz w:val="18"/>
                <w:szCs w:val="18"/>
              </w:rPr>
              <w:t>sink</w:t>
            </w:r>
          </w:p>
        </w:tc>
        <w:tc>
          <w:tcPr>
            <w:tcW w:w="1417" w:type="dxa"/>
          </w:tcPr>
          <w:p w:rsidR="00876244" w:rsidRDefault="00876244" w:rsidP="007C0ED8">
            <w:pPr>
              <w:jc w:val="center"/>
            </w:pPr>
            <w:r>
              <w:t>Absent</w:t>
            </w:r>
          </w:p>
        </w:tc>
        <w:tc>
          <w:tcPr>
            <w:tcW w:w="2799" w:type="dxa"/>
          </w:tcPr>
          <w:p w:rsidR="00876244" w:rsidRDefault="00876244">
            <w:r>
              <w:t xml:space="preserve">Bimolecular Sink </w:t>
            </w:r>
          </w:p>
        </w:tc>
      </w:tr>
      <w:tr w:rsidR="00876244" w:rsidTr="007C0ED8">
        <w:tc>
          <w:tcPr>
            <w:tcW w:w="2053" w:type="dxa"/>
          </w:tcPr>
          <w:p w:rsidR="00876244" w:rsidRPr="007C0ED8" w:rsidRDefault="00876244" w:rsidP="003F79AD">
            <w:pPr>
              <w:pStyle w:val="tabletext"/>
              <w:snapToGrid w:val="0"/>
              <w:rPr>
                <w:sz w:val="18"/>
                <w:szCs w:val="18"/>
              </w:rPr>
            </w:pPr>
            <w:r w:rsidRPr="007C0ED8">
              <w:rPr>
                <w:sz w:val="18"/>
                <w:szCs w:val="18"/>
              </w:rPr>
              <w:t>modelled</w:t>
            </w:r>
          </w:p>
        </w:tc>
        <w:tc>
          <w:tcPr>
            <w:tcW w:w="1729" w:type="dxa"/>
          </w:tcPr>
          <w:p w:rsidR="00876244" w:rsidRPr="007C0ED8" w:rsidRDefault="00876244" w:rsidP="003F79AD">
            <w:pPr>
              <w:pStyle w:val="tabletext"/>
              <w:snapToGrid w:val="0"/>
              <w:rPr>
                <w:sz w:val="18"/>
                <w:szCs w:val="18"/>
              </w:rPr>
            </w:pPr>
            <w:r w:rsidRPr="007C0ED8">
              <w:rPr>
                <w:sz w:val="18"/>
                <w:szCs w:val="18"/>
              </w:rPr>
              <w:t>excessReactant</w:t>
            </w:r>
          </w:p>
        </w:tc>
        <w:tc>
          <w:tcPr>
            <w:tcW w:w="1288" w:type="dxa"/>
          </w:tcPr>
          <w:p w:rsidR="00876244" w:rsidRPr="007C0ED8" w:rsidRDefault="00876244" w:rsidP="003F79AD">
            <w:pPr>
              <w:pStyle w:val="tabletext"/>
              <w:snapToGrid w:val="0"/>
              <w:rPr>
                <w:sz w:val="18"/>
                <w:szCs w:val="18"/>
              </w:rPr>
            </w:pPr>
            <w:r w:rsidRPr="007C0ED8">
              <w:rPr>
                <w:sz w:val="18"/>
                <w:szCs w:val="18"/>
              </w:rPr>
              <w:t>modelled</w:t>
            </w:r>
          </w:p>
        </w:tc>
        <w:tc>
          <w:tcPr>
            <w:tcW w:w="1417" w:type="dxa"/>
          </w:tcPr>
          <w:p w:rsidR="00876244" w:rsidRDefault="00876244" w:rsidP="003F79AD">
            <w:pPr>
              <w:jc w:val="center"/>
            </w:pPr>
            <w:r>
              <w:t>Absent</w:t>
            </w:r>
          </w:p>
        </w:tc>
        <w:tc>
          <w:tcPr>
            <w:tcW w:w="2799" w:type="dxa"/>
          </w:tcPr>
          <w:p w:rsidR="00876244" w:rsidRDefault="00876244" w:rsidP="003F79AD">
            <w:r>
              <w:t>Pseudo-isomerization</w:t>
            </w:r>
          </w:p>
        </w:tc>
      </w:tr>
    </w:tbl>
    <w:p w:rsidR="00A0420E" w:rsidRPr="004D29D4" w:rsidRDefault="005C646F" w:rsidP="007C0ED8">
      <w:pPr>
        <w:jc w:val="center"/>
        <w:rPr>
          <w:sz w:val="20"/>
        </w:rPr>
      </w:pPr>
      <w:proofErr w:type="gramStart"/>
      <w:r w:rsidRPr="004D29D4">
        <w:rPr>
          <w:sz w:val="20"/>
        </w:rPr>
        <w:t>Table 3</w:t>
      </w:r>
      <w:r w:rsidR="007453E0" w:rsidRPr="004D29D4">
        <w:rPr>
          <w:sz w:val="20"/>
        </w:rPr>
        <w:t>:</w:t>
      </w:r>
      <w:r w:rsidRPr="004D29D4">
        <w:rPr>
          <w:sz w:val="20"/>
        </w:rPr>
        <w:t xml:space="preserve"> Types of reactions.</w:t>
      </w:r>
      <w:proofErr w:type="gramEnd"/>
    </w:p>
    <w:p w:rsidR="00F77C82" w:rsidRDefault="00F77C82">
      <w:pPr>
        <w:numPr>
          <w:ilvl w:val="0"/>
          <w:numId w:val="2"/>
        </w:numPr>
      </w:pPr>
      <w:r>
        <w:t xml:space="preserve">One or more of a </w:t>
      </w:r>
      <w:r>
        <w:rPr>
          <w:rFonts w:ascii="Courier New" w:hAnsi="Courier New" w:cs="Courier New"/>
          <w:color w:val="FF0000"/>
        </w:rPr>
        <w:t>reactant</w:t>
      </w:r>
      <w:r>
        <w:t xml:space="preserve"> and one or more of a </w:t>
      </w:r>
      <w:r>
        <w:rPr>
          <w:rFonts w:ascii="Courier New" w:hAnsi="Courier New" w:cs="Courier New"/>
          <w:color w:val="FF0000"/>
        </w:rPr>
        <w:t>product</w:t>
      </w:r>
      <w:r>
        <w:t xml:space="preserve">.  An isomerization reaction (A→B) has one </w:t>
      </w:r>
      <w:r>
        <w:rPr>
          <w:rFonts w:ascii="Courier New" w:hAnsi="Courier New" w:cs="Courier New"/>
          <w:color w:val="FF0000"/>
        </w:rPr>
        <w:t>reactant</w:t>
      </w:r>
      <w:r>
        <w:t xml:space="preserve"> and one </w:t>
      </w:r>
      <w:r>
        <w:rPr>
          <w:rFonts w:ascii="Courier New" w:hAnsi="Courier New" w:cs="Courier New"/>
          <w:color w:val="FF0000"/>
        </w:rPr>
        <w:t>product</w:t>
      </w:r>
      <w:r>
        <w:t xml:space="preserve">, an association reaction (A+B→C) has two </w:t>
      </w:r>
      <w:r>
        <w:rPr>
          <w:rFonts w:ascii="Courier New" w:hAnsi="Courier New" w:cs="Courier New"/>
          <w:color w:val="FF0000"/>
        </w:rPr>
        <w:t>reactant</w:t>
      </w:r>
      <w:r>
        <w:t xml:space="preserve">s and one </w:t>
      </w:r>
      <w:r>
        <w:rPr>
          <w:rFonts w:ascii="Courier New" w:hAnsi="Courier New" w:cs="Courier New"/>
          <w:color w:val="FF0000"/>
        </w:rPr>
        <w:t>product</w:t>
      </w:r>
      <w:r>
        <w:t xml:space="preserve">, a dissociation reaction (A→B+C) has one </w:t>
      </w:r>
      <w:r>
        <w:rPr>
          <w:rFonts w:ascii="Courier New" w:hAnsi="Courier New" w:cs="Courier New"/>
          <w:color w:val="FF0000"/>
        </w:rPr>
        <w:t>reactant</w:t>
      </w:r>
      <w:r>
        <w:t xml:space="preserve"> and two </w:t>
      </w:r>
      <w:r>
        <w:rPr>
          <w:rFonts w:ascii="Courier New" w:hAnsi="Courier New" w:cs="Courier New"/>
          <w:color w:val="FF0000"/>
        </w:rPr>
        <w:t>product</w:t>
      </w:r>
      <w:r>
        <w:t xml:space="preserve">s, irreversible unimolecular reactions (A→C) have one </w:t>
      </w:r>
      <w:r>
        <w:rPr>
          <w:rFonts w:ascii="Courier New" w:hAnsi="Courier New" w:cs="Courier New"/>
          <w:color w:val="FF0000"/>
        </w:rPr>
        <w:t>reactant</w:t>
      </w:r>
      <w:r>
        <w:t xml:space="preserve"> and one or two </w:t>
      </w:r>
      <w:r>
        <w:rPr>
          <w:rFonts w:ascii="Courier New" w:hAnsi="Courier New" w:cs="Courier New"/>
          <w:color w:val="FF0000"/>
        </w:rPr>
        <w:t>product</w:t>
      </w:r>
      <w:r>
        <w:t xml:space="preserve">s, and irreversible exchange reactions (A+B→C+D) have two </w:t>
      </w:r>
      <w:r>
        <w:rPr>
          <w:rFonts w:ascii="Courier New" w:hAnsi="Courier New" w:cs="Courier New"/>
          <w:color w:val="FF0000"/>
        </w:rPr>
        <w:t>reactant</w:t>
      </w:r>
      <w:r>
        <w:t xml:space="preserve">s and two </w:t>
      </w:r>
      <w:r>
        <w:rPr>
          <w:rFonts w:ascii="Courier New" w:hAnsi="Courier New" w:cs="Courier New"/>
          <w:color w:val="FF0000"/>
        </w:rPr>
        <w:t>product</w:t>
      </w:r>
      <w:r>
        <w:t xml:space="preserve">s.  </w:t>
      </w:r>
      <w:proofErr w:type="gramStart"/>
      <w:r>
        <w:rPr>
          <w:rFonts w:ascii="Courier New" w:hAnsi="Courier New" w:cs="Courier New"/>
          <w:color w:val="FF0000"/>
        </w:rPr>
        <w:t>reaction</w:t>
      </w:r>
      <w:r>
        <w:t>s</w:t>
      </w:r>
      <w:proofErr w:type="gramEnd"/>
      <w:r>
        <w:t xml:space="preserve"> may or may not have a </w:t>
      </w:r>
      <w:r>
        <w:rPr>
          <w:rFonts w:ascii="Courier New" w:hAnsi="Courier New" w:cs="Courier New"/>
          <w:color w:val="FF0000"/>
        </w:rPr>
        <w:t>me:transitionState</w:t>
      </w:r>
      <w:r>
        <w:t xml:space="preserve">, which is discussed further below.  All </w:t>
      </w:r>
      <w:r>
        <w:rPr>
          <w:rFonts w:ascii="Courier New" w:hAnsi="Courier New" w:cs="Courier New"/>
          <w:color w:val="FF0000"/>
        </w:rPr>
        <w:t>reactant</w:t>
      </w:r>
      <w:r>
        <w:t xml:space="preserve">s, </w:t>
      </w:r>
      <w:r>
        <w:rPr>
          <w:rFonts w:ascii="Courier New" w:hAnsi="Courier New" w:cs="Courier New"/>
          <w:color w:val="FF0000"/>
        </w:rPr>
        <w:t>product</w:t>
      </w:r>
      <w:r>
        <w:t xml:space="preserve">s, and </w:t>
      </w:r>
      <w:r>
        <w:rPr>
          <w:rFonts w:ascii="Courier New" w:hAnsi="Courier New" w:cs="Courier New"/>
          <w:color w:val="FF0000"/>
        </w:rPr>
        <w:t>me:transitionState</w:t>
      </w:r>
      <w:r>
        <w:t xml:space="preserve">s are molecules, and have: </w:t>
      </w:r>
    </w:p>
    <w:p w:rsidR="00F77C82" w:rsidRDefault="00F77C82">
      <w:pPr>
        <w:numPr>
          <w:ilvl w:val="1"/>
          <w:numId w:val="2"/>
        </w:numPr>
      </w:pPr>
      <w:r>
        <w:t xml:space="preserve">A </w:t>
      </w:r>
      <w:r>
        <w:rPr>
          <w:rFonts w:ascii="Courier New" w:hAnsi="Courier New" w:cs="Courier New"/>
          <w:color w:val="FF0000"/>
        </w:rPr>
        <w:t>ref</w:t>
      </w:r>
      <w:r>
        <w:t xml:space="preserve">, which should be identical to the molecule </w:t>
      </w:r>
      <w:r>
        <w:rPr>
          <w:rFonts w:ascii="Courier New" w:hAnsi="Courier New" w:cs="Courier New"/>
          <w:color w:val="FF0000"/>
        </w:rPr>
        <w:t>id</w:t>
      </w:r>
      <w:r>
        <w:rPr>
          <w:rFonts w:ascii="Courier New" w:hAnsi="Courier New" w:cs="Courier New"/>
          <w:color w:val="FF6600"/>
        </w:rPr>
        <w:t xml:space="preserve"> </w:t>
      </w:r>
      <w:r>
        <w:t xml:space="preserve">specified in  </w:t>
      </w:r>
      <w:r>
        <w:rPr>
          <w:rFonts w:ascii="Courier New" w:hAnsi="Courier New" w:cs="Courier New"/>
          <w:color w:val="FF0000"/>
        </w:rPr>
        <w:t>moleculeList</w:t>
      </w:r>
      <w:r>
        <w:t xml:space="preserve">, and </w:t>
      </w:r>
    </w:p>
    <w:p w:rsidR="00F77C82" w:rsidRDefault="00F77C82">
      <w:pPr>
        <w:numPr>
          <w:ilvl w:val="1"/>
          <w:numId w:val="2"/>
        </w:numPr>
      </w:pPr>
      <w:r>
        <w:t xml:space="preserve">A </w:t>
      </w:r>
      <w:r w:rsidR="008400B6" w:rsidRPr="008400B6">
        <w:rPr>
          <w:rFonts w:ascii="Courier New" w:hAnsi="Courier New" w:cs="Courier New"/>
          <w:color w:val="FF0000"/>
        </w:rPr>
        <w:t>role</w:t>
      </w:r>
      <w:r w:rsidR="008400B6">
        <w:t xml:space="preserve"> (previously </w:t>
      </w:r>
      <w:r>
        <w:rPr>
          <w:rFonts w:ascii="Courier New" w:hAnsi="Courier New" w:cs="Courier New"/>
          <w:color w:val="FF0000"/>
        </w:rPr>
        <w:t>me:type</w:t>
      </w:r>
      <w:r w:rsidR="008400B6" w:rsidRPr="008400B6">
        <w:t>)</w:t>
      </w:r>
      <w:r w:rsidRPr="008400B6">
        <w:t>,</w:t>
      </w:r>
      <w:r>
        <w:t xml:space="preserve"> which specifies the </w:t>
      </w:r>
      <w:r>
        <w:rPr>
          <w:rFonts w:ascii="Courier New" w:hAnsi="Courier New" w:cs="Courier New"/>
          <w:color w:val="FF0000"/>
        </w:rPr>
        <w:t>molecule</w:t>
      </w:r>
      <w:r>
        <w:t xml:space="preserve">’s role in the ME model of the system.  The possible values of </w:t>
      </w:r>
      <w:r w:rsidR="008400B6" w:rsidRPr="008400B6">
        <w:rPr>
          <w:rFonts w:ascii="Courier New" w:hAnsi="Courier New" w:cs="Courier New"/>
          <w:color w:val="FF0000"/>
        </w:rPr>
        <w:t>role</w:t>
      </w:r>
      <w:r w:rsidR="008400B6">
        <w:t xml:space="preserve"> </w:t>
      </w:r>
      <w:r w:rsidR="001F2071">
        <w:t xml:space="preserve">are given in Table </w:t>
      </w:r>
      <w:r w:rsidR="009B5AE2">
        <w:t>4</w:t>
      </w:r>
      <w:r>
        <w:t xml:space="preserve">.  </w:t>
      </w:r>
    </w:p>
    <w:p w:rsidR="00F03646" w:rsidRDefault="00F77C82" w:rsidP="009B5AE2">
      <w:pPr>
        <w:numPr>
          <w:ilvl w:val="0"/>
          <w:numId w:val="2"/>
        </w:numPr>
      </w:pPr>
      <w:r>
        <w:t xml:space="preserve">If </w:t>
      </w:r>
      <w:r w:rsidR="008400B6" w:rsidRPr="008400B6">
        <w:rPr>
          <w:rFonts w:ascii="Courier New" w:hAnsi="Courier New" w:cs="Courier New"/>
          <w:color w:val="FF0000"/>
        </w:rPr>
        <w:t>role</w:t>
      </w:r>
      <w:r w:rsidR="008400B6">
        <w:t xml:space="preserve"> </w:t>
      </w:r>
      <w:r>
        <w:t xml:space="preserve">is </w:t>
      </w:r>
      <w:r>
        <w:rPr>
          <w:rFonts w:ascii="Courier New" w:hAnsi="Courier New" w:cs="Courier New"/>
          <w:color w:val="FF0000"/>
        </w:rPr>
        <w:t>excessReactant</w:t>
      </w:r>
      <w:r>
        <w:t xml:space="preserve">, then </w:t>
      </w:r>
      <w:r>
        <w:rPr>
          <w:rFonts w:ascii="Courier New" w:hAnsi="Courier New" w:cs="Courier New"/>
          <w:color w:val="FF0000"/>
        </w:rPr>
        <w:t>reaction</w:t>
      </w:r>
      <w:r>
        <w:t xml:space="preserve"> requires a value of the excess reactant number density associated with </w:t>
      </w:r>
      <w:r>
        <w:rPr>
          <w:rFonts w:ascii="Courier New" w:hAnsi="Courier New" w:cs="Courier New"/>
          <w:color w:val="FF0000"/>
        </w:rPr>
        <w:t>me:excessReactantConc</w:t>
      </w:r>
      <w:r>
        <w:t xml:space="preserve"> (in units of molecule</w:t>
      </w:r>
      <w:r w:rsidR="008E69F5" w:rsidRPr="008E69F5">
        <w:t xml:space="preserve"> </w:t>
      </w:r>
      <w:r w:rsidR="008E69F5">
        <w:t>cm</w:t>
      </w:r>
      <w:r w:rsidR="008E69F5">
        <w:rPr>
          <w:vertAlign w:val="superscript"/>
        </w:rPr>
        <w:t>-3</w:t>
      </w:r>
      <w:r w:rsidR="008E69F5">
        <w:t>).</w:t>
      </w:r>
    </w:p>
    <w:p w:rsidR="00F77C82" w:rsidRPr="00F03646" w:rsidRDefault="00F77C82" w:rsidP="00F03646">
      <w:pPr>
        <w:numPr>
          <w:ilvl w:val="0"/>
          <w:numId w:val="2"/>
        </w:numPr>
      </w:pPr>
      <w:proofErr w:type="gramStart"/>
      <w:r>
        <w:t xml:space="preserve">A </w:t>
      </w:r>
      <w:r w:rsidRPr="00F03646">
        <w:rPr>
          <w:rFonts w:ascii="Courier New" w:hAnsi="Courier New" w:cs="Courier New"/>
          <w:color w:val="FF0000"/>
        </w:rPr>
        <w:t>me</w:t>
      </w:r>
      <w:proofErr w:type="gramEnd"/>
      <w:r w:rsidRPr="00F03646">
        <w:rPr>
          <w:rFonts w:ascii="Courier New" w:hAnsi="Courier New" w:cs="Courier New"/>
          <w:color w:val="FF0000"/>
        </w:rPr>
        <w:t>:tunnelling</w:t>
      </w:r>
      <w:r>
        <w:t xml:space="preserve"> specification, which indicates whether and what sort of tunnelling corrections are to be implemented for a particular reaction.  Presently, </w:t>
      </w:r>
      <w:r>
        <w:lastRenderedPageBreak/>
        <w:t xml:space="preserve">there are two </w:t>
      </w:r>
      <w:r w:rsidR="00F03646">
        <w:t xml:space="preserve">types of </w:t>
      </w:r>
      <w:r>
        <w:t xml:space="preserve">tunnelling correction that have been implemented: </w:t>
      </w:r>
      <w:r w:rsidR="00F03646">
        <w:t xml:space="preserve">a </w:t>
      </w:r>
      <w:r>
        <w:t>one dimensional tunnelling through an asymmetric Eckart barrier, 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4D29D4">
        <w:t>,</w:t>
      </w:r>
      <w:r>
        <w:t xml:space="preserve"> and specified in MESMER with </w:t>
      </w:r>
      <w:r w:rsidRPr="00F03646">
        <w:rPr>
          <w:rFonts w:ascii="Courier New" w:hAnsi="Courier New" w:cs="Courier New"/>
          <w:color w:val="FF0000"/>
        </w:rPr>
        <w:t>Eckart</w:t>
      </w:r>
      <w:r w:rsidR="00F03646">
        <w:rPr>
          <w:rFonts w:ascii="Courier New" w:hAnsi="Courier New" w:cs="Courier New"/>
          <w:color w:val="FF0000"/>
        </w:rPr>
        <w:t xml:space="preserve"> </w:t>
      </w:r>
      <w:r w:rsidR="00F03646">
        <w:t>and a</w:t>
      </w:r>
      <w:r>
        <w:t xml:space="preserve"> one dimensional tunnelling through a user defined potential using the semi-classical method described by Garrett and Truhlar</w:t>
      </w:r>
      <w:r w:rsidR="004D29D4">
        <w:t xml:space="preserve"> </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03646">
        <w:t xml:space="preserve"> </w:t>
      </w:r>
      <w:r>
        <w:t xml:space="preserve">specified with </w:t>
      </w:r>
      <w:r w:rsidRPr="00F03646">
        <w:rPr>
          <w:rFonts w:ascii="Courier New" w:hAnsi="Courier New" w:cs="Courier New"/>
          <w:color w:val="FF0000"/>
        </w:rPr>
        <w:t>WKB.</w:t>
      </w:r>
      <w:r w:rsidR="00F03646">
        <w:rPr>
          <w:rFonts w:ascii="Courier New" w:hAnsi="Courier New" w:cs="Courier New"/>
          <w:color w:val="FF0000"/>
        </w:rPr>
        <w:t xml:space="preserve"> </w:t>
      </w:r>
      <w:r w:rsidR="00F03646" w:rsidRPr="00F03646">
        <w:t>More detail can be found in the section on plug-in classes.</w:t>
      </w:r>
    </w:p>
    <w:p w:rsidR="008400B6" w:rsidRDefault="00F77C82" w:rsidP="008400B6">
      <w:pPr>
        <w:ind w:left="900"/>
      </w:pPr>
      <w:proofErr w:type="gramStart"/>
      <w:r>
        <w:t xml:space="preserve">A </w:t>
      </w:r>
      <w:r>
        <w:rPr>
          <w:rFonts w:ascii="Courier New" w:hAnsi="Courier New" w:cs="Courier New"/>
          <w:color w:val="FF0000"/>
        </w:rPr>
        <w:t>me</w:t>
      </w:r>
      <w:proofErr w:type="gramEnd"/>
      <w:r>
        <w:rPr>
          <w:rFonts w:ascii="Courier New" w:hAnsi="Courier New" w:cs="Courier New"/>
          <w:color w:val="FF0000"/>
        </w:rPr>
        <w:t>:crossing</w:t>
      </w:r>
      <w:r>
        <w:t xml:space="preserve"> specification for invoking spin forbidden corrections to RRKM theory.  Presently, there are two methods available for calculating spin forbidden transmission coefficients: (1) a Landau Zener method specified with </w:t>
      </w:r>
      <w:r>
        <w:rPr>
          <w:rFonts w:ascii="Courier New" w:hAnsi="Courier New" w:cs="Courier New"/>
          <w:color w:val="FF0000"/>
        </w:rPr>
        <w:t>LZ</w:t>
      </w:r>
      <w:r>
        <w:t xml:space="preserve">, and (2) a WKB method specified with </w:t>
      </w:r>
      <w:r>
        <w:rPr>
          <w:rFonts w:ascii="Courier New" w:hAnsi="Courier New" w:cs="Courier New"/>
          <w:color w:val="FF0000"/>
        </w:rPr>
        <w:t>WKB</w:t>
      </w:r>
      <w:r>
        <w:t>.  Unlike the former method, the latter includes tunnelling corrections below threshold.  Both methods are described by Harvey and Aschi</w:t>
      </w:r>
      <w:r w:rsidR="00EF0DE7">
        <w:t xml:space="preserve"> </w:t>
      </w:r>
      <w:r w:rsidR="007A15CE">
        <w:fldChar w:fldCharType="begin"/>
      </w:r>
      <w:r w:rsidR="00EF0DE7">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007A15CE">
        <w:fldChar w:fldCharType="separate"/>
      </w:r>
      <w:r w:rsidR="00EF0DE7">
        <w:rPr>
          <w:noProof/>
        </w:rPr>
        <w:t>[</w:t>
      </w:r>
      <w:hyperlink w:anchor="_ENREF_5" w:tooltip="Harvey, 2003 #2" w:history="1">
        <w:r w:rsidR="00EF3BB5">
          <w:rPr>
            <w:noProof/>
          </w:rPr>
          <w:t>5</w:t>
        </w:r>
      </w:hyperlink>
      <w:r w:rsidR="00EF0DE7">
        <w:rPr>
          <w:noProof/>
        </w:rPr>
        <w:t>]</w:t>
      </w:r>
      <w:r w:rsidR="007A15CE">
        <w:fldChar w:fldCharType="end"/>
      </w:r>
      <w:r w:rsidR="008400B6">
        <w:t>.</w:t>
      </w:r>
      <w:r>
        <w:t xml:space="preserve"> </w:t>
      </w:r>
      <w:r w:rsidR="00F03646">
        <w:t xml:space="preserve"> </w:t>
      </w:r>
    </w:p>
    <w:p w:rsidR="008400B6" w:rsidRDefault="008400B6" w:rsidP="008400B6">
      <w:pPr>
        <w:ind w:left="900"/>
      </w:pPr>
      <w:r>
        <w:t xml:space="preserve">If the molecule being modelled is a minimum energy crossing point (MECP) – i.e., a transition state for spin forbidden crossing, then further data are required. Both </w:t>
      </w:r>
      <w:r w:rsidRPr="00D46D0D">
        <w:t>Wentzel</w:t>
      </w:r>
      <w:r>
        <w:t xml:space="preserve"> </w:t>
      </w:r>
      <w:r w:rsidRPr="00D46D0D">
        <w:t>Kramers</w:t>
      </w:r>
      <w:r>
        <w:t xml:space="preserve"> </w:t>
      </w:r>
      <w:r w:rsidRPr="00D46D0D">
        <w:t>Brillouin</w:t>
      </w:r>
      <w:r>
        <w:t xml:space="preserve"> (WKB) and Landau Zener (LZ) corrections require specification of the following:</w:t>
      </w:r>
    </w:p>
    <w:p w:rsidR="008400B6" w:rsidRDefault="008400B6" w:rsidP="008400B6">
      <w:pPr>
        <w:numPr>
          <w:ilvl w:val="1"/>
          <w:numId w:val="13"/>
        </w:numPr>
      </w:pPr>
      <w:r>
        <w:t xml:space="preserve">A root mean squared spin orbit coupling element, specified following </w:t>
      </w:r>
      <w:r w:rsidRPr="00026565">
        <w:rPr>
          <w:rFonts w:ascii="Courier New" w:hAnsi="Courier New" w:cs="Courier New"/>
          <w:color w:val="0000FF"/>
          <w:sz w:val="20"/>
          <w:lang w:val="en-US"/>
        </w:rPr>
        <w:t xml:space="preserve">me:RMS_SOC_element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cm-1</w:t>
      </w:r>
      <w:r w:rsidRPr="00026565">
        <w:rPr>
          <w:rFonts w:ascii="Courier New" w:hAnsi="Courier New" w:cs="Courier New"/>
          <w:sz w:val="20"/>
          <w:lang w:val="en-US"/>
        </w:rPr>
        <w:t>"</w:t>
      </w:r>
      <w:r>
        <w:t xml:space="preserve"> </w:t>
      </w:r>
    </w:p>
    <w:p w:rsidR="008400B6" w:rsidRDefault="008400B6" w:rsidP="008400B6">
      <w:pPr>
        <w:numPr>
          <w:ilvl w:val="1"/>
          <w:numId w:val="13"/>
        </w:numPr>
        <w:tabs>
          <w:tab w:val="clear" w:pos="8064"/>
          <w:tab w:val="right" w:pos="2410"/>
        </w:tabs>
      </w:pPr>
      <w:r>
        <w:t xml:space="preserve">The norm of the vector representing the gradient difference at the MECP, specified following </w:t>
      </w:r>
      <w:r w:rsidRPr="00026565">
        <w:rPr>
          <w:rFonts w:ascii="Courier New" w:hAnsi="Courier New" w:cs="Courier New"/>
          <w:color w:val="0000FF"/>
          <w:sz w:val="20"/>
          <w:lang w:val="en-US"/>
        </w:rPr>
        <w:t xml:space="preserve">me:GradientDifferenceMagnitude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p>
    <w:p w:rsidR="008400B6" w:rsidRDefault="008400B6" w:rsidP="008400B6">
      <w:pPr>
        <w:numPr>
          <w:ilvl w:val="1"/>
          <w:numId w:val="13"/>
        </w:numPr>
        <w:tabs>
          <w:tab w:val="clear" w:pos="8064"/>
          <w:tab w:val="right" w:pos="2552"/>
        </w:tabs>
      </w:pPr>
      <w:r>
        <w:t xml:space="preserve">The reduced mass for movement along the direction orthogonal to the crossing seam, specified following </w:t>
      </w:r>
      <w:r w:rsidRPr="00026565">
        <w:rPr>
          <w:rFonts w:ascii="Courier New" w:hAnsi="Courier New" w:cs="Courier New"/>
          <w:color w:val="0000FF"/>
          <w:sz w:val="20"/>
          <w:lang w:val="en-US"/>
        </w:rPr>
        <w:t xml:space="preserve">me:GradientReducedMass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a.m.u.</w:t>
      </w:r>
      <w:r w:rsidRPr="00026565">
        <w:rPr>
          <w:rFonts w:ascii="Courier New" w:hAnsi="Courier New" w:cs="Courier New"/>
          <w:sz w:val="20"/>
          <w:lang w:val="en-US"/>
        </w:rPr>
        <w:t>"</w:t>
      </w:r>
    </w:p>
    <w:p w:rsidR="008400B6" w:rsidRPr="008400B6" w:rsidRDefault="008400B6" w:rsidP="008400B6">
      <w:pPr>
        <w:ind w:left="900"/>
        <w:rPr>
          <w:rFonts w:ascii="Courier New" w:hAnsi="Courier New" w:cs="Courier New"/>
          <w:sz w:val="20"/>
          <w:lang w:val="en-US"/>
        </w:rPr>
      </w:pPr>
      <w:r>
        <w:t xml:space="preserve">WKB transmission probabilities require one additional input: the geometric mean of the norms of the gradients on the two surfaces at the MECP, specified using </w:t>
      </w:r>
      <w:r w:rsidRPr="00026565">
        <w:rPr>
          <w:rFonts w:ascii="Courier New" w:hAnsi="Courier New" w:cs="Courier New"/>
          <w:color w:val="0000FF"/>
          <w:sz w:val="20"/>
          <w:lang w:val="en-US"/>
        </w:rPr>
        <w:t xml:space="preserve">me:AverageSlope </w:t>
      </w:r>
      <w:r>
        <w:t xml:space="preserve">with </w:t>
      </w:r>
      <w:r w:rsidRPr="00026565">
        <w:rPr>
          <w:rFonts w:ascii="Courier New" w:hAnsi="Courier New" w:cs="Courier New"/>
          <w:color w:val="FF0000"/>
          <w:sz w:val="20"/>
          <w:lang w:val="en-US"/>
        </w:rPr>
        <w:t>units</w:t>
      </w:r>
      <w:r w:rsidRPr="00026565">
        <w:rPr>
          <w:rFonts w:ascii="Courier New" w:hAnsi="Courier New" w:cs="Courier New"/>
          <w:color w:val="0000FF"/>
          <w:sz w:val="20"/>
          <w:lang w:val="en-US"/>
        </w:rPr>
        <w:t>=</w:t>
      </w:r>
      <w:r w:rsidRPr="00026565">
        <w:rPr>
          <w:rFonts w:ascii="Courier New" w:hAnsi="Courier New" w:cs="Courier New"/>
          <w:sz w:val="20"/>
          <w:lang w:val="en-US"/>
        </w:rPr>
        <w:t>"</w:t>
      </w:r>
      <w:r w:rsidRPr="00026565">
        <w:rPr>
          <w:rFonts w:ascii="Courier New" w:hAnsi="Courier New" w:cs="Courier New"/>
          <w:color w:val="0000FF"/>
          <w:sz w:val="20"/>
          <w:lang w:val="en-US"/>
        </w:rPr>
        <w:t>a.u./Bohr</w:t>
      </w:r>
      <w:r w:rsidRPr="00026565">
        <w:rPr>
          <w:rFonts w:ascii="Courier New" w:hAnsi="Courier New" w:cs="Courier New"/>
          <w:sz w:val="20"/>
          <w:lang w:val="en-US"/>
        </w:rPr>
        <w:t>"</w:t>
      </w:r>
      <w:r>
        <w:rPr>
          <w:rFonts w:ascii="Courier New" w:hAnsi="Courier New" w:cs="Courier New"/>
          <w:sz w:val="20"/>
          <w:lang w:val="en-US"/>
        </w:rPr>
        <w:t xml:space="preserve"> </w:t>
      </w:r>
    </w:p>
    <w:p w:rsidR="00F77C82" w:rsidRDefault="00F77C82" w:rsidP="002161D2">
      <w:pPr>
        <w:numPr>
          <w:ilvl w:val="0"/>
          <w:numId w:val="2"/>
        </w:numPr>
      </w:pPr>
      <w:r>
        <w:t xml:space="preserve">A </w:t>
      </w:r>
      <w:r>
        <w:rPr>
          <w:rFonts w:ascii="Courier New" w:hAnsi="Courier New" w:cs="Courier New"/>
          <w:color w:val="FF0000"/>
        </w:rPr>
        <w:t>me:MCRCMethod</w:t>
      </w:r>
      <w:r>
        <w:t xml:space="preserve"> specification, which indicates how microcanonical </w:t>
      </w:r>
      <w:r w:rsidR="00360905">
        <w:t xml:space="preserve">rate constant, </w:t>
      </w:r>
      <w:proofErr w:type="gramStart"/>
      <w:r w:rsidR="00360905">
        <w:rPr>
          <w:i/>
        </w:rPr>
        <w:t>k</w:t>
      </w:r>
      <w:r w:rsidR="00360905">
        <w:t>(</w:t>
      </w:r>
      <w:proofErr w:type="gramEnd"/>
      <w:r w:rsidR="00360905">
        <w:rPr>
          <w:i/>
        </w:rPr>
        <w:t>E</w:t>
      </w:r>
      <w:r w:rsidR="00360905">
        <w:t>)</w:t>
      </w:r>
      <w:r>
        <w:t xml:space="preserve"> is to be treated for a particular reaction.  Presently, there are </w:t>
      </w:r>
      <w:r w:rsidR="002161D2">
        <w:t xml:space="preserve">three </w:t>
      </w:r>
      <w:r>
        <w:t xml:space="preserve">methods for treating the transition state: (1) If </w:t>
      </w:r>
      <w:r>
        <w:rPr>
          <w:rFonts w:ascii="Courier New" w:hAnsi="Courier New" w:cs="Courier New"/>
          <w:color w:val="FF0000"/>
        </w:rPr>
        <w:t>me:transitionState</w:t>
      </w:r>
      <w:r>
        <w:t xml:space="preserve"> is specified, then the </w:t>
      </w:r>
      <w:r>
        <w:rPr>
          <w:rFonts w:ascii="Courier New" w:hAnsi="Courier New" w:cs="Courier New"/>
          <w:color w:val="FF0000"/>
        </w:rPr>
        <w:t>SimpleRRKM</w:t>
      </w:r>
      <w:r>
        <w:t xml:space="preserve"> method, which uses the standard, well known </w:t>
      </w:r>
      <w:r>
        <w:lastRenderedPageBreak/>
        <w:t xml:space="preserve">RRKM expression to calculate </w:t>
      </w:r>
      <w:proofErr w:type="gramStart"/>
      <w:r>
        <w:rPr>
          <w:i/>
        </w:rPr>
        <w:t>k</w:t>
      </w:r>
      <w:r w:rsidRPr="006D776A">
        <w:t>(</w:t>
      </w:r>
      <w:proofErr w:type="gramEnd"/>
      <w:r w:rsidRPr="006D776A">
        <w:rPr>
          <w:i/>
        </w:rPr>
        <w:t>E</w:t>
      </w:r>
      <w:r w:rsidRPr="006D776A">
        <w:t>)</w:t>
      </w:r>
      <w:r>
        <w:t xml:space="preserve">, may be used. </w:t>
      </w:r>
      <w:r w:rsidR="002161D2">
        <w:t xml:space="preserve">(2) If </w:t>
      </w:r>
      <w:r w:rsidR="002161D2">
        <w:rPr>
          <w:rFonts w:ascii="Courier New" w:hAnsi="Courier New" w:cs="Courier New"/>
          <w:color w:val="FF0000"/>
        </w:rPr>
        <w:t>me:transitionState</w:t>
      </w:r>
      <w:r w:rsidR="002161D2">
        <w:t xml:space="preserve"> is specified, then the </w:t>
      </w:r>
      <w:r w:rsidR="002161D2" w:rsidRPr="002161D2">
        <w:rPr>
          <w:rFonts w:ascii="Courier New" w:hAnsi="Courier New" w:cs="Courier New"/>
          <w:color w:val="FF0000"/>
        </w:rPr>
        <w:t>DefinedSumOfStates</w:t>
      </w:r>
      <w:r w:rsidR="002161D2">
        <w:rPr>
          <w:rFonts w:ascii="Courier New" w:hAnsi="Courier New" w:cs="Courier New"/>
          <w:color w:val="FF0000"/>
        </w:rPr>
        <w:t xml:space="preserve"> </w:t>
      </w:r>
      <w:r w:rsidR="002161D2">
        <w:t>met</w:t>
      </w:r>
      <w:r w:rsidR="00053DCE">
        <w:t xml:space="preserve">hod, can be used which allows </w:t>
      </w:r>
      <w:r w:rsidR="002161D2">
        <w:t>a sum of states calculate</w:t>
      </w:r>
      <w:r w:rsidR="00053DCE">
        <w:t>d</w:t>
      </w:r>
      <w:r w:rsidR="002161D2">
        <w:t xml:space="preserve"> by some other external procedure (e.g. Flexible Tr</w:t>
      </w:r>
      <w:r w:rsidR="00053DCE">
        <w:t>ansition State Theory) to be inp</w:t>
      </w:r>
      <w:r w:rsidR="002161D2">
        <w:t xml:space="preserve">ut and used to calculate </w:t>
      </w:r>
      <w:proofErr w:type="gramStart"/>
      <w:r w:rsidR="002161D2">
        <w:rPr>
          <w:i/>
        </w:rPr>
        <w:t>k</w:t>
      </w:r>
      <w:r w:rsidR="002161D2" w:rsidRPr="006D776A">
        <w:t>(</w:t>
      </w:r>
      <w:proofErr w:type="gramEnd"/>
      <w:r w:rsidR="002161D2" w:rsidRPr="006D776A">
        <w:rPr>
          <w:i/>
        </w:rPr>
        <w:t>E</w:t>
      </w:r>
      <w:r w:rsidR="002161D2" w:rsidRPr="006D776A">
        <w:t>)</w:t>
      </w:r>
      <w:r w:rsidR="002161D2">
        <w:t xml:space="preserve">.  </w:t>
      </w:r>
      <w:r>
        <w:t xml:space="preserve"> (</w:t>
      </w:r>
      <w:r w:rsidR="002161D2">
        <w:t>3</w:t>
      </w:r>
      <w:r>
        <w:t xml:space="preserve">) If no transition state is specified, then </w:t>
      </w:r>
      <w:r>
        <w:rPr>
          <w:rFonts w:ascii="Courier New" w:hAnsi="Courier New" w:cs="Courier New"/>
          <w:color w:val="FF0000"/>
        </w:rPr>
        <w:t>MesmerILT</w:t>
      </w:r>
      <w:r>
        <w:t xml:space="preserve"> may be used.  This specifies that </w:t>
      </w:r>
      <w:proofErr w:type="gramStart"/>
      <w:r w:rsidR="006D776A">
        <w:rPr>
          <w:i/>
        </w:rPr>
        <w:t>k</w:t>
      </w:r>
      <w:r w:rsidR="006D776A" w:rsidRPr="006D776A">
        <w:t>(</w:t>
      </w:r>
      <w:proofErr w:type="gramEnd"/>
      <w:r w:rsidR="006D776A" w:rsidRPr="006D776A">
        <w:rPr>
          <w:i/>
        </w:rPr>
        <w:t>E</w:t>
      </w:r>
      <w:r w:rsidR="006D776A" w:rsidRPr="006D776A">
        <w:t>)</w:t>
      </w:r>
      <w:r>
        <w:t xml:space="preserve"> are calculated using</w:t>
      </w:r>
      <w:r w:rsidR="006D776A">
        <w:t xml:space="preserve"> an inverse Laplace transform of</w:t>
      </w:r>
      <w:r>
        <w:t xml:space="preserve">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s, which may be experimentally measured or theoretically calculated.  This method is often convenient for re</w:t>
      </w:r>
      <w:r w:rsidR="00A200E0">
        <w:t>actions that do not have a well-</w:t>
      </w:r>
      <w:r w:rsidR="006D776A">
        <w:t>defined energy barrier</w:t>
      </w:r>
      <w:r>
        <w:t>.</w:t>
      </w:r>
    </w:p>
    <w:p w:rsidR="00F77C82" w:rsidRDefault="00F77C82" w:rsidP="00112C80">
      <w:pPr>
        <w:pStyle w:val="MTDisplayEquation"/>
        <w:ind w:left="0"/>
      </w:pPr>
      <w:r>
        <w:t xml:space="preserve">If </w:t>
      </w:r>
      <w:r>
        <w:rPr>
          <w:rFonts w:ascii="Courier New" w:hAnsi="Courier New" w:cs="Courier New"/>
          <w:color w:val="FF0000"/>
        </w:rPr>
        <w:t>MesmerILT</w:t>
      </w:r>
      <w:r>
        <w:t xml:space="preserve"> is specified, then </w:t>
      </w:r>
      <w:r>
        <w:rPr>
          <w:rFonts w:ascii="Courier New" w:hAnsi="Courier New" w:cs="Courier New"/>
          <w:color w:val="FF0000"/>
        </w:rPr>
        <w:t>reaction</w:t>
      </w:r>
      <w:r>
        <w:t xml:space="preserve"> requires three parameters from an Arrhenius fit </w:t>
      </w:r>
      <w:proofErr w:type="gramStart"/>
      <w:r>
        <w:t xml:space="preserve">to </w:t>
      </w:r>
      <w:proofErr w:type="gramEnd"/>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The expression used by MESMER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112C80" w:rsidRPr="00A33877" w:rsidTr="00C5162B">
        <w:tc>
          <w:tcPr>
            <w:tcW w:w="392" w:type="dxa"/>
          </w:tcPr>
          <w:p w:rsidR="00112C80" w:rsidRDefault="00112C80" w:rsidP="00C5162B">
            <w:pPr>
              <w:pStyle w:val="Equation"/>
              <w:jc w:val="both"/>
            </w:pPr>
          </w:p>
        </w:tc>
        <w:tc>
          <w:tcPr>
            <w:tcW w:w="8505" w:type="dxa"/>
          </w:tcPr>
          <w:p w:rsidR="00112C80" w:rsidRDefault="00100241" w:rsidP="00C5162B">
            <m:oMathPara>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e>
                    </m:d>
                  </m:e>
                  <m:sup>
                    <m:sSup>
                      <m:sSupPr>
                        <m:ctrlPr>
                          <w:rPr>
                            <w:rFonts w:ascii="Cambria Math" w:hAnsi="Cambria Math"/>
                            <w:i/>
                          </w:rPr>
                        </m:ctrlPr>
                      </m:sSupPr>
                      <m:e>
                        <m:r>
                          <w:rPr>
                            <w:rFonts w:ascii="Cambria Math" w:hAnsi="Cambria Math"/>
                          </w:rPr>
                          <m:t>n</m:t>
                        </m:r>
                      </m:e>
                      <m:sup>
                        <m:r>
                          <w:rPr>
                            <w:rFonts w:ascii="Cambria Math" w:hAnsi="Cambria Math"/>
                          </w:rPr>
                          <m:t>∞</m:t>
                        </m:r>
                      </m:sup>
                    </m:sSup>
                  </m:sup>
                </m:sSup>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/RT)</m:t>
                </m:r>
              </m:oMath>
            </m:oMathPara>
          </w:p>
        </w:tc>
        <w:tc>
          <w:tcPr>
            <w:tcW w:w="389" w:type="dxa"/>
            <w:vAlign w:val="center"/>
          </w:tcPr>
          <w:p w:rsidR="00112C80" w:rsidRPr="00A33877" w:rsidRDefault="00112C80" w:rsidP="00112C80">
            <w:pPr>
              <w:rPr>
                <w:b/>
              </w:rPr>
            </w:pPr>
            <w:r>
              <w:t>(7.1)</w:t>
            </w:r>
          </w:p>
        </w:tc>
      </w:tr>
    </w:tbl>
    <w:p w:rsidR="00F77C82" w:rsidRDefault="00F77C82" w:rsidP="00112C80">
      <w:pPr>
        <w:pStyle w:val="MTDisplayEquation"/>
        <w:ind w:left="0"/>
      </w:pPr>
      <w:proofErr w:type="gramStart"/>
      <w:r>
        <w:t>where</w:t>
      </w:r>
      <w:proofErr w:type="gramEnd"/>
      <w: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vertAlign w:val="subscript"/>
        </w:rPr>
        <w:t xml:space="preserve"> </w:t>
      </w:r>
      <w:r>
        <w:t>is the pre-exponential factor (</w:t>
      </w:r>
      <w:r>
        <w:rPr>
          <w:rFonts w:ascii="Courier New" w:hAnsi="Courier New" w:cs="Courier New"/>
          <w:color w:val="FF0000"/>
        </w:rPr>
        <w:t>me:preExponential</w:t>
      </w:r>
      <w:r>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is the activation energy (</w:t>
      </w:r>
      <w:r>
        <w:rPr>
          <w:rFonts w:ascii="Courier New" w:hAnsi="Courier New" w:cs="Courier New"/>
          <w:color w:val="FF0000"/>
        </w:rPr>
        <w:t>me:activationEnergy</w:t>
      </w:r>
      <w:r>
        <w:t xml:space="preserve">) in units identical to those of the corresponding stationary point energies, and </w:t>
      </w:r>
      <m:oMath>
        <m:sSup>
          <m:sSupPr>
            <m:ctrlPr>
              <w:rPr>
                <w:rFonts w:ascii="Cambria Math" w:hAnsi="Cambria Math"/>
                <w:i/>
              </w:rPr>
            </m:ctrlPr>
          </m:sSupPr>
          <m:e>
            <m:r>
              <w:rPr>
                <w:rFonts w:ascii="Cambria Math" w:hAnsi="Cambria Math"/>
              </w:rPr>
              <m:t>n</m:t>
            </m:r>
          </m:e>
          <m:sup>
            <m:r>
              <w:rPr>
                <w:rFonts w:ascii="Cambria Math" w:hAnsi="Cambria Math"/>
              </w:rPr>
              <m:t>∞</m:t>
            </m:r>
          </m:sup>
        </m:sSup>
      </m:oMath>
      <w:r>
        <w:t xml:space="preserve"> accounts for curvature in the observed </w:t>
      </w:r>
      <m:oMath>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T</m:t>
            </m:r>
          </m:e>
        </m:d>
      </m:oMath>
      <w:r>
        <w:t xml:space="preserve"> (</w:t>
      </w:r>
      <w:r>
        <w:rPr>
          <w:rFonts w:ascii="Courier New" w:hAnsi="Courier New" w:cs="Courier New"/>
          <w:color w:val="FF0000"/>
        </w:rPr>
        <w:t>me:nInfinity</w:t>
      </w:r>
      <w:r>
        <w:t xml:space="preserve">). </w:t>
      </w:r>
      <w:r w:rsidR="006D776A">
        <w:t>(Note these parameters can also be floated during a fitting exercise.)</w:t>
      </w:r>
    </w:p>
    <w:p w:rsidR="00F77C82" w:rsidRDefault="00F77C82">
      <w:pPr>
        <w:ind w:left="540"/>
      </w:pPr>
    </w:p>
    <w:tbl>
      <w:tblPr>
        <w:tblW w:w="0" w:type="auto"/>
        <w:tblInd w:w="108" w:type="dxa"/>
        <w:tblLayout w:type="fixed"/>
        <w:tblLook w:val="0000" w:firstRow="0" w:lastRow="0" w:firstColumn="0" w:lastColumn="0" w:noHBand="0" w:noVBand="0"/>
      </w:tblPr>
      <w:tblGrid>
        <w:gridCol w:w="2394"/>
        <w:gridCol w:w="6092"/>
      </w:tblGrid>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6D3BD6" w:rsidP="00AF3C54">
            <w:pPr>
              <w:pStyle w:val="tabletext"/>
              <w:snapToGrid w:val="0"/>
              <w:rPr>
                <w:rFonts w:ascii="Times New Roman" w:hAnsi="Times New Roman" w:cs="Times New Roman"/>
                <w:color w:val="auto"/>
                <w:sz w:val="20"/>
                <w:szCs w:val="20"/>
              </w:rPr>
            </w:pPr>
            <w:r>
              <w:rPr>
                <w:sz w:val="20"/>
                <w:szCs w:val="20"/>
              </w:rPr>
              <w:t>role</w:t>
            </w:r>
            <w:r w:rsidR="00F77C82">
              <w:rPr>
                <w:rFonts w:ascii="Times New Roman" w:hAnsi="Times New Roman" w:cs="Times New Roman"/>
                <w:color w:val="auto"/>
                <w:sz w:val="20"/>
                <w:szCs w:val="20"/>
              </w:rPr>
              <w:t xml:space="preserve"> </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MESMER definition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deficientReactant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 xml:space="preserve">Deficient reactant in an association or exchange reaction; modelled using a pseudo first order bimolecular source term and assumed to be thermalized in the ME model.  Presently, reversible association reactions and irreversible exchange reactions are available </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excessReactant</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Excess reactant in an association reaction; its large concentration relative to the deficient reactant allows a pseudo first order treatment of the association step</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modelled</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Molecule that may undergo relaxation via collisions with the bath gas</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transitionState</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Molecular configuration that represents the phase space flux bottleneck for a particular reaction</w:t>
            </w:r>
          </w:p>
        </w:tc>
      </w:tr>
      <w:tr w:rsidR="00F77C82">
        <w:tc>
          <w:tcPr>
            <w:tcW w:w="2394" w:type="dxa"/>
            <w:tcBorders>
              <w:top w:val="single" w:sz="4" w:space="0" w:color="000000"/>
              <w:left w:val="single" w:sz="4" w:space="0" w:color="000000"/>
              <w:bottom w:val="single" w:sz="4" w:space="0" w:color="000000"/>
            </w:tcBorders>
            <w:shd w:val="clear" w:color="auto" w:fill="auto"/>
            <w:vAlign w:val="center"/>
          </w:tcPr>
          <w:p w:rsidR="00F77C82" w:rsidRDefault="00F77C82">
            <w:pPr>
              <w:pStyle w:val="tabletext"/>
              <w:snapToGrid w:val="0"/>
              <w:rPr>
                <w:sz w:val="20"/>
                <w:szCs w:val="20"/>
              </w:rPr>
            </w:pPr>
            <w:r>
              <w:rPr>
                <w:sz w:val="20"/>
                <w:szCs w:val="20"/>
              </w:rPr>
              <w:t>sink</w:t>
            </w:r>
          </w:p>
        </w:tc>
        <w:tc>
          <w:tcPr>
            <w:tcW w:w="6092" w:type="dxa"/>
            <w:tcBorders>
              <w:top w:val="single" w:sz="4" w:space="0" w:color="000000"/>
              <w:left w:val="single" w:sz="4" w:space="0" w:color="000000"/>
              <w:bottom w:val="single" w:sz="4" w:space="0" w:color="000000"/>
              <w:right w:val="single" w:sz="4" w:space="0" w:color="000000"/>
            </w:tcBorders>
            <w:shd w:val="clear" w:color="auto" w:fill="auto"/>
          </w:tcPr>
          <w:p w:rsidR="00F77C82" w:rsidRDefault="00F77C82">
            <w:pPr>
              <w:pStyle w:val="tabletext"/>
              <w:snapToGrid w:val="0"/>
              <w:rPr>
                <w:rFonts w:ascii="Times New Roman" w:hAnsi="Times New Roman" w:cs="Times New Roman"/>
                <w:color w:val="auto"/>
                <w:sz w:val="20"/>
                <w:szCs w:val="20"/>
              </w:rPr>
            </w:pPr>
            <w:r>
              <w:rPr>
                <w:rFonts w:ascii="Times New Roman" w:hAnsi="Times New Roman" w:cs="Times New Roman"/>
                <w:color w:val="auto"/>
                <w:sz w:val="20"/>
                <w:szCs w:val="20"/>
              </w:rPr>
              <w:t>product molecule that acts as an infinite sink (i.e., an irreversible loss) from a particular well modelled in the ME</w:t>
            </w:r>
          </w:p>
        </w:tc>
      </w:tr>
    </w:tbl>
    <w:p w:rsidR="00F77C82" w:rsidRDefault="00F77C82" w:rsidP="00F66AB7">
      <w:pPr>
        <w:pStyle w:val="tablecaption"/>
      </w:pPr>
      <w:r>
        <w:t xml:space="preserve">Table </w:t>
      </w:r>
      <w:r w:rsidR="009B5AE2">
        <w:t>4</w:t>
      </w:r>
      <w:r>
        <w:t xml:space="preserve">: </w:t>
      </w:r>
      <w:r w:rsidR="00923B2E">
        <w:t>D</w:t>
      </w:r>
      <w:r>
        <w:t xml:space="preserve">ifferent values of </w:t>
      </w:r>
      <w:r w:rsidR="006D3BD6" w:rsidRPr="006D3BD6">
        <w:rPr>
          <w:rFonts w:ascii="Courier" w:hAnsi="Courier"/>
          <w:color w:val="FF0000"/>
        </w:rPr>
        <w:t>role</w:t>
      </w:r>
      <w:r w:rsidR="006D3BD6">
        <w:t xml:space="preserve"> (</w:t>
      </w:r>
      <w:r w:rsidR="00592261" w:rsidRPr="00592261">
        <w:rPr>
          <w:rFonts w:ascii="Courier" w:hAnsi="Courier"/>
          <w:color w:val="FF0000"/>
        </w:rPr>
        <w:t>me:type</w:t>
      </w:r>
      <w:r w:rsidR="006D3BD6" w:rsidRPr="006D3BD6">
        <w:t>)</w:t>
      </w:r>
      <w:r>
        <w:t xml:space="preserve"> and their corresponding definitions in MESMER</w:t>
      </w:r>
    </w:p>
    <w:p w:rsidR="00277A1D" w:rsidRDefault="007B1E8F">
      <w:r>
        <w:t>While MESMER will select the type of reactions that are appropriate to a system, it is useful to have some insight into the characteristics of these types and how the</w:t>
      </w:r>
      <w:r w:rsidR="00583428">
        <w:t>y</w:t>
      </w:r>
      <w:r>
        <w:t xml:space="preserve"> are deployed:</w:t>
      </w:r>
    </w:p>
    <w:p w:rsidR="007B1E8F" w:rsidRDefault="007B1E8F" w:rsidP="007B1E8F">
      <w:pPr>
        <w:pStyle w:val="ListParagraph"/>
        <w:numPr>
          <w:ilvl w:val="0"/>
          <w:numId w:val="29"/>
        </w:numPr>
      </w:pPr>
      <w:r>
        <w:t xml:space="preserve"> Isomerization: This type describes the inter-conversion between two isomers and is used to connect two wells together.</w:t>
      </w:r>
    </w:p>
    <w:p w:rsidR="00583428" w:rsidRDefault="007B1E8F" w:rsidP="00583428">
      <w:pPr>
        <w:pStyle w:val="ListParagraph"/>
        <w:numPr>
          <w:ilvl w:val="0"/>
          <w:numId w:val="29"/>
        </w:numPr>
      </w:pPr>
      <w:r>
        <w:lastRenderedPageBreak/>
        <w:t xml:space="preserve"> Association:</w:t>
      </w:r>
      <w:r w:rsidR="00583428">
        <w:t xml:space="preserve"> This type is used as bimolecular source term. One of the reactants in assumed to be in excess and the deficient reactant is assumed to in a Boltzmann distribution. </w:t>
      </w:r>
      <w:r w:rsidR="00C27275">
        <w:t>Because the deficient reaction is in a Boltzmann distribution is total mole fraction is represented as a single grain. More than one source term is allowed.</w:t>
      </w:r>
    </w:p>
    <w:p w:rsidR="00C27275" w:rsidRDefault="00C27275" w:rsidP="00583428">
      <w:pPr>
        <w:pStyle w:val="ListParagraph"/>
        <w:numPr>
          <w:ilvl w:val="0"/>
          <w:numId w:val="29"/>
        </w:numPr>
      </w:pPr>
      <w:r>
        <w:t xml:space="preserve"> Irreversible dissociation: This type describes the loss from a well to an infinite sink. The products of such a reaction do not always need to be described in </w:t>
      </w:r>
      <w:proofErr w:type="gramStart"/>
      <w:r>
        <w:t>detail,</w:t>
      </w:r>
      <w:proofErr w:type="gramEnd"/>
      <w:r>
        <w:t xml:space="preserve"> however there are occasions, such as </w:t>
      </w:r>
      <w:r w:rsidR="00C9198A">
        <w:t xml:space="preserve">when </w:t>
      </w:r>
      <w:r>
        <w:t xml:space="preserve">using recombination ILT </w:t>
      </w:r>
      <w:r w:rsidR="00DC42E9">
        <w:t>to calculate microcanonical rates</w:t>
      </w:r>
      <w:r w:rsidR="00C9198A">
        <w:t>,</w:t>
      </w:r>
      <w:r w:rsidR="00DC42E9">
        <w:t xml:space="preserve"> where this is required.</w:t>
      </w:r>
    </w:p>
    <w:p w:rsidR="00DC42E9" w:rsidRDefault="00DC42E9" w:rsidP="00583428">
      <w:pPr>
        <w:pStyle w:val="ListParagraph"/>
        <w:numPr>
          <w:ilvl w:val="0"/>
          <w:numId w:val="29"/>
        </w:numPr>
      </w:pPr>
      <w:r>
        <w:t xml:space="preserve"> Irreversible exchange: This type has been added to allow for the loss a bimolecular source species via a bimolecular reaction that leads to sink species. This can be important when analysing experimental data.</w:t>
      </w:r>
    </w:p>
    <w:p w:rsidR="00DC42E9" w:rsidRDefault="00DC42E9" w:rsidP="00583428">
      <w:pPr>
        <w:pStyle w:val="ListParagraph"/>
        <w:numPr>
          <w:ilvl w:val="0"/>
          <w:numId w:val="29"/>
        </w:numPr>
      </w:pPr>
      <w:r>
        <w:t xml:space="preserve"> Bimol</w:t>
      </w:r>
      <w:r w:rsidR="00961372">
        <w:t>e</w:t>
      </w:r>
      <w:r>
        <w:t>cular sink: Thi</w:t>
      </w:r>
      <w:r w:rsidR="00961372">
        <w:t>s type applies to the situation where an isomer reacts with an excess species and is removed from the system. This differs from the irreversible dissociation above which is the spontaneous dissociation of a single species.</w:t>
      </w:r>
    </w:p>
    <w:p w:rsidR="00A551FF" w:rsidRDefault="00DC42E9" w:rsidP="00963215">
      <w:pPr>
        <w:pStyle w:val="ListParagraph"/>
        <w:numPr>
          <w:ilvl w:val="0"/>
          <w:numId w:val="29"/>
        </w:numPr>
      </w:pPr>
      <w:r>
        <w:t xml:space="preserve"> Pseudo-isomerization:</w:t>
      </w:r>
      <w:r w:rsidR="00961372">
        <w:t xml:space="preserve"> This type is similar to the above but is reversible. In principle this type can also be used as a bimolecular source term for situations where it is believed that the deficient reactant does remain in a Boltzmann distribution. </w:t>
      </w:r>
      <w:r w:rsidR="00A551FF">
        <w:t>The main use for this type for the case where a well species that is formed from a sequence of isomerization/source reactions reacts with another excess reactant. In implementing this type</w:t>
      </w:r>
      <w:r w:rsidR="00963215">
        <w:t xml:space="preserve">, </w:t>
      </w:r>
      <w:r w:rsidR="00A551FF">
        <w:t>knowledge of the dissociation distribution to the product of this reaction is required. At present this is assumed to be the prior distribution, though future developments intend to allow other choices</w:t>
      </w:r>
      <w:r w:rsidR="00963215">
        <w:t xml:space="preserve"> </w:t>
      </w:r>
      <w:r w:rsidR="00EF0DE7">
        <w:fldChar w:fldCharType="begin"/>
      </w:r>
      <w:r w:rsidR="00EF0DE7">
        <w:instrText xml:space="preserve"> ADDIN EN.CITE &lt;EndNote&gt;&lt;Cite&gt;&lt;Author&gt;Green&lt;/Author&gt;&lt;Year&gt;2014&lt;/Year&gt;&lt;RecNum&gt;25&lt;/RecNum&gt;&lt;DisplayText&gt;[6]&lt;/DisplayText&gt;&lt;record&gt;&lt;rec-number&gt;25&lt;/rec-number&gt;&lt;foreign-keys&gt;&lt;key app="EN" db-id="p0fxzf5acxfpxle99drxffxe99d2dt50szw2"&gt;25&lt;/key&gt;&lt;/foreign-keys&gt;&lt;ref-type name="Personal Communication"&gt;26&lt;/ref-type&gt;&lt;contributors&gt;&lt;authors&gt;&lt;author&gt;Green, N. J. B.&lt;/author&gt;&lt;author&gt;Robertson, S. H.&lt;/author&gt;&lt;/authors&gt;&lt;/contributors&gt;&lt;titles&gt;&lt;title&gt;In preparation&lt;/title&gt;&lt;/titles&gt;&lt;dates&gt;&lt;year&gt;2014&lt;/year&gt;&lt;/dates&gt;&lt;urls&gt;&lt;/urls&gt;&lt;/record&gt;&lt;/Cite&gt;&lt;/EndNote&gt;</w:instrText>
      </w:r>
      <w:r w:rsidR="00EF0DE7">
        <w:fldChar w:fldCharType="separate"/>
      </w:r>
      <w:r w:rsidR="00EF0DE7">
        <w:rPr>
          <w:noProof/>
        </w:rPr>
        <w:t>[</w:t>
      </w:r>
      <w:hyperlink w:anchor="_ENREF_6" w:tooltip="Green, 2014 #25" w:history="1">
        <w:r w:rsidR="00EF3BB5">
          <w:rPr>
            <w:noProof/>
          </w:rPr>
          <w:t>6</w:t>
        </w:r>
      </w:hyperlink>
      <w:r w:rsidR="00EF0DE7">
        <w:rPr>
          <w:noProof/>
        </w:rPr>
        <w:t>]</w:t>
      </w:r>
      <w:r w:rsidR="00EF0DE7">
        <w:fldChar w:fldCharType="end"/>
      </w:r>
      <w:r w:rsidR="00A551FF">
        <w:t xml:space="preserve">. </w:t>
      </w:r>
    </w:p>
    <w:p w:rsidR="00F77C82" w:rsidRDefault="00F77C82" w:rsidP="006D48A8">
      <w:pPr>
        <w:pStyle w:val="Heading3"/>
      </w:pPr>
      <w:bookmarkStart w:id="38" w:name="_Ref313049784"/>
      <w:bookmarkStart w:id="39" w:name="_Toc380341232"/>
      <w:proofErr w:type="gramStart"/>
      <w:r>
        <w:t>me:</w:t>
      </w:r>
      <w:proofErr w:type="gramEnd"/>
      <w:r>
        <w:t>conditions</w:t>
      </w:r>
      <w:bookmarkEnd w:id="38"/>
      <w:bookmarkEnd w:id="39"/>
    </w:p>
    <w:p w:rsidR="00F77C82" w:rsidRDefault="00F77C82">
      <w:r>
        <w:t xml:space="preserve">The tree structure for </w:t>
      </w:r>
      <w:r>
        <w:rPr>
          <w:rFonts w:ascii="Courier New" w:hAnsi="Courier New" w:cs="Courier New"/>
          <w:color w:val="FF0000"/>
        </w:rPr>
        <w:t>me:</w:t>
      </w:r>
      <w:proofErr w:type="gramStart"/>
      <w:r>
        <w:rPr>
          <w:rFonts w:ascii="Courier New" w:hAnsi="Courier New" w:cs="Courier New"/>
          <w:color w:val="FF0000"/>
        </w:rPr>
        <w:t>conditions</w:t>
      </w:r>
      <w:r>
        <w:t xml:space="preserve"> includes</w:t>
      </w:r>
      <w:proofErr w:type="gramEnd"/>
      <w:r>
        <w:t xml:space="preserve"> the following elements:</w:t>
      </w:r>
    </w:p>
    <w:p w:rsidR="00F77C82" w:rsidRDefault="00F77C82">
      <w:pPr>
        <w:numPr>
          <w:ilvl w:val="0"/>
          <w:numId w:val="7"/>
        </w:numPr>
      </w:pPr>
      <w:r>
        <w:t xml:space="preserve">A specification of </w:t>
      </w:r>
      <w:proofErr w:type="gramStart"/>
      <w:r>
        <w:t xml:space="preserve">the </w:t>
      </w:r>
      <w:r>
        <w:rPr>
          <w:rFonts w:ascii="Courier New" w:hAnsi="Courier New" w:cs="Courier New"/>
          <w:color w:val="FF0000"/>
        </w:rPr>
        <w:t>me</w:t>
      </w:r>
      <w:proofErr w:type="gramEnd"/>
      <w:r>
        <w:rPr>
          <w:rFonts w:ascii="Courier New" w:hAnsi="Courier New" w:cs="Courier New"/>
          <w:color w:val="FF0000"/>
        </w:rPr>
        <w:t>:bathGas</w:t>
      </w:r>
      <w:r>
        <w:t xml:space="preserve">, which is identical to the </w:t>
      </w:r>
      <w:r>
        <w:rPr>
          <w:rFonts w:ascii="Courier New" w:hAnsi="Courier New" w:cs="Courier New"/>
          <w:color w:val="FF0000"/>
        </w:rPr>
        <w:t>id</w:t>
      </w:r>
      <w:r>
        <w:t xml:space="preserve"> attribute associated with the bath gas </w:t>
      </w:r>
      <w:r>
        <w:rPr>
          <w:rFonts w:ascii="Courier New" w:hAnsi="Courier New" w:cs="Courier New"/>
          <w:color w:val="FF0000"/>
        </w:rPr>
        <w:t>molecule</w:t>
      </w:r>
      <w:r>
        <w:t xml:space="preserve"> in the </w:t>
      </w:r>
      <w:r>
        <w:rPr>
          <w:rFonts w:ascii="Courier New" w:hAnsi="Courier New" w:cs="Courier New"/>
          <w:color w:val="FF0000"/>
        </w:rPr>
        <w:t>moleculeList</w:t>
      </w:r>
      <w:r>
        <w:t>. The syntax should look something like:</w:t>
      </w:r>
    </w:p>
    <w:p w:rsidR="00F77C82" w:rsidRDefault="00F77C82">
      <w:pPr>
        <w:ind w:left="540"/>
        <w:rPr>
          <w:rFonts w:ascii="Courier New" w:hAnsi="Courier New" w:cs="Courier New"/>
          <w:b/>
          <w:color w:val="0000FF"/>
          <w:sz w:val="20"/>
        </w:rPr>
      </w:pPr>
      <w:r>
        <w:rPr>
          <w:rFonts w:ascii="Courier New" w:hAnsi="Courier New" w:cs="Courier New"/>
          <w:b/>
          <w:color w:val="0000FF"/>
          <w:sz w:val="20"/>
        </w:rPr>
        <w:t>&lt;me:bathGas&gt;</w:t>
      </w:r>
      <w:r>
        <w:rPr>
          <w:rFonts w:ascii="Courier New" w:hAnsi="Courier New" w:cs="Courier New"/>
          <w:b/>
          <w:sz w:val="20"/>
        </w:rPr>
        <w:t>He</w:t>
      </w:r>
      <w:r>
        <w:rPr>
          <w:rFonts w:ascii="Courier New" w:hAnsi="Courier New" w:cs="Courier New"/>
          <w:b/>
          <w:color w:val="0000FF"/>
          <w:sz w:val="20"/>
        </w:rPr>
        <w:t>&lt;/me:bathGas&gt;</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PTs</w:t>
      </w:r>
      <w:r w:rsidR="005E02A9">
        <w:t xml:space="preserve">, which is used to specifies the physical conditions </w:t>
      </w:r>
      <w:r>
        <w:t xml:space="preserve">at which the ME model is to be run. </w:t>
      </w:r>
      <w:proofErr w:type="gramStart"/>
      <w:r>
        <w:rPr>
          <w:rFonts w:ascii="Courier New" w:hAnsi="Courier New" w:cs="Courier New"/>
          <w:color w:val="FF0000"/>
        </w:rPr>
        <w:t>me:</w:t>
      </w:r>
      <w:proofErr w:type="gramEnd"/>
      <w:r>
        <w:rPr>
          <w:rFonts w:ascii="Courier New" w:hAnsi="Courier New" w:cs="Courier New"/>
          <w:color w:val="FF0000"/>
        </w:rPr>
        <w:t>PTs</w:t>
      </w:r>
      <w:r>
        <w:t xml:space="preserve"> </w:t>
      </w:r>
      <w:r w:rsidR="005E02A9">
        <w:t xml:space="preserve">consists of number of </w:t>
      </w:r>
      <w:r>
        <w:rPr>
          <w:rFonts w:ascii="Courier New" w:hAnsi="Courier New" w:cs="Courier New"/>
          <w:color w:val="FF0000"/>
        </w:rPr>
        <w:t>me:PTpair</w:t>
      </w:r>
      <w:r w:rsidR="005E02A9">
        <w:rPr>
          <w:rFonts w:ascii="Courier New" w:hAnsi="Courier New" w:cs="Courier New"/>
          <w:color w:val="FF0000"/>
        </w:rPr>
        <w:t xml:space="preserve"> </w:t>
      </w:r>
      <w:r w:rsidR="005E02A9" w:rsidRPr="005E02A9">
        <w:t>elements</w:t>
      </w:r>
      <w:r w:rsidR="005E02A9">
        <w:t xml:space="preserve">, </w:t>
      </w:r>
      <w:r>
        <w:t xml:space="preserve">which </w:t>
      </w:r>
      <w:r w:rsidR="005E02A9">
        <w:t>specify, as attributes, the pressure (</w:t>
      </w:r>
      <w:r w:rsidR="005E02A9">
        <w:rPr>
          <w:rFonts w:ascii="Courier New" w:hAnsi="Courier New" w:cs="Courier New"/>
          <w:color w:val="FF0000"/>
        </w:rPr>
        <w:t>P</w:t>
      </w:r>
      <w:r w:rsidR="005E02A9">
        <w:t>) and temperature (</w:t>
      </w:r>
      <w:r w:rsidR="005E02A9">
        <w:rPr>
          <w:rFonts w:ascii="Courier New" w:hAnsi="Courier New" w:cs="Courier New"/>
          <w:color w:val="FF0000"/>
        </w:rPr>
        <w:t>T</w:t>
      </w:r>
      <w:r w:rsidR="005E02A9">
        <w:t xml:space="preserve">), </w:t>
      </w:r>
      <w:r>
        <w:t xml:space="preserve">at particular master equation </w:t>
      </w:r>
      <w:r>
        <w:lastRenderedPageBreak/>
        <w:t xml:space="preserve">model is to be run.  The number of </w:t>
      </w:r>
      <w:r>
        <w:rPr>
          <w:rFonts w:ascii="Courier New" w:hAnsi="Courier New" w:cs="Courier New"/>
          <w:color w:val="FF0000"/>
        </w:rPr>
        <w:t>me:PTpair</w:t>
      </w:r>
      <w:r>
        <w:t xml:space="preserve">s tells MESMER how many ME simulations to run.  For example, </w:t>
      </w:r>
      <w:proofErr w:type="gramStart"/>
      <w:r>
        <w:t xml:space="preserve">three </w:t>
      </w:r>
      <w:r>
        <w:rPr>
          <w:rFonts w:ascii="Courier New" w:hAnsi="Courier New" w:cs="Courier New"/>
          <w:color w:val="FF0000"/>
        </w:rPr>
        <w:t>me</w:t>
      </w:r>
      <w:proofErr w:type="gramEnd"/>
      <w:r>
        <w:rPr>
          <w:rFonts w:ascii="Courier New" w:hAnsi="Courier New" w:cs="Courier New"/>
          <w:color w:val="FF0000"/>
        </w:rPr>
        <w:t>:PTpair</w:t>
      </w:r>
      <w:r>
        <w:t>s would result in ME runs at three specified t</w:t>
      </w:r>
      <w:r w:rsidR="005E02A9">
        <w:t xml:space="preserve">emperature and pressure pairs. </w:t>
      </w:r>
      <w:r>
        <w:t xml:space="preserve">Temperature is input in Kelvin, but the pressure may be input in any of several units, which must be specified in </w:t>
      </w:r>
      <w:r>
        <w:rPr>
          <w:rFonts w:ascii="Courier New" w:hAnsi="Courier New" w:cs="Courier New"/>
          <w:color w:val="FF0000"/>
        </w:rPr>
        <w:t>units</w:t>
      </w:r>
      <w:r>
        <w:t xml:space="preserve">.  The units recognized by MESMER for pressure input </w:t>
      </w:r>
      <w:r w:rsidR="00565DC1">
        <w:t>are</w:t>
      </w:r>
      <w:r>
        <w:t xml:space="preserve">: (1) number density, which may be specified as </w:t>
      </w:r>
      <w:r>
        <w:rPr>
          <w:rFonts w:ascii="Courier New" w:hAnsi="Courier New" w:cs="Courier New"/>
          <w:color w:val="FF0000"/>
          <w:szCs w:val="24"/>
        </w:rPr>
        <w:t>particles per cubic centimeter</w:t>
      </w:r>
      <w:r>
        <w:t xml:space="preserve">, </w:t>
      </w:r>
      <w:r>
        <w:rPr>
          <w:rFonts w:ascii="Courier New" w:hAnsi="Courier New" w:cs="Courier New"/>
          <w:color w:val="FF0000"/>
        </w:rPr>
        <w:t>number density</w:t>
      </w:r>
      <w:r>
        <w:t xml:space="preserve">, or </w:t>
      </w:r>
      <w:r>
        <w:rPr>
          <w:rFonts w:ascii="Courier New" w:hAnsi="Courier New" w:cs="Courier New"/>
          <w:color w:val="FF0000"/>
        </w:rPr>
        <w:t>PPCC</w:t>
      </w:r>
      <w:r>
        <w:t xml:space="preserve">; (2) torr, specified as </w:t>
      </w:r>
      <w:r>
        <w:rPr>
          <w:rFonts w:ascii="Courier New" w:hAnsi="Courier New" w:cs="Courier New"/>
          <w:color w:val="FF0000"/>
          <w:szCs w:val="24"/>
        </w:rPr>
        <w:t>Torr</w:t>
      </w:r>
      <w:r>
        <w:t xml:space="preserve"> or </w:t>
      </w:r>
      <w:r>
        <w:rPr>
          <w:rFonts w:ascii="Courier New" w:hAnsi="Courier New" w:cs="Courier New"/>
          <w:color w:val="FF0000"/>
          <w:szCs w:val="24"/>
        </w:rPr>
        <w:t>mmHg</w:t>
      </w:r>
      <w:r>
        <w:t>;</w:t>
      </w:r>
      <w:r>
        <w:rPr>
          <w:rFonts w:ascii="Courier New" w:hAnsi="Courier New" w:cs="Courier New"/>
          <w:color w:val="FF0000"/>
          <w:szCs w:val="24"/>
        </w:rPr>
        <w:t xml:space="preserve"> </w:t>
      </w:r>
      <w:r>
        <w:t xml:space="preserve">(3) millibar, specified as </w:t>
      </w:r>
      <w:r>
        <w:rPr>
          <w:rFonts w:ascii="Courier New" w:hAnsi="Courier New" w:cs="Courier New"/>
          <w:color w:val="FF0000"/>
          <w:szCs w:val="24"/>
        </w:rPr>
        <w:t>mbar</w:t>
      </w:r>
      <w:r w:rsidR="00880451">
        <w:t xml:space="preserve">; </w:t>
      </w:r>
      <w:r>
        <w:t xml:space="preserve">(4) atmospheres, specified as </w:t>
      </w:r>
      <w:r>
        <w:rPr>
          <w:rFonts w:ascii="Courier New" w:hAnsi="Courier New" w:cs="Courier New"/>
          <w:color w:val="FF0000"/>
          <w:szCs w:val="24"/>
        </w:rPr>
        <w:t>atm</w:t>
      </w:r>
      <w:r w:rsidR="00880451">
        <w:t xml:space="preserve">; </w:t>
      </w:r>
      <w:r>
        <w:t xml:space="preserve">(5) pounds per square inch, specified as </w:t>
      </w:r>
      <w:r>
        <w:rPr>
          <w:rFonts w:ascii="Courier New" w:hAnsi="Courier New" w:cs="Courier New"/>
          <w:color w:val="FF0000"/>
          <w:szCs w:val="24"/>
        </w:rPr>
        <w:t>psi</w:t>
      </w:r>
      <w:r w:rsidR="00880451">
        <w:rPr>
          <w:rFonts w:ascii="Courier New" w:hAnsi="Courier New" w:cs="Courier New"/>
          <w:color w:val="FF0000"/>
          <w:szCs w:val="24"/>
        </w:rPr>
        <w:t xml:space="preserve"> </w:t>
      </w:r>
      <w:r w:rsidR="00880451" w:rsidRPr="00880451">
        <w:t>and (6) moles per cm</w:t>
      </w:r>
      <w:r w:rsidR="00880451" w:rsidRPr="00880451">
        <w:rPr>
          <w:vertAlign w:val="superscript"/>
        </w:rPr>
        <w:t>3</w:t>
      </w:r>
      <w:r w:rsidR="00880451" w:rsidRPr="00880451">
        <w:t xml:space="preserve"> as</w:t>
      </w:r>
      <w:r w:rsidR="00880451">
        <w:rPr>
          <w:rFonts w:ascii="Courier New" w:hAnsi="Courier New" w:cs="Courier New"/>
          <w:color w:val="FF0000"/>
          <w:szCs w:val="24"/>
        </w:rPr>
        <w:t xml:space="preserve"> moles/cc</w:t>
      </w:r>
      <w:r>
        <w:t>.</w:t>
      </w:r>
      <w:r w:rsidR="005E02A9">
        <w:t xml:space="preserve"> In addition to these attributes, the</w:t>
      </w:r>
      <w:r w:rsidR="00880451">
        <w:t xml:space="preserve"> </w:t>
      </w:r>
      <w:r w:rsidR="005E02A9">
        <w:rPr>
          <w:rFonts w:ascii="Courier New" w:hAnsi="Courier New" w:cs="Courier New"/>
          <w:noProof/>
          <w:color w:val="FF0000"/>
          <w:szCs w:val="24"/>
          <w:lang w:eastAsia="en-GB"/>
        </w:rPr>
        <w:t>precision</w:t>
      </w:r>
      <w:r w:rsidR="00E93FDE">
        <w:rPr>
          <w:rFonts w:ascii="Courier New" w:hAnsi="Courier New" w:cs="Courier New"/>
          <w:noProof/>
          <w:color w:val="FF0000"/>
          <w:szCs w:val="24"/>
          <w:lang w:eastAsia="en-GB"/>
        </w:rPr>
        <w:t xml:space="preserve"> </w:t>
      </w:r>
      <w:r w:rsidR="00E93FDE">
        <w:t>attribute determines the pre</w:t>
      </w:r>
      <w:r w:rsidR="00E93FDE" w:rsidRPr="00E93FDE">
        <w:t xml:space="preserve">cision at </w:t>
      </w:r>
      <w:r w:rsidR="00E93FDE">
        <w:t xml:space="preserve">which </w:t>
      </w:r>
      <w:r w:rsidR="00E93FDE" w:rsidRPr="00E93FDE">
        <w:t>the calculation is to be run.</w:t>
      </w:r>
      <w:r>
        <w:t xml:space="preserve">  </w:t>
      </w:r>
      <w:r w:rsidR="00632F57">
        <w:t xml:space="preserve">More detail on how to use this element to specify experimental data, to be used for fitting, can be found in section </w:t>
      </w:r>
      <w:r w:rsidR="007A15CE">
        <w:fldChar w:fldCharType="begin"/>
      </w:r>
      <w:r w:rsidR="00632F57">
        <w:instrText xml:space="preserve"> REF _Ref313039029 \r \h </w:instrText>
      </w:r>
      <w:r w:rsidR="007A15CE">
        <w:fldChar w:fldCharType="separate"/>
      </w:r>
      <w:r w:rsidR="00100241">
        <w:t>8.3</w:t>
      </w:r>
      <w:r w:rsidR="007A15CE">
        <w:fldChar w:fldCharType="end"/>
      </w:r>
      <w:r w:rsidR="00632F57">
        <w:t xml:space="preserve">. </w:t>
      </w:r>
    </w:p>
    <w:p w:rsidR="00F77C82" w:rsidRDefault="00F77C82">
      <w:pPr>
        <w:numPr>
          <w:ilvl w:val="0"/>
          <w:numId w:val="7"/>
        </w:numPr>
      </w:pPr>
      <w:proofErr w:type="gramStart"/>
      <w:r>
        <w:rPr>
          <w:rFonts w:ascii="Courier New" w:hAnsi="Courier New" w:cs="Courier New"/>
          <w:color w:val="FF0000"/>
        </w:rPr>
        <w:t>me:</w:t>
      </w:r>
      <w:proofErr w:type="gramEnd"/>
      <w:r>
        <w:rPr>
          <w:rFonts w:ascii="Courier New" w:hAnsi="Courier New" w:cs="Courier New"/>
          <w:color w:val="FF0000"/>
        </w:rPr>
        <w:t>Init</w:t>
      </w:r>
      <w:r w:rsidR="00634816">
        <w:rPr>
          <w:rFonts w:ascii="Courier New" w:hAnsi="Courier New" w:cs="Courier New"/>
          <w:color w:val="FF0000"/>
        </w:rPr>
        <w:t>i</w:t>
      </w:r>
      <w:r>
        <w:rPr>
          <w:rFonts w:ascii="Courier New" w:hAnsi="Courier New" w:cs="Courier New"/>
          <w:color w:val="FF0000"/>
        </w:rPr>
        <w:t>alPopulation</w:t>
      </w:r>
      <w:r>
        <w:t>, which specifies the initial population for each species in order to get the time evolution of the system. If there is a source term (i.e., an association reaction), MESMER will automatically set its initial population to 1.0. If there is more than one source term, MESMER will set the population of the first source term it encountered to 1.0, leaving the populations of the other source terms nil. If there is no source term in the system, MESMER will set the population of the first isomer it encountered to 1.0. Otherwise, the user can specify the initial population of the species by using this element, and the syntax should look like:</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rPr>
        <w:t xml:space="preserve">    </w:t>
      </w:r>
      <w:r>
        <w:rPr>
          <w:rFonts w:ascii="Courier New" w:hAnsi="Courier New" w:cs="Courier New"/>
          <w:b/>
          <w:color w:val="0000FF"/>
          <w:sz w:val="20"/>
          <w:lang w:val="fr-FR"/>
        </w:rPr>
        <w:t>&lt;me:Init</w:t>
      </w:r>
      <w:r w:rsidR="00634816">
        <w:rPr>
          <w:rFonts w:ascii="Courier New" w:hAnsi="Courier New" w:cs="Courier New"/>
          <w:b/>
          <w:color w:val="0000FF"/>
          <w:sz w:val="20"/>
          <w:lang w:val="fr-FR"/>
        </w:rPr>
        <w:t>i</w:t>
      </w:r>
      <w:r>
        <w:rPr>
          <w:rFonts w:ascii="Courier New" w:hAnsi="Courier New" w:cs="Courier New"/>
          <w:b/>
          <w:color w:val="0000FF"/>
          <w:sz w:val="20"/>
          <w:lang w:val="fr-FR"/>
        </w:rPr>
        <w:t>alPopulation&gt;</w:t>
      </w:r>
    </w:p>
    <w:p w:rsidR="00F77C82" w:rsidRDefault="00F77C82">
      <w:pPr>
        <w:spacing w:line="240" w:lineRule="auto"/>
        <w:ind w:left="539"/>
        <w:rPr>
          <w:rFonts w:ascii="Courier New" w:hAnsi="Courier New" w:cs="Courier New"/>
          <w:b/>
          <w:color w:val="0000FF"/>
          <w:sz w:val="20"/>
          <w:lang w:val="fr-FR"/>
        </w:rPr>
      </w:pPr>
      <w:r>
        <w:rPr>
          <w:rFonts w:ascii="Courier New" w:hAnsi="Courier New" w:cs="Courier New"/>
          <w:b/>
          <w:sz w:val="20"/>
          <w:lang w:val="fr-FR"/>
        </w:rPr>
        <w:t xml:space="preserve">      </w:t>
      </w:r>
      <w:r>
        <w:rPr>
          <w:rFonts w:ascii="Courier New" w:hAnsi="Courier New" w:cs="Courier New"/>
          <w:b/>
          <w:color w:val="0000FF"/>
          <w:sz w:val="20"/>
          <w:lang w:val="fr-FR"/>
        </w:rPr>
        <w:t>&lt;m</w:t>
      </w:r>
      <w:r w:rsidR="00AF3C54">
        <w:rPr>
          <w:rFonts w:ascii="Courier New" w:hAnsi="Courier New" w:cs="Courier New"/>
          <w:b/>
          <w:color w:val="0000FF"/>
          <w:sz w:val="20"/>
          <w:lang w:val="fr-FR"/>
        </w:rPr>
        <w:t>e:m</w:t>
      </w:r>
      <w:r>
        <w:rPr>
          <w:rFonts w:ascii="Courier New" w:hAnsi="Courier New" w:cs="Courier New"/>
          <w:b/>
          <w:color w:val="0000FF"/>
          <w:sz w:val="20"/>
          <w:lang w:val="fr-FR"/>
        </w:rPr>
        <w:t>olecule</w:t>
      </w:r>
      <w:r>
        <w:rPr>
          <w:rFonts w:ascii="Courier New" w:hAnsi="Courier New" w:cs="Courier New"/>
          <w:b/>
          <w:sz w:val="20"/>
          <w:lang w:val="fr-FR"/>
        </w:rPr>
        <w:t xml:space="preserve"> ref</w:t>
      </w:r>
      <w:r>
        <w:rPr>
          <w:rFonts w:ascii="Courier New" w:hAnsi="Courier New" w:cs="Courier New"/>
          <w:b/>
          <w:color w:val="FF0000"/>
          <w:sz w:val="20"/>
          <w:lang w:val="fr-FR"/>
        </w:rPr>
        <w:t>=</w:t>
      </w:r>
      <w:r>
        <w:rPr>
          <w:rFonts w:ascii="Courier New" w:hAnsi="Courier New" w:cs="Courier New"/>
          <w:b/>
          <w:sz w:val="20"/>
          <w:lang w:val="fr-FR"/>
        </w:rPr>
        <w:t>"cyclopropene" me:population</w:t>
      </w:r>
      <w:r>
        <w:rPr>
          <w:rFonts w:ascii="Courier New" w:hAnsi="Courier New" w:cs="Courier New"/>
          <w:b/>
          <w:color w:val="FF0000"/>
          <w:sz w:val="20"/>
          <w:lang w:val="fr-FR"/>
        </w:rPr>
        <w:t>=</w:t>
      </w:r>
      <w:r>
        <w:rPr>
          <w:rFonts w:ascii="Courier New" w:hAnsi="Courier New" w:cs="Courier New"/>
          <w:b/>
          <w:sz w:val="20"/>
          <w:lang w:val="fr-FR"/>
        </w:rPr>
        <w:t>"</w:t>
      </w:r>
      <w:r>
        <w:rPr>
          <w:rFonts w:ascii="Courier New" w:hAnsi="Courier New" w:cs="Courier New"/>
          <w:b/>
          <w:color w:val="FF0000"/>
          <w:sz w:val="20"/>
          <w:lang w:val="fr-FR"/>
        </w:rPr>
        <w:t>1.0</w:t>
      </w:r>
      <w:r>
        <w:rPr>
          <w:rFonts w:ascii="Courier New" w:hAnsi="Courier New" w:cs="Courier New"/>
          <w:b/>
          <w:sz w:val="20"/>
          <w:lang w:val="fr-FR"/>
        </w:rPr>
        <w:t xml:space="preserve">" </w:t>
      </w:r>
      <w:r>
        <w:rPr>
          <w:rFonts w:ascii="Courier New" w:hAnsi="Courier New" w:cs="Courier New"/>
          <w:b/>
          <w:color w:val="0000FF"/>
          <w:sz w:val="20"/>
          <w:lang w:val="fr-FR"/>
        </w:rPr>
        <w:t>/&gt;</w:t>
      </w:r>
    </w:p>
    <w:p w:rsidR="00F77C82" w:rsidRDefault="00F77C82">
      <w:pPr>
        <w:spacing w:line="240" w:lineRule="auto"/>
        <w:ind w:left="539"/>
        <w:rPr>
          <w:rFonts w:ascii="Courier New" w:hAnsi="Courier New" w:cs="Courier New"/>
          <w:b/>
          <w:color w:val="0000FF"/>
          <w:sz w:val="20"/>
        </w:rPr>
      </w:pPr>
      <w:r>
        <w:rPr>
          <w:rFonts w:ascii="Courier New" w:hAnsi="Courier New" w:cs="Courier New"/>
          <w:b/>
          <w:sz w:val="20"/>
          <w:lang w:val="fr-FR"/>
        </w:rPr>
        <w:t xml:space="preserve">    </w:t>
      </w:r>
      <w:r>
        <w:rPr>
          <w:rFonts w:ascii="Courier New" w:hAnsi="Courier New" w:cs="Courier New"/>
          <w:b/>
          <w:color w:val="0000FF"/>
          <w:sz w:val="20"/>
        </w:rPr>
        <w:t>&lt;/me:Init</w:t>
      </w:r>
      <w:r w:rsidR="00634816">
        <w:rPr>
          <w:rFonts w:ascii="Courier New" w:hAnsi="Courier New" w:cs="Courier New"/>
          <w:b/>
          <w:color w:val="0000FF"/>
          <w:sz w:val="20"/>
        </w:rPr>
        <w:t>i</w:t>
      </w:r>
      <w:r>
        <w:rPr>
          <w:rFonts w:ascii="Courier New" w:hAnsi="Courier New" w:cs="Courier New"/>
          <w:b/>
          <w:color w:val="0000FF"/>
          <w:sz w:val="20"/>
        </w:rPr>
        <w:t>alPopulation&gt;</w:t>
      </w:r>
    </w:p>
    <w:p w:rsidR="004A294C" w:rsidRDefault="004A294C">
      <w:pPr>
        <w:spacing w:line="240" w:lineRule="auto"/>
        <w:ind w:left="539"/>
        <w:rPr>
          <w:rFonts w:ascii="Courier New" w:hAnsi="Courier New" w:cs="Courier New"/>
          <w:b/>
          <w:color w:val="0000FF"/>
          <w:sz w:val="20"/>
        </w:rPr>
      </w:pPr>
    </w:p>
    <w:p w:rsidR="00F77C82" w:rsidRDefault="00F77C82" w:rsidP="006D48A8">
      <w:pPr>
        <w:pStyle w:val="Heading3"/>
      </w:pPr>
      <w:bookmarkStart w:id="40" w:name="_Toc380341233"/>
      <w:proofErr w:type="gramStart"/>
      <w:r>
        <w:t>me:</w:t>
      </w:r>
      <w:proofErr w:type="gramEnd"/>
      <w:r>
        <w:t>modelParameters</w:t>
      </w:r>
      <w:bookmarkEnd w:id="40"/>
    </w:p>
    <w:p w:rsidR="00F77C82" w:rsidRDefault="00F77C82">
      <w:r>
        <w:t xml:space="preserve">The tree structure for </w:t>
      </w:r>
      <w:r>
        <w:rPr>
          <w:rFonts w:ascii="Courier New" w:hAnsi="Courier New" w:cs="Courier New"/>
          <w:color w:val="FF0000"/>
        </w:rPr>
        <w:t>me:modelParameters</w:t>
      </w:r>
      <w:r>
        <w:t xml:space="preserve"> includes the following elements:</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grainSize</w:t>
      </w:r>
      <w:r>
        <w:t xml:space="preserve"> includes a specification of the grain size to be used in partitioning the system phase space.  It has an associated value and associated units.  The units available are ide</w:t>
      </w:r>
      <w:r w:rsidR="001F2071">
        <w:t xml:space="preserve">ntical to those given in Table </w:t>
      </w:r>
      <w:r>
        <w:t>2 for specification of ZPE.  For a convergent solution of the ME utilizing the exponential down model, the grain size should be smaller than the</w:t>
      </w:r>
      <m:oMath>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320C9">
        <w:t>, the average energy transferred in a deactivating collision,</w:t>
      </w:r>
      <w:r>
        <w:t xml:space="preserve"> values of any of the </w:t>
      </w:r>
      <w:r>
        <w:rPr>
          <w:rFonts w:ascii="Courier New" w:hAnsi="Courier New" w:cs="Courier New"/>
          <w:color w:val="FF0000"/>
        </w:rPr>
        <w:t>modelled</w:t>
      </w:r>
      <w:r>
        <w:t xml:space="preserve"> molecules.</w:t>
      </w:r>
    </w:p>
    <w:p w:rsidR="00F77C82" w:rsidRDefault="00F77C82" w:rsidP="00C9198A">
      <w:pPr>
        <w:numPr>
          <w:ilvl w:val="0"/>
          <w:numId w:val="11"/>
        </w:numPr>
      </w:pPr>
      <w:proofErr w:type="gramStart"/>
      <w:r>
        <w:rPr>
          <w:rFonts w:ascii="Courier New" w:hAnsi="Courier New" w:cs="Courier New"/>
          <w:color w:val="FF0000"/>
        </w:rPr>
        <w:lastRenderedPageBreak/>
        <w:t>me:</w:t>
      </w:r>
      <w:proofErr w:type="gramEnd"/>
      <w:r>
        <w:rPr>
          <w:rFonts w:ascii="Courier New" w:hAnsi="Courier New" w:cs="Courier New"/>
          <w:color w:val="FF0000"/>
        </w:rPr>
        <w:t>energyAboveTheTopHill</w:t>
      </w:r>
      <w:r>
        <w:t xml:space="preserve"> specifies the energy range to be spanned by the grains, where the units are </w:t>
      </w:r>
      <w:r>
        <w:rPr>
          <w:i/>
        </w:rPr>
        <w:t>kT</w:t>
      </w:r>
      <w:r>
        <w:t xml:space="preserve">.  The value of this parameter sets up a model wherein the energy grains span a region possessing </w:t>
      </w:r>
      <w:r>
        <w:rPr>
          <w:i/>
        </w:rPr>
        <w:t>x kT</w:t>
      </w:r>
      <w:r>
        <w:t xml:space="preserve"> of energy in excess of the highest energy stationary point.  In general, the maximum grain energy in the ME should be at least 20</w:t>
      </w:r>
      <w:r>
        <w:rPr>
          <w:i/>
        </w:rPr>
        <w:t xml:space="preserve"> kT</w:t>
      </w:r>
      <w:r>
        <w:t xml:space="preserve"> above the highest energy molecular configuration, including reactants.  </w:t>
      </w:r>
      <w:r w:rsidR="004A294C">
        <w:t>Howev</w:t>
      </w:r>
      <w:r w:rsidR="00BC05CA">
        <w:t>e</w:t>
      </w:r>
      <w:r w:rsidR="004A294C">
        <w:t>r, i</w:t>
      </w:r>
      <w:r>
        <w:t>f the maximum grain energy is too large, then numerical errors may result given that the probability for activating collisions is so small as to exceed machine precision.</w:t>
      </w:r>
      <w:r w:rsidR="00C9198A">
        <w:t xml:space="preserve"> </w:t>
      </w:r>
      <w:proofErr w:type="gramStart"/>
      <w:r w:rsidR="00C9198A">
        <w:t xml:space="preserve">The </w:t>
      </w:r>
      <w:r w:rsidR="00C9198A" w:rsidRPr="00C9198A">
        <w:rPr>
          <w:rFonts w:ascii="Courier New" w:hAnsi="Courier New" w:cs="Courier New"/>
          <w:color w:val="FF0000"/>
        </w:rPr>
        <w:t>me</w:t>
      </w:r>
      <w:proofErr w:type="gramEnd"/>
      <w:r w:rsidR="00C9198A" w:rsidRPr="00C9198A">
        <w:rPr>
          <w:rFonts w:ascii="Courier New" w:hAnsi="Courier New" w:cs="Courier New"/>
          <w:color w:val="FF0000"/>
        </w:rPr>
        <w:t>:energyAboveTheTopHill</w:t>
      </w:r>
      <w:r w:rsidR="00C9198A">
        <w:t xml:space="preserve"> value can be set automatically using the </w:t>
      </w:r>
      <w:r w:rsidR="00C9198A" w:rsidRPr="00C9198A">
        <w:rPr>
          <w:rFonts w:ascii="Courier New" w:hAnsi="Courier New" w:cs="Courier New"/>
          <w:color w:val="FF0000"/>
        </w:rPr>
        <w:t>me:automaticallySetMaxEne</w:t>
      </w:r>
      <w:r w:rsidR="00C9198A">
        <w:t xml:space="preserve"> keyword which is described in section </w:t>
      </w:r>
      <w:r w:rsidR="00C9198A">
        <w:fldChar w:fldCharType="begin"/>
      </w:r>
      <w:r w:rsidR="00C9198A">
        <w:instrText xml:space="preserve"> REF _Ref207708603 \r \h </w:instrText>
      </w:r>
      <w:r w:rsidR="00C9198A">
        <w:fldChar w:fldCharType="separate"/>
      </w:r>
      <w:r w:rsidR="00100241">
        <w:t>7.3.5</w:t>
      </w:r>
      <w:r w:rsidR="00C9198A">
        <w:fldChar w:fldCharType="end"/>
      </w:r>
      <w:r w:rsidR="00C9198A">
        <w:t>.</w:t>
      </w:r>
    </w:p>
    <w:p w:rsidR="00F77C82" w:rsidRDefault="00F77C82">
      <w:pPr>
        <w:numPr>
          <w:ilvl w:val="0"/>
          <w:numId w:val="11"/>
        </w:numPr>
      </w:pPr>
      <w:proofErr w:type="gramStart"/>
      <w:r>
        <w:rPr>
          <w:rFonts w:ascii="Courier New" w:hAnsi="Courier New" w:cs="Courier New"/>
          <w:color w:val="FF0000"/>
        </w:rPr>
        <w:t>me:</w:t>
      </w:r>
      <w:proofErr w:type="gramEnd"/>
      <w:r>
        <w:rPr>
          <w:rFonts w:ascii="Courier New" w:hAnsi="Courier New" w:cs="Courier New"/>
          <w:color w:val="FF0000"/>
        </w:rPr>
        <w:t>maxTemperature</w:t>
      </w:r>
      <w:r>
        <w:t xml:space="preserve"> applies if more than one </w:t>
      </w:r>
      <w:r>
        <w:rPr>
          <w:rFonts w:ascii="Courier New" w:hAnsi="Courier New" w:cs="Courier New"/>
          <w:color w:val="FF0000"/>
        </w:rPr>
        <w:t>me:PTpair</w:t>
      </w:r>
      <w:r>
        <w:t xml:space="preserve"> has been specified in </w:t>
      </w:r>
      <w:r>
        <w:rPr>
          <w:rFonts w:ascii="Courier New" w:hAnsi="Courier New" w:cs="Courier New"/>
          <w:color w:val="FF0000"/>
        </w:rPr>
        <w:t>me:conditions</w:t>
      </w:r>
      <w:r>
        <w:t xml:space="preserve">.  If </w:t>
      </w:r>
      <w:r>
        <w:rPr>
          <w:rFonts w:ascii="Courier New" w:hAnsi="Courier New" w:cs="Courier New"/>
          <w:color w:val="FF0000"/>
        </w:rPr>
        <w:t>me:maxTemperature</w:t>
      </w:r>
      <w:r>
        <w:t xml:space="preserve"> is not specified, then each ME </w:t>
      </w:r>
      <w:proofErr w:type="gramStart"/>
      <w:r>
        <w:t>run</w:t>
      </w:r>
      <w:proofErr w:type="gramEnd"/>
      <w:r>
        <w:t xml:space="preserve"> at a particular </w:t>
      </w:r>
      <w:r>
        <w:rPr>
          <w:rFonts w:ascii="Courier New" w:hAnsi="Courier New" w:cs="Courier New"/>
          <w:color w:val="FF0000"/>
        </w:rPr>
        <w:t>me:PTpair</w:t>
      </w:r>
      <w:r>
        <w:t xml:space="preserve"> will use the </w:t>
      </w:r>
      <w:r>
        <w:rPr>
          <w:rFonts w:ascii="Courier New" w:hAnsi="Courier New" w:cs="Courier New"/>
          <w:color w:val="FF0000"/>
        </w:rPr>
        <w:t>me:energyAboveTheTopHill</w:t>
      </w:r>
      <w:r>
        <w:t xml:space="preserve"> value to determine the maximum grain energy – i.e., the maximum grain energy will be different at different temperatures.  Using </w:t>
      </w:r>
      <w:r>
        <w:rPr>
          <w:rFonts w:ascii="Courier New" w:hAnsi="Courier New" w:cs="Courier New"/>
          <w:color w:val="FF0000"/>
        </w:rPr>
        <w:t>me:maxTemperature</w:t>
      </w:r>
      <w:r>
        <w:t xml:space="preserve"> makes the maximum grain energy at each </w:t>
      </w:r>
      <w:r>
        <w:rPr>
          <w:rFonts w:ascii="Courier New" w:hAnsi="Courier New" w:cs="Courier New"/>
          <w:color w:val="FF0000"/>
        </w:rPr>
        <w:t>me:PTpair</w:t>
      </w:r>
      <w:r>
        <w:t xml:space="preserve"> identical, choosing the maximum grain energy to be </w:t>
      </w:r>
      <w:r>
        <w:rPr>
          <w:i/>
        </w:rPr>
        <w:t>x kT</w:t>
      </w:r>
      <w:r>
        <w:t xml:space="preserve"> above the highest energy stationary point, where </w:t>
      </w:r>
      <w:r>
        <w:rPr>
          <w:i/>
        </w:rPr>
        <w:t xml:space="preserve">T </w:t>
      </w:r>
      <w:r>
        <w:t>is equal to</w:t>
      </w:r>
      <w:r>
        <w:rPr>
          <w:i/>
        </w:rPr>
        <w:t xml:space="preserve"> </w:t>
      </w:r>
      <w:r>
        <w:t xml:space="preserve">the value set in </w:t>
      </w:r>
      <w:r>
        <w:rPr>
          <w:rFonts w:ascii="Courier New" w:hAnsi="Courier New" w:cs="Courier New"/>
          <w:color w:val="FF0000"/>
        </w:rPr>
        <w:t>me:maxTemperature</w:t>
      </w:r>
      <w:r>
        <w:t xml:space="preserve"> regardless of the temperature specified in </w:t>
      </w:r>
      <w:proofErr w:type="gramStart"/>
      <w:r>
        <w:t xml:space="preserve">the </w:t>
      </w:r>
      <w:r>
        <w:rPr>
          <w:rFonts w:ascii="Courier New" w:hAnsi="Courier New" w:cs="Courier New"/>
          <w:color w:val="FF0000"/>
        </w:rPr>
        <w:t>me</w:t>
      </w:r>
      <w:proofErr w:type="gramEnd"/>
      <w:r>
        <w:rPr>
          <w:rFonts w:ascii="Courier New" w:hAnsi="Courier New" w:cs="Courier New"/>
          <w:color w:val="FF0000"/>
        </w:rPr>
        <w:t>:PTpair</w:t>
      </w:r>
      <w:r>
        <w:t xml:space="preserve">. </w:t>
      </w:r>
    </w:p>
    <w:p w:rsidR="004A294C" w:rsidRDefault="004A294C" w:rsidP="004A294C">
      <w:pPr>
        <w:ind w:left="540"/>
      </w:pPr>
    </w:p>
    <w:p w:rsidR="00F77C82" w:rsidRDefault="00F77C82" w:rsidP="006D48A8">
      <w:pPr>
        <w:pStyle w:val="Heading3"/>
      </w:pPr>
      <w:bookmarkStart w:id="41" w:name="_Ref207708603"/>
      <w:bookmarkStart w:id="42" w:name="_Toc380341234"/>
      <w:proofErr w:type="gramStart"/>
      <w:r>
        <w:t>me:</w:t>
      </w:r>
      <w:proofErr w:type="gramEnd"/>
      <w:r>
        <w:t>control</w:t>
      </w:r>
      <w:bookmarkEnd w:id="41"/>
      <w:bookmarkEnd w:id="42"/>
    </w:p>
    <w:p w:rsidR="00F77C82" w:rsidRDefault="00F77C82">
      <w:r>
        <w:t xml:space="preserve">The tree structure for </w:t>
      </w:r>
      <w:r>
        <w:rPr>
          <w:rFonts w:ascii="Courier New" w:hAnsi="Courier New" w:cs="Courier New"/>
          <w:color w:val="FF0000"/>
        </w:rPr>
        <w:t>me:control</w:t>
      </w:r>
      <w:r>
        <w:t xml:space="preserve"> includes several elements, all of which determine the content of the output file and may be turned off and on by commenting or un-commenting any of the following items: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calculateRateCoefficientsOnly</w:t>
      </w:r>
      <w:r>
        <w:t>, which makes MESMER only calculate TST rate coefficients without doing the diagonalization required by a full ME treatment.</w:t>
      </w:r>
    </w:p>
    <w:p w:rsidR="00F77C82" w:rsidRDefault="00F77C82">
      <w:pPr>
        <w:numPr>
          <w:ilvl w:val="0"/>
          <w:numId w:val="9"/>
        </w:numPr>
      </w:pPr>
      <w:r>
        <w:rPr>
          <w:rFonts w:ascii="Courier New" w:hAnsi="Courier New" w:cs="Courier New"/>
          <w:color w:val="FF0000"/>
        </w:rPr>
        <w:tab/>
      </w:r>
      <w:proofErr w:type="gramStart"/>
      <w:r w:rsidR="00FD5F1A">
        <w:rPr>
          <w:rFonts w:ascii="Courier New" w:hAnsi="Courier New" w:cs="Courier New"/>
          <w:color w:val="FF0000"/>
        </w:rPr>
        <w:t>me:</w:t>
      </w:r>
      <w:proofErr w:type="gramEnd"/>
      <w:r w:rsidR="00FD5F1A">
        <w:rPr>
          <w:rFonts w:ascii="Courier New" w:hAnsi="Courier New" w:cs="Courier New"/>
          <w:color w:val="FF0000"/>
        </w:rPr>
        <w:t>eigenvalues</w:t>
      </w:r>
      <w:r>
        <w:t xml:space="preserve">, which prints the eigenvalues obtained from diagonalization of the full system collision matrix.  The integer included within this element specifies how many eigenvalues to truncate in the printing.  If </w:t>
      </w:r>
      <w:r>
        <w:rPr>
          <w:i/>
        </w:rPr>
        <w:t>ngrn</w:t>
      </w:r>
      <w:r>
        <w:t xml:space="preserve"> is the number </w:t>
      </w:r>
      <w:r>
        <w:lastRenderedPageBreak/>
        <w:t xml:space="preserve">of grains in the collision operator, and the value in </w:t>
      </w:r>
      <w:r>
        <w:rPr>
          <w:rFonts w:ascii="Courier New" w:hAnsi="Courier New" w:cs="Courier New"/>
          <w:color w:val="FF0000"/>
        </w:rPr>
        <w:t>me:eigenvalues</w:t>
      </w:r>
      <w:r>
        <w:t xml:space="preserve"> is </w:t>
      </w:r>
      <w:r>
        <w:rPr>
          <w:i/>
        </w:rPr>
        <w:t>x</w:t>
      </w:r>
      <w:r>
        <w:t xml:space="preserve">, then </w:t>
      </w:r>
      <w:r>
        <w:rPr>
          <w:i/>
        </w:rPr>
        <w:t>ngrn</w:t>
      </w:r>
      <w:r>
        <w:t xml:space="preserve"> – </w:t>
      </w:r>
      <w:r>
        <w:rPr>
          <w:i/>
        </w:rPr>
        <w:t>x</w:t>
      </w:r>
      <w:r>
        <w:t xml:space="preserve"> eigenvalues will be printed.  </w:t>
      </w:r>
      <w:r>
        <w:rPr>
          <w:i/>
        </w:rPr>
        <w:t>x</w:t>
      </w:r>
      <w:r>
        <w:t xml:space="preserve"> = 0 indicates that all of the eigenvalues should be printed.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calcMethod</w:t>
      </w:r>
      <w:r>
        <w:t>, which specifies the type of calculation to be done. These calculations are implemented as plug-in classes (see plug-in class section</w:t>
      </w:r>
      <w:r w:rsidR="00386A56">
        <w:t xml:space="preserve"> for further details</w:t>
      </w:r>
      <w:r>
        <w:t xml:space="preserve">). </w:t>
      </w:r>
      <w:r w:rsidR="00A200E0">
        <w:t xml:space="preserve">For example, to explore the sensitivity of the computed results to a barrier height or an energy transfer parameter like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A200E0">
        <w:t xml:space="preserve"> a grid search calculation might be performed and this is specified as </w:t>
      </w:r>
      <w:r w:rsidR="00E270D3" w:rsidRPr="00516DC6">
        <w:rPr>
          <w:rFonts w:ascii="Courier New" w:hAnsi="Courier New" w:cs="Courier New"/>
          <w:b/>
          <w:color w:val="0000FF"/>
          <w:sz w:val="20"/>
        </w:rPr>
        <w:t xml:space="preserve">&lt;me:calcMethod&gt; </w:t>
      </w:r>
      <w:r w:rsidR="00E270D3" w:rsidRPr="00516DC6">
        <w:rPr>
          <w:rFonts w:ascii="Courier New" w:hAnsi="Courier New" w:cs="Courier New"/>
          <w:b/>
          <w:color w:val="FF0000"/>
          <w:sz w:val="20"/>
        </w:rPr>
        <w:t>gridSearch</w:t>
      </w:r>
      <w:r w:rsidR="00E270D3" w:rsidRPr="00516DC6">
        <w:rPr>
          <w:rFonts w:ascii="Courier New" w:hAnsi="Courier New" w:cs="Courier New"/>
          <w:b/>
          <w:color w:val="0000FF"/>
          <w:sz w:val="20"/>
        </w:rPr>
        <w:t xml:space="preserve"> &lt;/me:calcMethod &gt;</w:t>
      </w:r>
      <w:r w:rsidR="00E270D3">
        <w:t xml:space="preserve"> </w:t>
      </w:r>
      <w:r w:rsidR="00E270D3">
        <w:rPr>
          <w:szCs w:val="24"/>
        </w:rPr>
        <w:t xml:space="preserve">in the </w:t>
      </w:r>
      <w:r w:rsidR="00E270D3">
        <w:rPr>
          <w:rFonts w:ascii="Courier New" w:hAnsi="Courier New" w:cs="Courier New"/>
          <w:b/>
          <w:color w:val="0000FF"/>
          <w:sz w:val="20"/>
        </w:rPr>
        <w:t>&lt;me:control&gt;&lt;/me:control&gt;</w:t>
      </w:r>
      <w:r w:rsidR="00E270D3">
        <w:t xml:space="preserve">  section.</w:t>
      </w:r>
      <w:r w:rsidR="00A200E0">
        <w:t xml:space="preserve">  </w:t>
      </w:r>
      <w:r>
        <w:t>The present type of allowed calculation</w:t>
      </w:r>
      <w:r w:rsidR="00A200E0">
        <w:t>s</w:t>
      </w:r>
      <w:r>
        <w:t xml:space="preserve"> are:</w:t>
      </w:r>
    </w:p>
    <w:p w:rsidR="00F77C82" w:rsidRDefault="00F77C82">
      <w:pPr>
        <w:numPr>
          <w:ilvl w:val="1"/>
          <w:numId w:val="9"/>
        </w:numPr>
      </w:pPr>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386A56">
        <w:t>.</w:t>
      </w:r>
    </w:p>
    <w:p w:rsidR="00F77C82" w:rsidRDefault="00F77C82">
      <w:pPr>
        <w:numPr>
          <w:ilvl w:val="1"/>
          <w:numId w:val="9"/>
        </w:numPr>
      </w:pPr>
      <w:proofErr w:type="gramStart"/>
      <w:r>
        <w:rPr>
          <w:rFonts w:ascii="Courier New" w:hAnsi="Courier New" w:cs="Courier New"/>
          <w:color w:val="FF0000"/>
        </w:rPr>
        <w:t>gridSearch</w:t>
      </w:r>
      <w:proofErr w:type="gramEnd"/>
      <w:r w:rsidR="00386A56">
        <w:t xml:space="preserve">: </w:t>
      </w:r>
      <w:r>
        <w:t xml:space="preserve">initiates a grid search over parameters specified by the user. </w:t>
      </w:r>
      <w:proofErr w:type="gramStart"/>
      <w:r>
        <w:t>χ</w:t>
      </w:r>
      <w:r>
        <w:rPr>
          <w:vertAlign w:val="superscript"/>
        </w:rPr>
        <w:t>2</w:t>
      </w:r>
      <w:proofErr w:type="gramEnd"/>
      <w:r>
        <w:t xml:space="preserve"> </w:t>
      </w:r>
      <w:r w:rsidR="00386A56">
        <w:t xml:space="preserve">is calculated against experimental rate data, </w:t>
      </w:r>
      <w:r>
        <w:t xml:space="preserve">for every point </w:t>
      </w:r>
      <w:r w:rsidR="00386A56">
        <w:t xml:space="preserve">in parameter space specified by the user. </w:t>
      </w:r>
    </w:p>
    <w:p w:rsidR="00F77C82" w:rsidRDefault="00F77C82">
      <w:pPr>
        <w:numPr>
          <w:ilvl w:val="1"/>
          <w:numId w:val="9"/>
        </w:numPr>
      </w:pPr>
      <w:proofErr w:type="gramStart"/>
      <w:r>
        <w:rPr>
          <w:rFonts w:ascii="Courier New" w:hAnsi="Courier New" w:cs="Courier New"/>
          <w:color w:val="FF0000"/>
        </w:rPr>
        <w:t>fitting</w:t>
      </w:r>
      <w:proofErr w:type="gramEnd"/>
      <w:r>
        <w:t xml:space="preserve">: fits experimental rate </w:t>
      </w:r>
      <w:r w:rsidR="00386A56">
        <w:t xml:space="preserve">data by optimizing  </w:t>
      </w:r>
      <w:r>
        <w:t>parameters</w:t>
      </w:r>
      <w:r w:rsidR="00386A56">
        <w:t xml:space="preserve"> specified by the user, using a conjugate direction method based on the Powell algorithm. </w:t>
      </w:r>
    </w:p>
    <w:p w:rsidR="00C767E1" w:rsidRDefault="00386A56" w:rsidP="00C767E1">
      <w:pPr>
        <w:numPr>
          <w:ilvl w:val="1"/>
          <w:numId w:val="9"/>
        </w:numPr>
      </w:pPr>
      <w:proofErr w:type="gramStart"/>
      <w:r>
        <w:rPr>
          <w:rFonts w:ascii="Courier New" w:hAnsi="Courier New" w:cs="Courier New"/>
          <w:color w:val="FF0000"/>
        </w:rPr>
        <w:t>marquardt</w:t>
      </w:r>
      <w:proofErr w:type="gramEnd"/>
      <w:r w:rsidRPr="00386A56">
        <w:t>:</w:t>
      </w:r>
      <w:r>
        <w:t xml:space="preserve"> fits experimental rate data by optimizing parameters specified by the user, using an implementation based on the </w:t>
      </w:r>
      <w:r w:rsidR="00CC06FF">
        <w:t>M</w:t>
      </w:r>
      <w:r>
        <w:t>arquardt algorithm.</w:t>
      </w:r>
    </w:p>
    <w:p w:rsidR="00C767E1" w:rsidRDefault="00C767E1" w:rsidP="00C767E1">
      <w:pPr>
        <w:numPr>
          <w:ilvl w:val="1"/>
          <w:numId w:val="9"/>
        </w:numPr>
      </w:pPr>
      <w:proofErr w:type="gramStart"/>
      <w:r w:rsidRPr="00C767E1">
        <w:rPr>
          <w:rFonts w:ascii="Courier New" w:hAnsi="Courier New" w:cs="Courier New"/>
          <w:color w:val="FF0000"/>
        </w:rPr>
        <w:t>analyticalRepresentation</w:t>
      </w:r>
      <w:proofErr w:type="gramEnd"/>
      <w:r>
        <w:t>: Calculates a Chebyshev analytical representation of the rate coefficients over a specified temperature and pressure range.</w:t>
      </w:r>
    </w:p>
    <w:p w:rsidR="00386A56" w:rsidRDefault="00C767E1" w:rsidP="00C767E1">
      <w:pPr>
        <w:numPr>
          <w:ilvl w:val="1"/>
          <w:numId w:val="9"/>
        </w:numPr>
      </w:pPr>
      <w:r w:rsidRPr="00CC06FF">
        <w:rPr>
          <w:rFonts w:ascii="Courier New" w:hAnsi="Courier New" w:cs="Courier New"/>
          <w:color w:val="FF0000"/>
        </w:rPr>
        <w:t>ThermodynamicTable</w:t>
      </w:r>
      <w:r>
        <w:t>: Calculates thermodynamic functions for the species defined in the molecular list.</w:t>
      </w:r>
      <w:r w:rsidR="00CC06FF">
        <w:rPr>
          <w:rFonts w:ascii="Courier New" w:hAnsi="Courier New" w:cs="Courier New"/>
          <w:color w:val="FF0000"/>
        </w:rPr>
        <w:t xml:space="preserve"> </w:t>
      </w:r>
    </w:p>
    <w:p w:rsidR="00F77C82" w:rsidRDefault="00F77C82">
      <w:pPr>
        <w:numPr>
          <w:ilvl w:val="0"/>
          <w:numId w:val="9"/>
        </w:numPr>
      </w:pPr>
      <w:r>
        <w:rPr>
          <w:rFonts w:ascii="Courier New" w:hAnsi="Courier New" w:cs="Courier New"/>
          <w:color w:val="FF0000"/>
        </w:rPr>
        <w:t>me:printCellDOS</w:t>
      </w:r>
      <w:r>
        <w:t>, which prints out the cell DOS for the wells in the ME system</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printCellTransitionStateFlux</w:t>
      </w:r>
      <w:r>
        <w:t>, which prints out cell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printReactionOperatorColumnSums</w:t>
      </w:r>
      <w:r>
        <w:t>, which prints column sums of the full, normalized collision operator.</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printGrainBoltzmann</w:t>
      </w:r>
      <w:r>
        <w:t>, which prints out the normalized equilibrium grain population of all wells in the ME system.</w:t>
      </w:r>
    </w:p>
    <w:p w:rsidR="00F77C82" w:rsidRDefault="00F77C82">
      <w:pPr>
        <w:numPr>
          <w:ilvl w:val="0"/>
          <w:numId w:val="9"/>
        </w:numPr>
      </w:pPr>
      <w:r>
        <w:rPr>
          <w:rFonts w:ascii="Courier New" w:hAnsi="Courier New" w:cs="Courier New"/>
          <w:color w:val="FF0000"/>
        </w:rPr>
        <w:t>me:printGrainDOS</w:t>
      </w:r>
      <w:r>
        <w:t>, which prints out the grain DOS for the wells in the ME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printGrainkbE</w:t>
      </w:r>
      <w:r>
        <w:t xml:space="preserve">, which prints </w:t>
      </w:r>
      <w:r>
        <w:rPr>
          <w:i/>
        </w:rPr>
        <w:t>k(E)</w:t>
      </w:r>
      <w:r>
        <w:t xml:space="preserve">s for backward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printGrainkfE</w:t>
      </w:r>
      <w:r>
        <w:t xml:space="preserve">, which prints </w:t>
      </w:r>
      <w:r>
        <w:rPr>
          <w:i/>
        </w:rPr>
        <w:t>k(E)</w:t>
      </w:r>
      <w:r>
        <w:t xml:space="preserve">s for forward reactions specified in the </w:t>
      </w:r>
      <w:r>
        <w:rPr>
          <w:rFonts w:ascii="Courier New" w:hAnsi="Courier New" w:cs="Courier New"/>
          <w:color w:val="FF0000"/>
        </w:rPr>
        <w:t>reactionList</w:t>
      </w:r>
      <w:r>
        <w:t>.</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printTSsos</w:t>
      </w:r>
      <w:r>
        <w:t xml:space="preserve">, which prints the sum of states, </w:t>
      </w:r>
      <w:r>
        <w:rPr>
          <w:i/>
        </w:rPr>
        <w:t>N(E)</w:t>
      </w:r>
      <w:r>
        <w:t xml:space="preserve"> at the TS for reactions specified in </w:t>
      </w:r>
      <w:r>
        <w:rPr>
          <w:rFonts w:ascii="Courier New" w:hAnsi="Courier New" w:cs="Courier New"/>
          <w:color w:val="FF0000"/>
        </w:rPr>
        <w:t>reactionList</w:t>
      </w:r>
      <w:r>
        <w:t xml:space="preserve">. </w:t>
      </w:r>
      <w:r w:rsidR="00AF3C54">
        <w:t xml:space="preserve"> In the case of ILT, unlike sta</w:t>
      </w:r>
      <w:r>
        <w:t xml:space="preserve">ndard RRKM methods, there </w:t>
      </w:r>
      <w:proofErr w:type="gramStart"/>
      <w:r>
        <w:t>is</w:t>
      </w:r>
      <w:proofErr w:type="gramEnd"/>
      <w:r>
        <w:t xml:space="preserve"> no explicit TS, and reaction flux is calculated directly.  Nevertheless, an ‘effective’ TS sum of states may be calculated from the calculated reaction flux.</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printGrainedSpeciesProfile</w:t>
      </w:r>
      <w:r>
        <w:t>, which prints out time evolution of every grain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printGrainTransitionStateFlux</w:t>
      </w:r>
      <w:r>
        <w:t>, which prints out grained transition state fluxes.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printReactionOperatorSize</w:t>
      </w:r>
      <w:r>
        <w:t>, which prints out the reaction operator. The text within this element specifies how many lower-right rows/columns to generate for printing. For example, if one specifies 20, then the lower-right square matrix block containing 20 rows/columns will be printed. In addition, one can specify negative numbers: -1 for printing whole matrix, -2 for printing lower-right square matrix with ½ the number rows/columns compared to the whole reaction matrix, -3 for printing lower-right square matrix with 1/3 the number rows/columns compared to the whole reaction matrix.</w:t>
      </w:r>
    </w:p>
    <w:p w:rsidR="00F77C82" w:rsidRDefault="00F77C82">
      <w:pPr>
        <w:numPr>
          <w:ilvl w:val="0"/>
          <w:numId w:val="9"/>
        </w:numPr>
      </w:pPr>
      <w:proofErr w:type="gramStart"/>
      <w:r>
        <w:rPr>
          <w:rFonts w:ascii="Courier New" w:hAnsi="Courier New" w:cs="Courier New"/>
          <w:color w:val="FF0000"/>
        </w:rPr>
        <w:lastRenderedPageBreak/>
        <w:t>me:</w:t>
      </w:r>
      <w:proofErr w:type="gramEnd"/>
      <w:r>
        <w:rPr>
          <w:rFonts w:ascii="Courier New" w:hAnsi="Courier New" w:cs="Courier New"/>
          <w:color w:val="FF0000"/>
        </w:rPr>
        <w:t>printSpeciesProfile</w:t>
      </w:r>
      <w:r>
        <w:t xml:space="preserve"> which prints out time evolution of every species in the logarithmic time scale.</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printTunnelingCoefficients</w:t>
      </w:r>
      <w:r>
        <w:t>, which prints tunnelling coefficients for those reactions where tunnelling corrections are specified.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printTunnellingCoefficients</w:t>
      </w:r>
      <w:r>
        <w:t>, same as the previous one.</w:t>
      </w:r>
    </w:p>
    <w:p w:rsidR="00F77C82" w:rsidRDefault="00F77C82">
      <w:pPr>
        <w:numPr>
          <w:ilvl w:val="0"/>
          <w:numId w:val="9"/>
        </w:numPr>
      </w:pPr>
      <w:r>
        <w:rPr>
          <w:rFonts w:ascii="Courier New" w:hAnsi="Courier New" w:cs="Courier New"/>
          <w:color w:val="FF0000"/>
        </w:rPr>
        <w:t>me:printCrossingCoefficients</w:t>
      </w:r>
      <w:r>
        <w:t>, which prints transmission coefficients for those reactions where spin forbidden RRKM theory is requested</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shortestTimeOfInterest</w:t>
      </w:r>
      <w:r>
        <w:t>, which puts a user defined lower boundary of integration time for species profile. Usually this is helpful when the starting reaction is fast (greater than 10</w:t>
      </w:r>
      <w:r>
        <w:rPr>
          <w:vertAlign w:val="superscript"/>
        </w:rPr>
        <w:t>10</w:t>
      </w:r>
      <w:r>
        <w:t xml:space="preserve"> s</w:t>
      </w:r>
      <w:r>
        <w:rPr>
          <w:vertAlign w:val="superscript"/>
        </w:rPr>
        <w:t>-1</w:t>
      </w:r>
      <w:r>
        <w:t>). User should put syntax as the following</w:t>
      </w:r>
    </w:p>
    <w:p w:rsidR="00F77C82" w:rsidRDefault="00F77C82">
      <w:pPr>
        <w:ind w:left="1080"/>
        <w:rPr>
          <w:rFonts w:ascii="Courier New" w:hAnsi="Courier New" w:cs="Courier New"/>
          <w:b/>
          <w:color w:val="0000FF"/>
          <w:sz w:val="20"/>
          <w:lang w:val="fr-FR"/>
        </w:rPr>
      </w:pPr>
      <w:r>
        <w:rPr>
          <w:rFonts w:ascii="Courier New" w:hAnsi="Courier New" w:cs="Courier New"/>
          <w:b/>
          <w:color w:val="0000FF"/>
          <w:sz w:val="20"/>
          <w:lang w:val="fr-FR"/>
        </w:rPr>
        <w:t>&lt;me:shortestTimeOfInterest&gt;10e-14&lt;/me:shortestTimeOfInterest&gt;</w:t>
      </w:r>
    </w:p>
    <w:p w:rsidR="00F77C82" w:rsidRDefault="00F77C82">
      <w:pPr>
        <w:ind w:left="1080"/>
      </w:pPr>
      <w:proofErr w:type="gramStart"/>
      <w:r>
        <w:t>to</w:t>
      </w:r>
      <w:proofErr w:type="gramEnd"/>
      <w:r>
        <w:t xml:space="preserve"> specify the time boundary.</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MaximumEvolutionTime</w:t>
      </w:r>
      <w:r>
        <w:t xml:space="preserve">, which puts a user defined upper boundary of integration time for species profile. </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testDOS</w:t>
      </w:r>
      <w:r>
        <w:t>, which calculates and prints partition functions for the wells in the ME system using the grain DOS, cell DOS, and analytical forms.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testMicroRates</w:t>
      </w:r>
      <w:r>
        <w:t xml:space="preserve">, which computes canonical rate coefficients at a range of temperatures using the grain DOS and the grain </w:t>
      </w:r>
      <w:r>
        <w:rPr>
          <w:i/>
        </w:rPr>
        <w:t>k(E)</w:t>
      </w:r>
      <w:r>
        <w:t>s.</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testRateConstants</w:t>
      </w:r>
      <w:r>
        <w:t xml:space="preserve">, which computes TST  </w:t>
      </w:r>
      <w:r>
        <w:rPr>
          <w:i/>
        </w:rPr>
        <w:t>k</w:t>
      </w:r>
      <w:r>
        <w:t>(</w:t>
      </w:r>
      <w:r>
        <w:rPr>
          <w:i/>
        </w:rPr>
        <w:t>T</w:t>
      </w:r>
      <w:r>
        <w:t>)s for each reaction in the system.</w:t>
      </w:r>
    </w:p>
    <w:p w:rsidR="00F77C82" w:rsidRDefault="00F77C82">
      <w:pPr>
        <w:numPr>
          <w:ilvl w:val="0"/>
          <w:numId w:val="9"/>
        </w:numPr>
      </w:pPr>
      <w:proofErr w:type="gramStart"/>
      <w:r>
        <w:rPr>
          <w:rFonts w:ascii="Courier New" w:hAnsi="Courier New" w:cs="Courier New"/>
          <w:color w:val="FF0000"/>
        </w:rPr>
        <w:t>me:</w:t>
      </w:r>
      <w:proofErr w:type="gramEnd"/>
      <w:r>
        <w:rPr>
          <w:rFonts w:ascii="Courier New" w:hAnsi="Courier New" w:cs="Courier New"/>
          <w:color w:val="FF0000"/>
        </w:rPr>
        <w:t>useTheSameCellNumberForAllConditions</w:t>
      </w:r>
      <w:r>
        <w:t>, which forces MESMER to use the same cell number (the highest cell number amongst all simulations) for all calculations.  This option only applies for input files specifying multiple ME calculations.</w:t>
      </w:r>
    </w:p>
    <w:p w:rsidR="00F77C82" w:rsidRDefault="00F77C82">
      <w:pPr>
        <w:ind w:left="1080"/>
      </w:pPr>
      <w:r>
        <w:t>The following elements control the display of the energy level diagram generated from the XML data.</w:t>
      </w:r>
    </w:p>
    <w:p w:rsidR="00F77C82" w:rsidRDefault="00F77C82">
      <w:pPr>
        <w:numPr>
          <w:ilvl w:val="0"/>
          <w:numId w:val="14"/>
        </w:numPr>
      </w:pPr>
      <w:proofErr w:type="gramStart"/>
      <w:r>
        <w:rPr>
          <w:rFonts w:ascii="Courier New" w:hAnsi="Courier New" w:cs="Courier New"/>
          <w:color w:val="FF0000"/>
        </w:rPr>
        <w:lastRenderedPageBreak/>
        <w:t>me:</w:t>
      </w:r>
      <w:proofErr w:type="gramEnd"/>
      <w:r>
        <w:rPr>
          <w:rFonts w:ascii="Courier New" w:hAnsi="Courier New" w:cs="Courier New"/>
          <w:color w:val="FF0000"/>
        </w:rPr>
        <w:t>hideInactive</w:t>
      </w:r>
      <w:r w:rsidRPr="00AF3C54">
        <w:t>,</w:t>
      </w:r>
      <w:r>
        <w:t xml:space="preserve"> which removes molecules or reactions with the attribute active="false" from the </w:t>
      </w:r>
      <w:r w:rsidR="00AF3C54">
        <w:t xml:space="preserve">Firefox </w:t>
      </w:r>
      <w:r>
        <w:t xml:space="preserve">diagram. There is a control on the diagram </w:t>
      </w:r>
      <w:r w:rsidR="00AF3C54">
        <w:t>that</w:t>
      </w:r>
      <w:r>
        <w:t xml:space="preserve"> allows this to be toggled.</w:t>
      </w:r>
    </w:p>
    <w:p w:rsidR="0065574F" w:rsidRPr="0065574F" w:rsidRDefault="0065574F" w:rsidP="0065574F">
      <w:pPr>
        <w:pStyle w:val="ListParagraph"/>
        <w:numPr>
          <w:ilvl w:val="0"/>
          <w:numId w:val="14"/>
        </w:numPr>
        <w:tabs>
          <w:tab w:val="clear" w:pos="540"/>
          <w:tab w:val="clear" w:pos="8064"/>
        </w:tabs>
        <w:suppressAutoHyphens w:val="0"/>
        <w:autoSpaceDE w:val="0"/>
        <w:autoSpaceDN w:val="0"/>
        <w:adjustRightInd w:val="0"/>
        <w:spacing w:after="0"/>
        <w:jc w:val="left"/>
        <w:rPr>
          <w:rFonts w:cs="Times New Roman"/>
          <w:color w:val="000000" w:themeColor="text1"/>
          <w:szCs w:val="24"/>
          <w:lang w:eastAsia="en-GB"/>
        </w:rPr>
      </w:pPr>
      <w:proofErr w:type="gramStart"/>
      <w:r w:rsidRPr="0065574F">
        <w:rPr>
          <w:rFonts w:ascii="Courier New" w:hAnsi="Courier New" w:cs="Courier New"/>
          <w:color w:val="FF0000"/>
        </w:rPr>
        <w:t>me:</w:t>
      </w:r>
      <w:proofErr w:type="gramEnd"/>
      <w:r w:rsidRPr="0065574F">
        <w:rPr>
          <w:rFonts w:ascii="Courier New" w:hAnsi="Courier New" w:cs="Courier New"/>
          <w:color w:val="FF0000"/>
        </w:rPr>
        <w:t>automaticallySetMaxEne</w:t>
      </w:r>
      <w:r>
        <w:rPr>
          <w:rFonts w:ascii="Courier New" w:hAnsi="Courier New" w:cs="Courier New"/>
          <w:color w:val="FF0000"/>
        </w:rPr>
        <w:t xml:space="preserve"> </w:t>
      </w:r>
      <w:r w:rsidRPr="0065574F">
        <w:rPr>
          <w:rFonts w:cs="Times New Roman"/>
          <w:color w:val="000000" w:themeColor="text1"/>
        </w:rPr>
        <w:t>which automatically increases</w:t>
      </w:r>
      <w:r w:rsidRPr="0065574F">
        <w:rPr>
          <w:rFonts w:ascii="Courier New" w:hAnsi="Courier New" w:cs="Courier New"/>
          <w:color w:val="000000" w:themeColor="text1"/>
        </w:rPr>
        <w:t xml:space="preserve"> </w:t>
      </w:r>
      <w:r>
        <w:rPr>
          <w:rFonts w:ascii="Courier New" w:hAnsi="Courier New" w:cs="Courier New"/>
          <w:color w:val="FF0000"/>
        </w:rPr>
        <w:t xml:space="preserve">me:energyAboveTheTopHill </w:t>
      </w:r>
      <w:r w:rsidRPr="0065574F">
        <w:rPr>
          <w:rFonts w:cs="Times New Roman"/>
          <w:color w:val="000000" w:themeColor="text1"/>
        </w:rPr>
        <w:t xml:space="preserve">until the largest population in any species is smaller than the threshold defined. For example                        </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me:automaticallySetMaxEne</w:t>
      </w:r>
      <w:r w:rsidRPr="00A45C48">
        <w:rPr>
          <w:rFonts w:ascii="Courier New" w:hAnsi="Courier New" w:cs="Courier New"/>
          <w:color w:val="0000FF"/>
          <w:sz w:val="18"/>
          <w:szCs w:val="18"/>
          <w:lang w:eastAsia="en-GB"/>
        </w:rPr>
        <w:t>&gt;</w:t>
      </w:r>
      <w:r w:rsidRPr="00A45C48">
        <w:rPr>
          <w:rFonts w:ascii="Courier New" w:hAnsi="Courier New" w:cs="Courier New"/>
          <w:sz w:val="18"/>
          <w:szCs w:val="18"/>
          <w:lang w:eastAsia="en-GB"/>
        </w:rPr>
        <w:t>1e-15</w:t>
      </w:r>
      <w:r w:rsidRPr="00A45C48">
        <w:rPr>
          <w:rFonts w:ascii="Courier New" w:hAnsi="Courier New" w:cs="Courier New"/>
          <w:color w:val="0000FF"/>
          <w:sz w:val="18"/>
          <w:szCs w:val="18"/>
          <w:lang w:eastAsia="en-GB"/>
        </w:rPr>
        <w:t>&lt;/</w:t>
      </w:r>
      <w:r w:rsidRPr="00A45C48">
        <w:rPr>
          <w:rFonts w:ascii="Courier New" w:hAnsi="Courier New" w:cs="Courier New"/>
          <w:color w:val="A31515"/>
          <w:sz w:val="18"/>
          <w:szCs w:val="18"/>
          <w:lang w:eastAsia="en-GB"/>
        </w:rPr>
        <w:t>me: automaticallySetMaxEne</w:t>
      </w:r>
      <w:r w:rsidRPr="00A45C48">
        <w:rPr>
          <w:rFonts w:ascii="Courier New" w:hAnsi="Courier New" w:cs="Courier New"/>
          <w:color w:val="0000FF"/>
          <w:sz w:val="18"/>
          <w:szCs w:val="18"/>
          <w:lang w:eastAsia="en-GB"/>
        </w:rPr>
        <w:t xml:space="preserve"> &gt;</w:t>
      </w:r>
      <w:r w:rsidRPr="0065574F">
        <w:rPr>
          <w:rFonts w:cs="Times New Roman"/>
          <w:color w:val="000000" w:themeColor="text1"/>
          <w:szCs w:val="24"/>
          <w:lang w:eastAsia="en-GB"/>
        </w:rPr>
        <w:t xml:space="preserve"> </w:t>
      </w:r>
      <w:r>
        <w:rPr>
          <w:rFonts w:cs="Times New Roman"/>
          <w:color w:val="000000" w:themeColor="text1"/>
          <w:szCs w:val="24"/>
          <w:lang w:eastAsia="en-GB"/>
        </w:rPr>
        <w:t xml:space="preserve">                    </w:t>
      </w:r>
      <w:r w:rsidRPr="0065574F">
        <w:rPr>
          <w:rFonts w:cs="Times New Roman"/>
          <w:color w:val="000000" w:themeColor="text1"/>
          <w:szCs w:val="24"/>
          <w:lang w:eastAsia="en-GB"/>
        </w:rPr>
        <w:t>will set the threshold population 1×10</w:t>
      </w:r>
      <w:r w:rsidRPr="0065574F">
        <w:rPr>
          <w:rFonts w:cs="Times New Roman"/>
          <w:color w:val="000000" w:themeColor="text1"/>
          <w:szCs w:val="24"/>
          <w:vertAlign w:val="superscript"/>
          <w:lang w:eastAsia="en-GB"/>
        </w:rPr>
        <w:t>-15</w:t>
      </w:r>
      <w:r w:rsidRPr="0065574F">
        <w:rPr>
          <w:rFonts w:cs="Times New Roman"/>
          <w:color w:val="000000" w:themeColor="text1"/>
          <w:szCs w:val="24"/>
          <w:lang w:eastAsia="en-GB"/>
        </w:rPr>
        <w:t>.</w:t>
      </w:r>
    </w:p>
    <w:p w:rsidR="0065574F" w:rsidRPr="0065574F" w:rsidRDefault="0065574F" w:rsidP="0065574F">
      <w:pPr>
        <w:pStyle w:val="ListParagraph"/>
        <w:tabs>
          <w:tab w:val="clear" w:pos="540"/>
          <w:tab w:val="clear" w:pos="8064"/>
        </w:tabs>
        <w:suppressAutoHyphens w:val="0"/>
        <w:autoSpaceDE w:val="0"/>
        <w:autoSpaceDN w:val="0"/>
        <w:adjustRightInd w:val="0"/>
        <w:spacing w:after="0" w:line="240" w:lineRule="auto"/>
        <w:ind w:left="1070"/>
        <w:jc w:val="left"/>
        <w:rPr>
          <w:rFonts w:ascii="Consolas" w:hAnsi="Consolas" w:cs="Consolas"/>
          <w:color w:val="0000FF"/>
          <w:sz w:val="19"/>
          <w:szCs w:val="19"/>
          <w:lang w:eastAsia="en-GB"/>
        </w:rPr>
      </w:pPr>
      <w:r>
        <w:rPr>
          <w:rFonts w:ascii="Consolas" w:hAnsi="Consolas" w:cs="Consolas"/>
          <w:color w:val="0000FF"/>
          <w:sz w:val="19"/>
          <w:szCs w:val="19"/>
          <w:lang w:eastAsia="en-GB"/>
        </w:rPr>
        <w:t xml:space="preserve">  </w:t>
      </w:r>
    </w:p>
    <w:p w:rsidR="00F77C82" w:rsidRDefault="00F77C82">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 xml:space="preserve">diagramEnergyOffset </w:t>
      </w:r>
      <w:r>
        <w:t>which adjusts the displayed energy values of species. For example,</w:t>
      </w:r>
    </w:p>
    <w:p w:rsidR="00F77C82" w:rsidRPr="00A45C48" w:rsidRDefault="00F77C82">
      <w:pPr>
        <w:spacing w:line="240" w:lineRule="auto"/>
        <w:ind w:left="1080"/>
        <w:rPr>
          <w:rFonts w:ascii="Courier New" w:hAnsi="Courier New" w:cs="Courier New"/>
          <w:color w:val="0000FF"/>
          <w:sz w:val="18"/>
          <w:szCs w:val="18"/>
          <w:lang w:val="fr-FR"/>
        </w:rPr>
      </w:pPr>
      <w:r w:rsidRPr="00A45C48">
        <w:rPr>
          <w:rFonts w:ascii="Courier New" w:hAnsi="Courier New" w:cs="Courier New"/>
          <w:color w:val="0000FF"/>
          <w:sz w:val="18"/>
          <w:szCs w:val="18"/>
          <w:lang w:val="fr-FR"/>
        </w:rPr>
        <w:t>&lt;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&gt;0&lt;/</w:t>
      </w:r>
      <w:r w:rsidRPr="00A45C48">
        <w:rPr>
          <w:rFonts w:ascii="Courier New" w:hAnsi="Courier New" w:cs="Courier New"/>
          <w:color w:val="A31515"/>
          <w:sz w:val="18"/>
          <w:szCs w:val="18"/>
          <w:lang w:eastAsia="en-GB"/>
        </w:rPr>
        <w:t>me:diagramEnergyOffset</w:t>
      </w:r>
      <w:r w:rsidRPr="00A45C48">
        <w:rPr>
          <w:rFonts w:ascii="Courier New" w:hAnsi="Courier New" w:cs="Courier New"/>
          <w:color w:val="0000FF"/>
          <w:sz w:val="18"/>
          <w:szCs w:val="18"/>
          <w:lang w:val="fr-FR"/>
        </w:rPr>
        <w:t>&gt;</w:t>
      </w:r>
    </w:p>
    <w:p w:rsidR="00493F4D" w:rsidRDefault="00F77C82" w:rsidP="00493F4D">
      <w:pPr>
        <w:ind w:left="1080"/>
      </w:pPr>
      <w:proofErr w:type="gramStart"/>
      <w:r>
        <w:t>makes</w:t>
      </w:r>
      <w:proofErr w:type="gramEnd"/>
      <w:r>
        <w:t xml:space="preserve"> the lowest energy species have a displayed energy of 0. This is almost essential when the energies are used directly from a computational chemistry program, because of the large offset that they have.</w:t>
      </w:r>
    </w:p>
    <w:p w:rsidR="00857BCF" w:rsidRDefault="00E277AC" w:rsidP="00E277AC">
      <w:pPr>
        <w:numPr>
          <w:ilvl w:val="0"/>
          <w:numId w:val="14"/>
        </w:numPr>
      </w:pPr>
      <w:proofErr w:type="gramStart"/>
      <w:r>
        <w:rPr>
          <w:rFonts w:ascii="Courier New" w:hAnsi="Courier New" w:cs="Courier New"/>
          <w:color w:val="FF0000"/>
        </w:rPr>
        <w:t>me:</w:t>
      </w:r>
      <w:proofErr w:type="gramEnd"/>
      <w:r>
        <w:rPr>
          <w:rFonts w:ascii="Courier New" w:hAnsi="Courier New" w:cs="Courier New"/>
          <w:color w:val="FF0000"/>
        </w:rPr>
        <w:t>ForceMacroDetailedBalance</w:t>
      </w:r>
      <w:r>
        <w:t xml:space="preserve">. This keyword forces macroscopic detailed balance when using the Bartis-Widom </w:t>
      </w:r>
      <w:r w:rsidR="009B753C">
        <w:t>method</w:t>
      </w:r>
      <w:r>
        <w:t xml:space="preserve"> to calculate macroscopic rate coefficients. This keyword applies only to irreversible systems and by default detailed balance is not imposed for these systems. This facility has been a</w:t>
      </w:r>
      <w:r w:rsidR="009B753C">
        <w:t>dded for those situations where</w:t>
      </w:r>
      <w:r>
        <w:t xml:space="preserve"> numerical inaccuracy yields negative rate coefficients, imposing macroscopic </w:t>
      </w:r>
      <w:r w:rsidR="009B753C">
        <w:t>allows an alternative implementation of the Bartis-Widom</w:t>
      </w:r>
      <w:r>
        <w:t xml:space="preserve"> </w:t>
      </w:r>
      <w:r w:rsidR="009B753C">
        <w:t>method to be used which is less susceptible to these difficulties. Strictly speaking, an irreversible system does observe microscopic reversibility and does not rigorously obey detailed balance, so this method should be used with care.  To use this keyword insert the following line into the control section:</w:t>
      </w:r>
    </w:p>
    <w:p w:rsidR="009B753C" w:rsidRPr="00ED65F4" w:rsidRDefault="009B753C" w:rsidP="00D8320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nsolas" w:hAnsi="Consolas" w:cs="Consolas"/>
          <w:color w:val="0000FF"/>
          <w:sz w:val="19"/>
          <w:szCs w:val="19"/>
          <w:lang w:eastAsia="en-GB"/>
        </w:rPr>
        <w:t xml:space="preserve">    </w:t>
      </w:r>
      <w:r w:rsidR="00D8320D">
        <w:rPr>
          <w:rFonts w:ascii="Consolas" w:hAnsi="Consolas" w:cs="Consolas"/>
          <w:color w:val="0000FF"/>
          <w:sz w:val="19"/>
          <w:szCs w:val="19"/>
          <w:lang w:eastAsia="en-GB"/>
        </w:rPr>
        <w:t xml:space="preserve">      </w:t>
      </w:r>
      <w:r w:rsidR="00D8320D" w:rsidRPr="00ED65F4">
        <w:rPr>
          <w:rFonts w:ascii="Courier New" w:hAnsi="Courier New" w:cs="Courier New"/>
          <w:color w:val="0000FF"/>
          <w:sz w:val="18"/>
          <w:szCs w:val="18"/>
          <w:lang w:eastAsia="en-GB"/>
        </w:rPr>
        <w:t>&lt;</w:t>
      </w:r>
      <w:r w:rsidR="00D8320D" w:rsidRPr="00ED65F4">
        <w:rPr>
          <w:rFonts w:ascii="Courier New" w:hAnsi="Courier New" w:cs="Courier New"/>
          <w:color w:val="A31515"/>
          <w:sz w:val="18"/>
          <w:szCs w:val="18"/>
          <w:lang w:eastAsia="en-GB"/>
        </w:rPr>
        <w:t>me:ForceMacroDetailedBalance</w:t>
      </w:r>
      <w:r w:rsidR="00D8320D" w:rsidRPr="00ED65F4">
        <w:rPr>
          <w:rFonts w:ascii="Courier New" w:hAnsi="Courier New" w:cs="Courier New"/>
          <w:color w:val="0000FF"/>
          <w:sz w:val="18"/>
          <w:szCs w:val="18"/>
          <w:lang w:eastAsia="en-GB"/>
        </w:rPr>
        <w:t xml:space="preserve"> /&gt;</w:t>
      </w:r>
    </w:p>
    <w:p w:rsidR="00F77C82" w:rsidRDefault="00F77C82" w:rsidP="00F66AB7">
      <w:pPr>
        <w:pStyle w:val="Heading2"/>
      </w:pPr>
      <w:bookmarkStart w:id="43" w:name="_Toc380341235"/>
      <w:r>
        <w:t>Summary Table: Molecular input variables in MESMER</w:t>
      </w:r>
      <w:bookmarkEnd w:id="43"/>
    </w:p>
    <w:p w:rsidR="00F77C82" w:rsidRDefault="004A294C">
      <w:r>
        <w:t>T</w:t>
      </w:r>
      <w:r w:rsidR="00F77C82">
        <w:t xml:space="preserve">able </w:t>
      </w:r>
      <w:r w:rsidR="009B5AE2">
        <w:t xml:space="preserve">5 </w:t>
      </w:r>
      <w:r w:rsidR="00F77C82">
        <w:t xml:space="preserve">lists essential variables for molecules in the MESMER calculation.  The different types of molecules in the table are bath gas (Bath), transition states (TS), Excess Reactants (ExcS), deficient reactants (DefS), sink molecules (Sink), and modelled molecules (MM).  </w:t>
      </w:r>
      <w:r w:rsidR="00F77C82">
        <w:lastRenderedPageBreak/>
        <w:t xml:space="preserve">The variables in grey boxes are not input by user, but calculated by MESMER according to the input parameters.  </w:t>
      </w:r>
    </w:p>
    <w:tbl>
      <w:tblPr>
        <w:tblW w:w="0" w:type="auto"/>
        <w:tblInd w:w="108" w:type="dxa"/>
        <w:tblLayout w:type="fixed"/>
        <w:tblLook w:val="0000" w:firstRow="0" w:lastRow="0" w:firstColumn="0" w:lastColumn="0" w:noHBand="0" w:noVBand="0"/>
      </w:tblPr>
      <w:tblGrid>
        <w:gridCol w:w="2885"/>
        <w:gridCol w:w="709"/>
        <w:gridCol w:w="1491"/>
        <w:gridCol w:w="853"/>
        <w:gridCol w:w="850"/>
        <w:gridCol w:w="849"/>
        <w:gridCol w:w="869"/>
      </w:tblGrid>
      <w:tr w:rsidR="00F77C82">
        <w:trPr>
          <w:tblHeader/>
        </w:trPr>
        <w:tc>
          <w:tcPr>
            <w:tcW w:w="2885"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Parameter</w:t>
            </w:r>
          </w:p>
        </w:tc>
        <w:tc>
          <w:tcPr>
            <w:tcW w:w="70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Bath</w:t>
            </w:r>
          </w:p>
        </w:tc>
        <w:tc>
          <w:tcPr>
            <w:tcW w:w="1491"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TS</w:t>
            </w:r>
          </w:p>
        </w:tc>
        <w:tc>
          <w:tcPr>
            <w:tcW w:w="853"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ExcS</w:t>
            </w:r>
          </w:p>
        </w:tc>
        <w:tc>
          <w:tcPr>
            <w:tcW w:w="850"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DefS</w:t>
            </w:r>
          </w:p>
        </w:tc>
        <w:tc>
          <w:tcPr>
            <w:tcW w:w="849" w:type="dxa"/>
            <w:tcBorders>
              <w:top w:val="single" w:sz="8" w:space="0" w:color="000000"/>
              <w:left w:val="single" w:sz="8" w:space="0" w:color="000000"/>
              <w:bottom w:val="single" w:sz="8" w:space="0" w:color="000000"/>
            </w:tcBorders>
            <w:shd w:val="clear" w:color="auto" w:fill="auto"/>
            <w:vAlign w:val="center"/>
          </w:tcPr>
          <w:p w:rsidR="00F77C82" w:rsidRDefault="00F77C82">
            <w:pPr>
              <w:keepNext/>
              <w:snapToGrid w:val="0"/>
              <w:spacing w:line="240" w:lineRule="auto"/>
              <w:jc w:val="center"/>
            </w:pPr>
            <w:r>
              <w:t>Sink</w:t>
            </w:r>
          </w:p>
        </w:tc>
        <w:tc>
          <w:tcPr>
            <w:tcW w:w="869" w:type="dxa"/>
            <w:tcBorders>
              <w:top w:val="single" w:sz="8" w:space="0" w:color="000000"/>
              <w:left w:val="single" w:sz="4" w:space="0" w:color="000000"/>
              <w:bottom w:val="single" w:sz="8" w:space="0" w:color="000000"/>
              <w:right w:val="single" w:sz="4" w:space="0" w:color="000000"/>
            </w:tcBorders>
            <w:shd w:val="clear" w:color="auto" w:fill="auto"/>
            <w:vAlign w:val="center"/>
          </w:tcPr>
          <w:p w:rsidR="00F77C82" w:rsidRDefault="00F77C82">
            <w:pPr>
              <w:keepNext/>
              <w:snapToGrid w:val="0"/>
              <w:spacing w:line="240" w:lineRule="auto"/>
              <w:jc w:val="center"/>
            </w:pPr>
            <w:r>
              <w:t>MM</w:t>
            </w:r>
          </w:p>
        </w:tc>
      </w:tr>
      <w:tr w:rsidR="00F77C82">
        <w:tc>
          <w:tcPr>
            <w:tcW w:w="2885"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atomic/molecular mass</w:t>
            </w:r>
          </w:p>
        </w:tc>
        <w:tc>
          <w:tcPr>
            <w:tcW w:w="70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p>
        </w:tc>
        <w:tc>
          <w:tcPr>
            <w:tcW w:w="853"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8"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8"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t xml:space="preserve"> (sigma)</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ε</w:t>
            </w:r>
            <w:r>
              <w:t xml:space="preserve"> (epsilon)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B</w:t>
            </w:r>
            <w:r>
              <w:rPr>
                <w:vertAlign w:val="subscript"/>
              </w:rPr>
              <w:t>xyz</w:t>
            </w:r>
            <w:r>
              <w:t xml:space="preserve"> (rotational contants)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σ</w:t>
            </w:r>
            <w:r>
              <w:rPr>
                <w:vertAlign w:val="subscript"/>
              </w:rPr>
              <w:t xml:space="preserve"> sym</w:t>
            </w:r>
            <w:r>
              <w:t xml:space="preserve"> (rotational symm num)</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ZPE (zero point energy)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rPr>
                <w:i/>
              </w:rPr>
              <w:t>v</w:t>
            </w:r>
            <w:r>
              <w:rPr>
                <w:i/>
                <w:vertAlign w:val="subscript"/>
              </w:rPr>
              <w:t>f</w:t>
            </w:r>
            <w:r>
              <w:t xml:space="preserve"> (vibrational frequencies)</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Spin multiplicity</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Electronic Excitation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cells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rsidP="00EF0DE7">
            <w:pPr>
              <w:keepNext/>
              <w:snapToGrid w:val="0"/>
              <w:spacing w:after="0" w:line="240" w:lineRule="auto"/>
              <w:jc w:val="center"/>
              <w:rPr>
                <w:vertAlign w:val="superscript"/>
              </w:rPr>
            </w:pPr>
            <w:r>
              <w:rPr>
                <w:rFonts w:ascii="Symbol" w:hAnsi="Symbol"/>
              </w:rPr>
              <w:t></w:t>
            </w:r>
            <w:r>
              <w:rPr>
                <w:vertAlign w:val="superscript"/>
              </w:rPr>
              <w:t>only for RRKM</w:t>
            </w: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Number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Energy of grains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r>
              <w:t>Initial Population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Equilibrium fraction</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auto"/>
            <w:vAlign w:val="center"/>
          </w:tcPr>
          <w:p w:rsidR="00F77C82" w:rsidRDefault="00100241">
            <w:pPr>
              <w:keepNext/>
              <w:snapToGrid w:val="0"/>
              <w:spacing w:line="240" w:lineRule="auto"/>
              <w:jc w:val="center"/>
              <w:rPr>
                <w:lang w:val="pt-BR"/>
              </w:rP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F77C82">
              <w:rPr>
                <w:lang w:val="pt-BR"/>
              </w:rPr>
              <w:t xml:space="preserve"> (delta E down)</w:t>
            </w:r>
          </w:p>
        </w:tc>
        <w:tc>
          <w:tcPr>
            <w:tcW w:w="70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1491"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3"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50"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49" w:type="dxa"/>
            <w:tcBorders>
              <w:top w:val="single" w:sz="4" w:space="0" w:color="000000"/>
              <w:left w:val="single" w:sz="4" w:space="0" w:color="000000"/>
              <w:bottom w:val="single" w:sz="4" w:space="0" w:color="000000"/>
            </w:tcBorders>
            <w:shd w:val="clear" w:color="auto" w:fill="auto"/>
            <w:vAlign w:val="center"/>
          </w:tcPr>
          <w:p w:rsidR="00F77C82" w:rsidRDefault="00F77C82">
            <w:pPr>
              <w:keepNext/>
              <w:snapToGrid w:val="0"/>
              <w:spacing w:line="240" w:lineRule="auto"/>
              <w:jc w:val="center"/>
              <w:rPr>
                <w:lang w:val="pt-BR"/>
              </w:rPr>
            </w:pPr>
          </w:p>
        </w:tc>
        <w:tc>
          <w:tcPr>
            <w:tcW w:w="869" w:type="dxa"/>
            <w:tcBorders>
              <w:top w:val="single" w:sz="4" w:space="0" w:color="000000"/>
              <w:left w:val="single" w:sz="4" w:space="0" w:color="000000"/>
              <w:bottom w:val="single" w:sz="4" w:space="0" w:color="000000"/>
              <w:right w:val="single" w:sz="4" w:space="0" w:color="000000"/>
            </w:tcBorders>
            <w:shd w:val="clear" w:color="auto" w:fill="auto"/>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frequency</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Collision operator size</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r w:rsidR="00F77C82">
        <w:tc>
          <w:tcPr>
            <w:tcW w:w="2885"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r>
              <w:t>Initial grain populations</w:t>
            </w:r>
          </w:p>
        </w:tc>
        <w:tc>
          <w:tcPr>
            <w:tcW w:w="70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1491"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3"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50"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49" w:type="dxa"/>
            <w:tcBorders>
              <w:top w:val="single" w:sz="4" w:space="0" w:color="000000"/>
              <w:left w:val="single" w:sz="4" w:space="0" w:color="000000"/>
              <w:bottom w:val="single" w:sz="4" w:space="0" w:color="000000"/>
            </w:tcBorders>
            <w:shd w:val="clear" w:color="auto" w:fill="CCCCCC"/>
            <w:vAlign w:val="center"/>
          </w:tcPr>
          <w:p w:rsidR="00F77C82" w:rsidRDefault="00F77C82">
            <w:pPr>
              <w:keepNext/>
              <w:snapToGrid w:val="0"/>
              <w:spacing w:line="240" w:lineRule="auto"/>
              <w:jc w:val="center"/>
            </w:pPr>
          </w:p>
        </w:tc>
        <w:tc>
          <w:tcPr>
            <w:tcW w:w="869"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F77C82" w:rsidRDefault="00F77C82">
            <w:pPr>
              <w:keepNext/>
              <w:snapToGrid w:val="0"/>
              <w:spacing w:line="240" w:lineRule="auto"/>
              <w:jc w:val="center"/>
              <w:rPr>
                <w:rFonts w:ascii="Symbol" w:hAnsi="Symbol"/>
              </w:rPr>
            </w:pPr>
            <w:r>
              <w:rPr>
                <w:rFonts w:ascii="Symbol" w:hAnsi="Symbol"/>
              </w:rPr>
              <w:t></w:t>
            </w:r>
          </w:p>
        </w:tc>
      </w:tr>
    </w:tbl>
    <w:p w:rsidR="00277A1D" w:rsidRDefault="00592261">
      <w:pPr>
        <w:jc w:val="center"/>
        <w:rPr>
          <w:sz w:val="22"/>
          <w:szCs w:val="22"/>
        </w:rPr>
      </w:pPr>
      <w:r w:rsidRPr="00592261">
        <w:rPr>
          <w:sz w:val="22"/>
          <w:szCs w:val="22"/>
        </w:rPr>
        <w:t xml:space="preserve">Table </w:t>
      </w:r>
      <w:r w:rsidR="009B5AE2">
        <w:rPr>
          <w:sz w:val="22"/>
          <w:szCs w:val="22"/>
        </w:rPr>
        <w:t>5</w:t>
      </w:r>
      <w:r w:rsidR="00516DC6">
        <w:rPr>
          <w:sz w:val="22"/>
          <w:szCs w:val="22"/>
        </w:rPr>
        <w:t>:</w:t>
      </w:r>
      <w:r w:rsidRPr="00592261">
        <w:rPr>
          <w:sz w:val="22"/>
          <w:szCs w:val="22"/>
        </w:rPr>
        <w:t xml:space="preserve"> Essential Variables in MESMER Calculations</w:t>
      </w:r>
    </w:p>
    <w:p w:rsidR="00493F4D" w:rsidRDefault="00493F4D">
      <w:pPr>
        <w:jc w:val="center"/>
        <w:rPr>
          <w:sz w:val="22"/>
          <w:szCs w:val="22"/>
        </w:rPr>
      </w:pPr>
    </w:p>
    <w:p w:rsidR="00F77C82" w:rsidRPr="00246233" w:rsidRDefault="00F77C82" w:rsidP="00C05534">
      <w:pPr>
        <w:pStyle w:val="Heading1"/>
      </w:pPr>
      <w:bookmarkStart w:id="44" w:name="_Toc380341236"/>
      <w:r w:rsidRPr="00246233">
        <w:lastRenderedPageBreak/>
        <w:t>Additional facilities and examples</w:t>
      </w:r>
      <w:bookmarkEnd w:id="44"/>
    </w:p>
    <w:p w:rsidR="00F77C82" w:rsidRDefault="00F77C82">
      <w:r>
        <w:t xml:space="preserve">Below, we introduce the structure of some basic XML, and provide some examples for utilizing MESMER functionality that was not discussed above. The best place to look for examples is in MesmerQA folder, the components of which are discussed in detail below. The examples inside the MesmerQA folder cover </w:t>
      </w:r>
      <w:r>
        <w:rPr>
          <w:i/>
        </w:rPr>
        <w:t>most</w:t>
      </w:r>
      <w:r>
        <w:t xml:space="preserve"> of the functionality available in MESMER, but not </w:t>
      </w:r>
      <w:r>
        <w:rPr>
          <w:i/>
        </w:rPr>
        <w:t>all</w:t>
      </w:r>
      <w:r>
        <w:t xml:space="preserve"> of i</w:t>
      </w:r>
      <w:r w:rsidR="00493F4D">
        <w:t xml:space="preserve">t. </w:t>
      </w:r>
    </w:p>
    <w:p w:rsidR="00F77C82" w:rsidRDefault="00F77C82" w:rsidP="00F66AB7">
      <w:pPr>
        <w:pStyle w:val="Heading2"/>
      </w:pPr>
      <w:bookmarkStart w:id="45" w:name="_Toc380341237"/>
      <w:r>
        <w:t>Basic XML Structure</w:t>
      </w:r>
      <w:bookmarkEnd w:id="45"/>
    </w:p>
    <w:p w:rsidR="00F77C82" w:rsidRDefault="00F77C82">
      <w:r>
        <w:t>A basic one atomic molecule should look like this in MESMER:</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sz w:val="18"/>
          <w:szCs w:val="18"/>
        </w:rPr>
        <w:t xml:space="preserve"> id</w:t>
      </w:r>
      <w:r w:rsidRPr="00ED65F4">
        <w:rPr>
          <w:rFonts w:ascii="Courier New" w:hAnsi="Courier New" w:cs="Courier New"/>
          <w:color w:val="FF0000"/>
          <w:sz w:val="18"/>
          <w:szCs w:val="18"/>
        </w:rPr>
        <w:t>=</w:t>
      </w:r>
      <w:r w:rsidRPr="00ED65F4">
        <w:rPr>
          <w:rFonts w:ascii="Courier New" w:hAnsi="Courier New" w:cs="Courier New"/>
          <w:sz w:val="18"/>
          <w:szCs w:val="18"/>
        </w:rPr>
        <w:t>"He"</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propertyList</w:t>
      </w:r>
      <w:proofErr w:type="gramEnd"/>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"me:epsilon"</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10.2</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"me:sigma"</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proofErr w:type="gramStart"/>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roofErr w:type="gramEnd"/>
      <w:r w:rsidRPr="00ED65F4">
        <w:rPr>
          <w:rFonts w:ascii="Courier New" w:hAnsi="Courier New" w:cs="Courier New"/>
          <w:color w:val="FF0000"/>
          <w:sz w:val="18"/>
          <w:szCs w:val="18"/>
        </w:rPr>
        <w:t>2.55</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sz w:val="18"/>
          <w:szCs w:val="18"/>
        </w:rPr>
        <w:t xml:space="preserve"> dictRef</w:t>
      </w:r>
      <w:r w:rsidRPr="00ED65F4">
        <w:rPr>
          <w:rFonts w:ascii="Courier New" w:hAnsi="Courier New" w:cs="Courier New"/>
          <w:color w:val="FF0000"/>
          <w:sz w:val="18"/>
          <w:szCs w:val="18"/>
        </w:rPr>
        <w:t>=</w:t>
      </w:r>
      <w:r w:rsidRPr="00ED65F4">
        <w:rPr>
          <w:rFonts w:ascii="Courier New" w:hAnsi="Courier New" w:cs="Courier New"/>
          <w:sz w:val="18"/>
          <w:szCs w:val="18"/>
        </w:rPr>
        <w:t>"me:MW"</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sz w:val="18"/>
          <w:szCs w:val="18"/>
        </w:rPr>
        <w:t xml:space="preserve"> units</w:t>
      </w:r>
      <w:r w:rsidRPr="00ED65F4">
        <w:rPr>
          <w:rFonts w:ascii="Courier New" w:hAnsi="Courier New" w:cs="Courier New"/>
          <w:color w:val="FF0000"/>
          <w:sz w:val="18"/>
          <w:szCs w:val="18"/>
        </w:rPr>
        <w:t>=</w:t>
      </w:r>
      <w:r w:rsidRPr="00ED65F4">
        <w:rPr>
          <w:rFonts w:ascii="Courier New" w:hAnsi="Courier New" w:cs="Courier New"/>
          <w:sz w:val="18"/>
          <w:szCs w:val="18"/>
        </w:rPr>
        <w:t>"amu"&gt;</w:t>
      </w:r>
      <w:r w:rsidRPr="00ED65F4">
        <w:rPr>
          <w:rFonts w:ascii="Courier New" w:hAnsi="Courier New" w:cs="Courier New"/>
          <w:color w:val="FF0000"/>
          <w:sz w:val="18"/>
          <w:szCs w:val="18"/>
        </w:rPr>
        <w:t>4.0</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scalar</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propertyList</w:t>
      </w:r>
      <w:r w:rsidRPr="00ED65F4">
        <w:rPr>
          <w:rFonts w:ascii="Courier New" w:hAnsi="Courier New" w:cs="Courier New"/>
          <w:color w:val="0000FF"/>
          <w:sz w:val="18"/>
          <w:szCs w:val="18"/>
        </w:rPr>
        <w:t>&gt;</w:t>
      </w:r>
    </w:p>
    <w:p w:rsidR="00F77C82" w:rsidRPr="00ED65F4" w:rsidRDefault="00F77C82">
      <w:pPr>
        <w:keepNext/>
        <w:keepLines/>
        <w:spacing w:line="240" w:lineRule="auto"/>
        <w:rPr>
          <w:rFonts w:ascii="Courier New" w:hAnsi="Courier New" w:cs="Courier New"/>
          <w:color w:val="0000FF"/>
          <w:sz w:val="18"/>
          <w:szCs w:val="18"/>
        </w:rPr>
      </w:pPr>
      <w:r w:rsidRPr="00ED65F4">
        <w:rPr>
          <w:rFonts w:ascii="Courier New" w:hAnsi="Courier New" w:cs="Courier New"/>
          <w:sz w:val="18"/>
          <w:szCs w:val="18"/>
        </w:rPr>
        <w:t xml:space="preserve">    </w:t>
      </w:r>
      <w:r w:rsidRPr="00ED65F4">
        <w:rPr>
          <w:rFonts w:ascii="Courier New" w:hAnsi="Courier New" w:cs="Courier New"/>
          <w:color w:val="0000FF"/>
          <w:sz w:val="18"/>
          <w:szCs w:val="18"/>
        </w:rPr>
        <w:t>&lt;/</w:t>
      </w:r>
      <w:r w:rsidRPr="00ED65F4">
        <w:rPr>
          <w:rFonts w:ascii="Courier New" w:hAnsi="Courier New" w:cs="Courier New"/>
          <w:color w:val="A31515"/>
          <w:sz w:val="18"/>
          <w:szCs w:val="18"/>
          <w:lang w:eastAsia="en-GB"/>
        </w:rPr>
        <w:t>molecule</w:t>
      </w:r>
      <w:r w:rsidRPr="00ED65F4">
        <w:rPr>
          <w:rFonts w:ascii="Courier New" w:hAnsi="Courier New" w:cs="Courier New"/>
          <w:color w:val="0000FF"/>
          <w:sz w:val="18"/>
          <w:szCs w:val="18"/>
        </w:rPr>
        <w:t>&gt;</w:t>
      </w:r>
    </w:p>
    <w:p w:rsidR="00F77C82" w:rsidRDefault="00F77C82" w:rsidP="00ED65F4">
      <w:pPr>
        <w:keepNext/>
        <w:keepLines/>
        <w:spacing w:line="240" w:lineRule="auto"/>
      </w:pPr>
      <w:r>
        <w:tab/>
        <w:t xml:space="preserve">From this view one can see that all property elements are enclosed inside </w:t>
      </w:r>
      <w:r w:rsidRPr="00ED65F4">
        <w:rPr>
          <w:rFonts w:ascii="Courier New" w:hAnsi="Courier New" w:cs="Courier New"/>
          <w:color w:val="A31515"/>
          <w:sz w:val="18"/>
          <w:szCs w:val="18"/>
          <w:lang w:eastAsia="en-GB"/>
        </w:rPr>
        <w:t>propertyList</w:t>
      </w:r>
      <w:r>
        <w:t xml:space="preserve"> element, where the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atomarray</w:t>
      </w:r>
      <w:r w:rsidR="00ED65F4" w:rsidRPr="00ED65F4">
        <w:rPr>
          <w:rFonts w:ascii="Courier New" w:hAnsi="Courier New" w:cs="Courier New"/>
          <w:color w:val="0000FF"/>
          <w:sz w:val="20"/>
        </w:rPr>
        <w:t>&gt;</w:t>
      </w:r>
      <w:r>
        <w:t xml:space="preserve"> element and </w:t>
      </w:r>
      <w:r w:rsidR="00ED65F4" w:rsidRPr="00ED65F4">
        <w:rPr>
          <w:rFonts w:ascii="Courier New" w:hAnsi="Courier New" w:cs="Courier New"/>
          <w:color w:val="0000FF"/>
          <w:sz w:val="20"/>
        </w:rPr>
        <w: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&gt;&lt;/</w:t>
      </w:r>
      <w:r w:rsidR="00ED65F4" w:rsidRPr="00ED65F4">
        <w:rPr>
          <w:rFonts w:ascii="Courier New" w:hAnsi="Courier New" w:cs="Courier New"/>
          <w:color w:val="A31515"/>
          <w:sz w:val="18"/>
          <w:szCs w:val="18"/>
          <w:lang w:eastAsia="en-GB"/>
        </w:rPr>
        <w:t>bondarray</w:t>
      </w:r>
      <w:r w:rsidR="00ED65F4" w:rsidRPr="00ED65F4">
        <w:rPr>
          <w:rFonts w:ascii="Courier New" w:hAnsi="Courier New" w:cs="Courier New"/>
          <w:color w:val="0000FF"/>
          <w:sz w:val="20"/>
        </w:rPr>
        <w:t>&gt;</w:t>
      </w:r>
      <w:r w:rsidR="00ED65F4">
        <w:t xml:space="preserve"> </w:t>
      </w:r>
      <w:r>
        <w:t xml:space="preserve">elements are not shown in this example. It is not necessary to include the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atomarray</w:t>
      </w:r>
      <w:r w:rsidRPr="00ED65F4">
        <w:rPr>
          <w:rFonts w:ascii="Courier New" w:hAnsi="Courier New" w:cs="Courier New"/>
          <w:color w:val="0000FF"/>
          <w:sz w:val="20"/>
        </w:rPr>
        <w:t>&gt;</w:t>
      </w:r>
      <w:r>
        <w:rPr>
          <w:rFonts w:ascii="Courier New" w:hAnsi="Courier New" w:cs="Courier New"/>
          <w:b/>
          <w:color w:val="0000FF"/>
          <w:sz w:val="20"/>
        </w:rPr>
        <w:t xml:space="preserve"> </w:t>
      </w:r>
      <w:r>
        <w:t>and</w:t>
      </w:r>
      <w:r>
        <w:rPr>
          <w:rFonts w:ascii="Courier New" w:hAnsi="Courier New" w:cs="Courier New"/>
          <w:b/>
          <w:color w:val="0000FF"/>
          <w:sz w:val="20"/>
        </w:rPr>
        <w:t xml:space="preserve"> </w:t>
      </w:r>
      <w:r w:rsidRPr="00ED65F4">
        <w:rPr>
          <w:rFonts w:ascii="Courier New" w:hAnsi="Courier New" w:cs="Courier New"/>
          <w:color w:val="0000FF"/>
          <w:sz w:val="20"/>
        </w:rPr>
        <w: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&gt;&lt;/</w:t>
      </w:r>
      <w:r w:rsidRPr="00ED65F4">
        <w:rPr>
          <w:rFonts w:ascii="Courier New" w:hAnsi="Courier New" w:cs="Courier New"/>
          <w:color w:val="A31515"/>
          <w:sz w:val="18"/>
          <w:szCs w:val="18"/>
          <w:lang w:eastAsia="en-GB"/>
        </w:rPr>
        <w:t>bondarray</w:t>
      </w:r>
      <w:r w:rsidRPr="00ED65F4">
        <w:rPr>
          <w:rFonts w:ascii="Courier New" w:hAnsi="Courier New" w:cs="Courier New"/>
          <w:color w:val="0000FF"/>
          <w:sz w:val="20"/>
        </w:rPr>
        <w:t>&gt;</w:t>
      </w:r>
      <w:r>
        <w:t xml:space="preserve"> elements in a molecule, but in the future, MESMER may use the elemental data to check the credibility of the vibrational/rotational data provided by user, or even draw pictures of the molecular geometries on the PES.</w:t>
      </w:r>
    </w:p>
    <w:p w:rsidR="00F77C82" w:rsidRDefault="00F77C82">
      <w:pPr>
        <w:ind w:left="426"/>
      </w:pPr>
      <w:r>
        <w:t>Any complete XML element should be one of the following</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&gt;&lt;/elementName&gt;</w:t>
      </w:r>
    </w:p>
    <w:p w:rsidR="00F77C82" w:rsidRDefault="00F77C82">
      <w:proofErr w:type="gramStart"/>
      <w:r>
        <w:t>or</w:t>
      </w:r>
      <w:proofErr w:type="gramEnd"/>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 xml:space="preserve">"id" </w:t>
      </w:r>
      <w:r>
        <w:rPr>
          <w:rFonts w:ascii="Courier New" w:hAnsi="Courier New" w:cs="Courier New"/>
          <w:b/>
          <w:color w:val="0000FF"/>
          <w:sz w:val="18"/>
          <w:szCs w:val="18"/>
        </w:rPr>
        <w:t>/&gt;</w:t>
      </w:r>
    </w:p>
    <w:p w:rsidR="00F77C82" w:rsidRDefault="00FD5F1A">
      <w:r>
        <w:lastRenderedPageBreak/>
        <w:t>The first representation can be extended by inserting</w:t>
      </w:r>
      <w:r w:rsidR="00F77C82">
        <w:t xml:space="preserve"> child elements between two element bodies as</w:t>
      </w:r>
      <w:r>
        <w: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&lt;elementName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ab/>
        <w:t xml:space="preserve">&lt;childElementName </w:t>
      </w:r>
      <w:r>
        <w:rPr>
          <w:rFonts w:ascii="Courier New" w:hAnsi="Courier New" w:cs="Courier New"/>
          <w:b/>
          <w:sz w:val="18"/>
          <w:szCs w:val="18"/>
        </w:rPr>
        <w:t>parameterName</w:t>
      </w:r>
      <w:r>
        <w:rPr>
          <w:rFonts w:ascii="Courier New" w:hAnsi="Courier New" w:cs="Courier New"/>
          <w:b/>
          <w:color w:val="FF0000"/>
          <w:sz w:val="18"/>
          <w:szCs w:val="18"/>
        </w:rPr>
        <w:t>=</w:t>
      </w:r>
      <w:r>
        <w:rPr>
          <w:rFonts w:ascii="Courier New" w:hAnsi="Courier New" w:cs="Courier New"/>
          <w:b/>
          <w:sz w:val="18"/>
          <w:szCs w:val="18"/>
        </w:rPr>
        <w:t>"id"</w:t>
      </w:r>
      <w:r>
        <w:rPr>
          <w:rFonts w:ascii="Courier New" w:hAnsi="Courier New" w:cs="Courier New"/>
          <w:b/>
          <w:color w:val="0000FF"/>
          <w:sz w:val="18"/>
          <w:szCs w:val="18"/>
        </w:rPr>
        <w:t>&gt;&lt;/childElementName&gt;</w:t>
      </w:r>
    </w:p>
    <w:p w:rsidR="00F77C82" w:rsidRDefault="00F77C82">
      <w:pPr>
        <w:spacing w:line="240" w:lineRule="auto"/>
        <w:rPr>
          <w:rFonts w:ascii="Courier New" w:hAnsi="Courier New" w:cs="Courier New"/>
          <w:b/>
          <w:color w:val="0000FF"/>
          <w:sz w:val="18"/>
          <w:szCs w:val="18"/>
        </w:rPr>
      </w:pPr>
      <w:r>
        <w:rPr>
          <w:rFonts w:ascii="Courier New" w:hAnsi="Courier New" w:cs="Courier New"/>
          <w:b/>
          <w:color w:val="0000FF"/>
          <w:sz w:val="18"/>
          <w:szCs w:val="18"/>
        </w:rPr>
        <w:t>&lt;/elementName&gt;</w:t>
      </w:r>
    </w:p>
    <w:p w:rsidR="00F77C82" w:rsidRDefault="00F77C82">
      <w:r>
        <w:t xml:space="preserve">Be careful when converting the first expression to the second expression if you </w:t>
      </w:r>
      <w:r w:rsidR="00727400">
        <w:t>are editing on a text editor, es</w:t>
      </w:r>
      <w:r>
        <w:t xml:space="preserve">pecially on the location of the forward slash in the expression. </w:t>
      </w:r>
    </w:p>
    <w:p w:rsidR="00C00AB8" w:rsidRDefault="00C00AB8" w:rsidP="00C00AB8">
      <w:pPr>
        <w:pStyle w:val="Heading2"/>
      </w:pPr>
      <w:bookmarkStart w:id="46" w:name="_Toc380341238"/>
      <w:r>
        <w:t>Notes on Input File Structure</w:t>
      </w:r>
      <w:bookmarkEnd w:id="46"/>
    </w:p>
    <w:p w:rsidR="00C00AB8" w:rsidRDefault="00C00AB8" w:rsidP="00C00AB8">
      <w:pPr>
        <w:pStyle w:val="Index"/>
      </w:pPr>
      <w:r>
        <w:t xml:space="preserve">The following are a set of notes on the general structure of a MESMER input file. Note the format of the MESMER file has changed between versions 2.0 and 3.0 in order that an XML schema can be written. However, MESMER 3.0 should be compatible with earlier version of the input files. </w:t>
      </w:r>
    </w:p>
    <w:p w:rsidR="00C00AB8" w:rsidRDefault="00C00AB8" w:rsidP="00C00AB8">
      <w:pPr>
        <w:pStyle w:val="Index"/>
        <w:numPr>
          <w:ilvl w:val="0"/>
          <w:numId w:val="14"/>
        </w:numPr>
      </w:pPr>
      <w:r>
        <w:t>Use lower camel case for new element and attribute names (except for obvious ab</w:t>
      </w:r>
      <w:r w:rsidR="00AF3C54">
        <w:t>b</w:t>
      </w:r>
      <w:r>
        <w:t>reviations like the attributes P and T). This helps to make the capitalisation more predictable.</w:t>
      </w:r>
    </w:p>
    <w:p w:rsidR="00C00AB8" w:rsidRDefault="00C00AB8" w:rsidP="00C00AB8">
      <w:pPr>
        <w:pStyle w:val="Index"/>
        <w:numPr>
          <w:ilvl w:val="0"/>
          <w:numId w:val="14"/>
        </w:numPr>
      </w:pPr>
      <w:r>
        <w:t>Attribute names are generally unqualified, i.e. the namespace “</w:t>
      </w:r>
      <w:r w:rsidRPr="00D422BE">
        <w:rPr>
          <w:rFonts w:ascii="Courier New" w:hAnsi="Courier New" w:cs="Courier New"/>
          <w:noProof/>
          <w:color w:val="FF0000"/>
          <w:sz w:val="18"/>
          <w:szCs w:val="18"/>
          <w:lang w:eastAsia="en-GB"/>
        </w:rPr>
        <w:t>me:</w:t>
      </w:r>
      <w:r>
        <w:t xml:space="preserve">” should not be used. Using this style fits better with CML and common XML practice. E.g.: an experimental pair should be expressed as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w:t>
      </w:r>
      <w:proofErr w:type="gramStart"/>
      <w:r>
        <w:t>rather</w:t>
      </w:r>
      <w:proofErr w:type="gramEnd"/>
      <w:r>
        <w:t xml:space="preserve"> than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 xml:space="preserve">me:PTpair </w:t>
      </w:r>
      <w:r w:rsidRPr="00D422BE">
        <w:rPr>
          <w:rFonts w:ascii="Courier New" w:hAnsi="Courier New" w:cs="Courier New"/>
          <w:noProof/>
          <w:color w:val="FF0000"/>
          <w:sz w:val="18"/>
          <w:szCs w:val="18"/>
          <w:lang w:eastAsia="en-GB"/>
        </w:rPr>
        <w:t>me:units</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PPCC</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me:P</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30.0e16</w:t>
      </w:r>
      <w:r w:rsidRPr="00D422BE">
        <w:rPr>
          <w:rFonts w:ascii="Courier New" w:hAnsi="Courier New" w:cs="Courier New"/>
          <w:noProof/>
          <w:sz w:val="18"/>
          <w:szCs w:val="18"/>
          <w:lang w:eastAsia="en-GB"/>
        </w:rPr>
        <w: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FF0000"/>
          <w:sz w:val="18"/>
          <w:szCs w:val="18"/>
          <w:lang w:eastAsia="en-GB"/>
        </w:rPr>
        <w:t>me:T</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720.</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t xml:space="preserve"> However, it has been necessary to introduce a qualified attribute name to handle plugins with data (see below), as in </w:t>
      </w:r>
      <w:r w:rsidRPr="00D422BE">
        <w:rPr>
          <w:rFonts w:ascii="Courier New" w:hAnsi="Courier New" w:cs="Courier New"/>
          <w:noProof/>
          <w:color w:val="FF0000"/>
          <w:sz w:val="18"/>
          <w:szCs w:val="18"/>
          <w:lang w:eastAsia="en-GB"/>
        </w:rPr>
        <w:t>xsi:type</w:t>
      </w:r>
      <w:r w:rsidRPr="00D422BE">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me:HinderedRotorQM1D</w:t>
      </w:r>
      <w:r w:rsidRPr="00D422BE">
        <w:rPr>
          <w:rFonts w:ascii="Courier New" w:hAnsi="Courier New" w:cs="Courier New"/>
          <w:noProof/>
          <w:sz w:val="18"/>
          <w:szCs w:val="18"/>
          <w:lang w:eastAsia="en-GB"/>
        </w:rPr>
        <w:t>"</w:t>
      </w:r>
      <w:r>
        <w:t xml:space="preserve">. </w:t>
      </w:r>
    </w:p>
    <w:p w:rsidR="00C00AB8" w:rsidRDefault="00C00AB8" w:rsidP="00C00AB8">
      <w:pPr>
        <w:pStyle w:val="Index"/>
        <w:numPr>
          <w:ilvl w:val="0"/>
          <w:numId w:val="14"/>
        </w:numPr>
      </w:pP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description</w:t>
      </w:r>
      <w:r w:rsidRPr="00D422BE">
        <w:rPr>
          <w:rFonts w:ascii="Courier New" w:hAnsi="Courier New" w:cs="Courier New"/>
          <w:noProof/>
          <w:color w:val="0000FF"/>
          <w:sz w:val="18"/>
          <w:szCs w:val="18"/>
          <w:lang w:eastAsia="en-GB"/>
        </w:rPr>
        <w:t>&gt;</w:t>
      </w:r>
      <w:r>
        <w:rPr>
          <w:rFonts w:ascii="Courier New" w:hAnsi="Courier New" w:cs="Courier New"/>
          <w:noProof/>
          <w:color w:val="0000FF"/>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ref</w:t>
      </w:r>
      <w:r w:rsidRPr="00D422BE">
        <w:rPr>
          <w:rFonts w:ascii="Courier New" w:hAnsi="Courier New" w:cs="Courier New"/>
          <w:noProof/>
          <w:color w:val="0000FF"/>
          <w:sz w:val="18"/>
          <w:szCs w:val="18"/>
          <w:lang w:eastAsia="en-GB"/>
        </w:rPr>
        <w:t>&gt;</w:t>
      </w:r>
      <w:r>
        <w:t xml:space="preserve"> used in Mesmer are not CML elements (just CML attributes) and so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me:title</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me:description</w:t>
      </w:r>
      <w:r w:rsidRPr="00D422BE">
        <w:rPr>
          <w:rFonts w:ascii="Courier New" w:hAnsi="Courier New" w:cs="Courier New"/>
          <w:noProof/>
          <w:color w:val="0000FF"/>
          <w:sz w:val="18"/>
          <w:szCs w:val="18"/>
          <w:lang w:eastAsia="en-GB"/>
        </w:rPr>
        <w:t>&gt;</w:t>
      </w:r>
      <w:r w:rsidRPr="00D422BE">
        <w:rPr>
          <w:rFonts w:ascii="Courier New" w:hAnsi="Courier New" w:cs="Courier New"/>
          <w:noProof/>
          <w:color w:val="A31515"/>
          <w:sz w:val="18"/>
          <w:szCs w:val="18"/>
          <w:lang w:eastAsia="en-GB"/>
        </w:rPr>
        <w:t xml:space="preserve"> </w:t>
      </w:r>
      <w:r w:rsidRPr="00D422BE">
        <w:t>and</w:t>
      </w:r>
      <w:r w:rsidRPr="00D422BE">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22BE">
        <w:rPr>
          <w:rFonts w:ascii="Courier New" w:hAnsi="Courier New" w:cs="Courier New"/>
          <w:noProof/>
          <w:color w:val="A31515"/>
          <w:sz w:val="18"/>
          <w:szCs w:val="18"/>
          <w:lang w:eastAsia="en-GB"/>
        </w:rPr>
        <w:t>me:ref</w:t>
      </w:r>
      <w:r w:rsidRPr="00D422BE">
        <w:rPr>
          <w:rFonts w:ascii="Courier New" w:hAnsi="Courier New" w:cs="Courier New"/>
          <w:noProof/>
          <w:color w:val="0000FF"/>
          <w:sz w:val="18"/>
          <w:szCs w:val="18"/>
          <w:lang w:eastAsia="en-GB"/>
        </w:rPr>
        <w:t>&gt;</w:t>
      </w:r>
      <w:r>
        <w:t xml:space="preserve"> should be used instead.</w:t>
      </w:r>
    </w:p>
    <w:p w:rsidR="00C00AB8" w:rsidRDefault="00C00AB8" w:rsidP="00C00AB8">
      <w:pPr>
        <w:pStyle w:val="Index"/>
        <w:numPr>
          <w:ilvl w:val="0"/>
          <w:numId w:val="14"/>
        </w:numPr>
      </w:pPr>
      <w:r>
        <w:t xml:space="preserve">Because it is not possible to add validatable extra structure to CML elements it is necessary to use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me:molecule</w:t>
      </w:r>
      <w:r w:rsidRPr="002E798C">
        <w:rPr>
          <w:rFonts w:ascii="Courier New" w:hAnsi="Courier New" w:cs="Courier New"/>
          <w:noProof/>
          <w:color w:val="0000FF"/>
          <w:sz w:val="18"/>
          <w:szCs w:val="18"/>
          <w:lang w:eastAsia="en-GB"/>
        </w:rPr>
        <w:t>&gt;</w:t>
      </w:r>
      <w:r>
        <w:t xml:space="preserve"> rather than </w:t>
      </w:r>
      <w:r w:rsidRPr="002E798C">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molecule</w:t>
      </w:r>
      <w:r w:rsidRPr="002E798C">
        <w:rPr>
          <w:rFonts w:ascii="Courier New" w:hAnsi="Courier New" w:cs="Courier New"/>
          <w:noProof/>
          <w:color w:val="0000FF"/>
          <w:sz w:val="18"/>
          <w:szCs w:val="18"/>
          <w:lang w:eastAsia="en-GB"/>
        </w:rPr>
        <w:t>&gt;</w:t>
      </w:r>
      <w:r>
        <w:t xml:space="preserve"> in </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Pr="002E798C"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A31515"/>
          <w:sz w:val="18"/>
          <w:szCs w:val="18"/>
          <w:lang w:eastAsia="en-GB"/>
        </w:rPr>
        <w:t xml:space="preserve">me:molecule </w:t>
      </w:r>
      <w:r w:rsidRPr="002E798C">
        <w:rPr>
          <w:rFonts w:ascii="Courier New" w:hAnsi="Courier New" w:cs="Courier New"/>
          <w:noProof/>
          <w:color w:val="FF0000"/>
          <w:sz w:val="18"/>
          <w:szCs w:val="18"/>
          <w:lang w:eastAsia="en-GB"/>
        </w:rPr>
        <w:t>ref</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cyclopropene</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FF0000"/>
          <w:sz w:val="18"/>
          <w:szCs w:val="18"/>
          <w:lang w:eastAsia="en-GB"/>
        </w:rPr>
        <w:t>population</w:t>
      </w:r>
      <w:r w:rsidRPr="002E798C">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2E798C">
        <w:rPr>
          <w:rFonts w:ascii="Courier New" w:hAnsi="Courier New" w:cs="Courier New"/>
          <w:noProof/>
          <w:color w:val="0000FF"/>
          <w:sz w:val="18"/>
          <w:szCs w:val="18"/>
          <w:lang w:eastAsia="en-GB"/>
        </w:rPr>
        <w:t>1.0</w:t>
      </w:r>
      <w:r w:rsidRPr="00D422BE">
        <w:rPr>
          <w:rFonts w:ascii="Courier New" w:hAnsi="Courier New" w:cs="Courier New"/>
          <w:noProof/>
          <w:sz w:val="18"/>
          <w:szCs w:val="18"/>
          <w:lang w:eastAsia="en-GB"/>
        </w:rPr>
        <w:t>"</w:t>
      </w:r>
      <w:r w:rsidRPr="002E798C">
        <w:rPr>
          <w:rFonts w:ascii="Courier New" w:hAnsi="Courier New" w:cs="Courier New"/>
          <w:noProof/>
          <w:color w:val="A31515"/>
          <w:sz w:val="18"/>
          <w:szCs w:val="18"/>
          <w:lang w:eastAsia="en-GB"/>
        </w:rPr>
        <w:t xml:space="preserve"> </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2E798C">
        <w:rPr>
          <w:rFonts w:ascii="Courier New" w:hAnsi="Courier New" w:cs="Courier New"/>
          <w:noProof/>
          <w:color w:val="A31515"/>
          <w:sz w:val="18"/>
          <w:szCs w:val="18"/>
          <w:lang w:eastAsia="en-GB"/>
        </w:rPr>
        <w:t>me:InitialPopulation</w:t>
      </w:r>
      <w:r w:rsidRPr="00D422BE">
        <w:rPr>
          <w:rFonts w:ascii="Courier New" w:hAnsi="Courier New" w:cs="Courier New"/>
          <w:noProof/>
          <w:color w:val="0000FF"/>
          <w:sz w:val="18"/>
          <w:szCs w:val="18"/>
          <w:lang w:eastAsia="en-GB"/>
        </w:rPr>
        <w:t>&gt;</w:t>
      </w:r>
    </w:p>
    <w:p w:rsidR="00C00AB8" w:rsidRDefault="00C00AB8" w:rsidP="00C00AB8">
      <w:pPr>
        <w:pStyle w:val="Index"/>
        <w:numPr>
          <w:ilvl w:val="0"/>
          <w:numId w:val="14"/>
        </w:numPr>
      </w:pPr>
      <w:r>
        <w:lastRenderedPageBreak/>
        <w:t xml:space="preserve">The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mesmer</w:t>
      </w:r>
      <w:r w:rsidRPr="00D422BE">
        <w:rPr>
          <w:rFonts w:ascii="Courier New" w:hAnsi="Courier New" w:cs="Courier New"/>
          <w:noProof/>
          <w:color w:val="0000FF"/>
          <w:sz w:val="18"/>
          <w:szCs w:val="18"/>
          <w:lang w:eastAsia="en-GB"/>
        </w:rPr>
        <w:t>&gt;</w:t>
      </w:r>
      <w:r>
        <w:t xml:space="preserve"> element should have an extra attribute </w:t>
      </w:r>
      <w:r w:rsidRPr="00D45DED">
        <w:rPr>
          <w:rFonts w:ascii="Courier New" w:hAnsi="Courier New" w:cs="Courier New"/>
          <w:noProof/>
          <w:color w:val="A31515"/>
          <w:sz w:val="18"/>
          <w:szCs w:val="18"/>
          <w:lang w:eastAsia="en-GB"/>
        </w:rPr>
        <w:t>xmlns:xsi</w:t>
      </w:r>
      <w:r w:rsidRPr="002E798C">
        <w:rPr>
          <w:rFonts w:ascii="Courier New" w:hAnsi="Courier New" w:cs="Courier New"/>
          <w:noProof/>
          <w:color w:val="0000FF"/>
          <w:sz w:val="18"/>
          <w:szCs w:val="18"/>
          <w:lang w:eastAsia="en-GB"/>
        </w:rPr>
        <w:t>=</w:t>
      </w:r>
      <w:r>
        <w:rPr>
          <w:rFonts w:ascii="Courier New" w:hAnsi="Courier New" w:cs="Courier New"/>
          <w:noProof/>
          <w:color w:val="0000FF"/>
          <w:sz w:val="18"/>
          <w:szCs w:val="18"/>
          <w:lang w:eastAsia="en-GB"/>
        </w:rPr>
        <w:t xml:space="preserve"> </w:t>
      </w:r>
      <w:hyperlink r:id="rId22" w:history="1">
        <w:r w:rsidRPr="00D45DED">
          <w:rPr>
            <w:rStyle w:val="Hyperlink"/>
            <w:rFonts w:ascii="Courier New" w:hAnsi="Courier New" w:cs="Courier New"/>
            <w:sz w:val="18"/>
            <w:szCs w:val="18"/>
          </w:rPr>
          <w:t>http://www.w3.org/2001/XMLSchema-instance</w:t>
        </w:r>
      </w:hyperlink>
      <w:r>
        <w:t>. This is used as an extensible way of validating the elements of those plugins which have their own data.</w:t>
      </w:r>
    </w:p>
    <w:p w:rsidR="00C00AB8" w:rsidRDefault="00C00AB8" w:rsidP="00C00AB8">
      <w:pPr>
        <w:pStyle w:val="Index"/>
        <w:numPr>
          <w:ilvl w:val="0"/>
          <w:numId w:val="14"/>
        </w:numPr>
      </w:pPr>
      <w:r>
        <w:t xml:space="preserve">Plugin classes (see section </w:t>
      </w:r>
      <w:r>
        <w:fldChar w:fldCharType="begin"/>
      </w:r>
      <w:r>
        <w:instrText xml:space="preserve"> REF _Ref376099370 \r \h </w:instrText>
      </w:r>
      <w:r>
        <w:fldChar w:fldCharType="separate"/>
      </w:r>
      <w:r w:rsidR="00100241">
        <w:t>11.2</w:t>
      </w:r>
      <w:r>
        <w:fldChar w:fldCharType="end"/>
      </w:r>
      <w:r>
        <w:t>) with data should have the data as sub-elements of the plugin type. So</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MesmerILT</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becomes</w:t>
      </w:r>
      <w:proofErr w:type="gramEnd"/>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Pr>
          <w:rFonts w:ascii="Courier New" w:hAnsi="Courier New" w:cs="Courier New"/>
          <w:noProof/>
          <w:color w:val="A31515"/>
          <w:sz w:val="18"/>
          <w:szCs w:val="18"/>
          <w:lang w:eastAsia="en-GB"/>
        </w:rPr>
        <w:t xml:space="preserve">me:preExponential </w:t>
      </w:r>
      <w:r w:rsidRPr="00D45DED">
        <w:rPr>
          <w:rFonts w:ascii="Courier New" w:hAnsi="Courier New" w:cs="Courier New"/>
          <w:noProof/>
          <w:color w:val="FF0000"/>
          <w:sz w:val="18"/>
          <w:szCs w:val="18"/>
          <w:lang w:eastAsia="en-GB"/>
        </w:rPr>
        <w:t>lower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0.9e-11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upper</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9e-11</w:t>
      </w:r>
      <w:r w:rsidRPr="00D422BE">
        <w:rPr>
          <w:rFonts w:ascii="Courier New" w:hAnsi="Courier New" w:cs="Courier New"/>
          <w:noProof/>
          <w:sz w:val="18"/>
          <w:szCs w:val="18"/>
          <w:lang w:eastAsia="en-GB"/>
        </w:rPr>
        <w:t>"</w:t>
      </w:r>
      <w:r w:rsidRPr="00D45DED">
        <w:rPr>
          <w:rFonts w:ascii="Courier New" w:hAnsi="Courier New" w:cs="Courier New"/>
          <w:noProof/>
          <w:color w:val="A31515"/>
          <w:sz w:val="18"/>
          <w:szCs w:val="18"/>
          <w:lang w:eastAsia="en-GB"/>
        </w:rPr>
        <w:t xml:space="preserve"> </w:t>
      </w:r>
      <w:r w:rsidRPr="00D45DED">
        <w:rPr>
          <w:rFonts w:ascii="Courier New" w:hAnsi="Courier New" w:cs="Courier New"/>
          <w:noProof/>
          <w:color w:val="FF0000"/>
          <w:sz w:val="18"/>
          <w:szCs w:val="18"/>
          <w:lang w:eastAsia="en-GB"/>
        </w:rPr>
        <w:t>stepsize</w:t>
      </w:r>
      <w:r w:rsidRPr="00D45DE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D45DED">
        <w:rPr>
          <w:rFonts w:ascii="Courier New" w:hAnsi="Courier New" w:cs="Courier New"/>
          <w:noProof/>
          <w:color w:val="0000FF"/>
          <w:sz w:val="18"/>
          <w:szCs w:val="18"/>
          <w:lang w:eastAsia="en-GB"/>
        </w:rPr>
        <w:t>1e-12</w:t>
      </w:r>
      <w:r w:rsidRPr="00D422BE">
        <w:rPr>
          <w:rFonts w:ascii="Courier New" w:hAnsi="Courier New" w:cs="Courier New"/>
          <w:noProof/>
          <w:sz w:val="18"/>
          <w:szCs w:val="18"/>
          <w:lang w:eastAsia="en-GB"/>
        </w:rPr>
        <w: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6.78e-11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me:preExponential</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0.0001</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me:activationEnergy</w:t>
      </w:r>
      <w:r w:rsidRPr="00D422BE">
        <w:rPr>
          <w:rFonts w:ascii="Courier New" w:hAnsi="Courier New" w:cs="Courier New"/>
          <w:noProof/>
          <w:color w:val="0000FF"/>
          <w:sz w:val="18"/>
          <w:szCs w:val="18"/>
          <w:lang w:eastAsia="en-GB"/>
        </w:rPr>
        <w:t>&gt;</w:t>
      </w:r>
    </w:p>
    <w:p w:rsidR="00C00AB8" w:rsidRPr="00D45DED" w:rsidRDefault="00C00AB8" w:rsidP="00C00AB8">
      <w:pPr>
        <w:pStyle w:val="Index"/>
        <w:spacing w:line="240" w:lineRule="auto"/>
        <w:ind w:left="1440"/>
        <w:rPr>
          <w:rFonts w:ascii="Courier New" w:hAnsi="Courier New" w:cs="Courier New"/>
          <w:noProof/>
          <w:color w:val="A31515"/>
          <w:sz w:val="18"/>
          <w:szCs w:val="18"/>
          <w:lang w:eastAsia="en-GB"/>
        </w:rPr>
      </w:pPr>
      <w:r w:rsidRPr="00D45DED">
        <w:rPr>
          <w:rFonts w:ascii="Courier New" w:hAnsi="Courier New" w:cs="Courier New"/>
          <w:noProof/>
          <w:color w:val="A31515"/>
          <w:sz w:val="18"/>
          <w:szCs w:val="18"/>
          <w:lang w:eastAsia="en-GB"/>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Plugins without data can continue to use the old format: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SimpleRRKM</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C00AB8" w:rsidRDefault="00C00AB8" w:rsidP="00C00AB8">
      <w:pPr>
        <w:pStyle w:val="Index"/>
        <w:ind w:left="1070"/>
      </w:pPr>
      <w:proofErr w:type="gramStart"/>
      <w:r>
        <w:t>but</w:t>
      </w:r>
      <w:proofErr w:type="gramEnd"/>
      <w:r>
        <w:t xml:space="preserve"> writing a schema that validates this has not proved possible. So use the new form even without data:</w:t>
      </w:r>
    </w:p>
    <w:p w:rsidR="00C00AB8" w:rsidRDefault="00C00AB8" w:rsidP="00C00AB8">
      <w:pPr>
        <w:pStyle w:val="Index"/>
        <w:ind w:left="1070"/>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name="SimpleRRKM"</w:t>
      </w:r>
      <w:r w:rsidRPr="002E798C">
        <w:rPr>
          <w:rFonts w:ascii="Courier New" w:hAnsi="Courier New" w:cs="Courier New"/>
          <w:noProof/>
          <w:color w:val="0000FF"/>
          <w:sz w:val="18"/>
          <w:szCs w:val="18"/>
          <w:lang w:eastAsia="en-GB"/>
        </w:rPr>
        <w:t>/</w:t>
      </w:r>
      <w:r w:rsidRPr="00D422BE">
        <w:rPr>
          <w:rFonts w:ascii="Courier New" w:hAnsi="Courier New" w:cs="Courier New"/>
          <w:noProof/>
          <w:color w:val="0000FF"/>
          <w:sz w:val="18"/>
          <w:szCs w:val="18"/>
          <w:lang w:eastAsia="en-GB"/>
        </w:rPr>
        <w:t>&gt;</w:t>
      </w:r>
    </w:p>
    <w:p w:rsidR="00C00AB8" w:rsidRDefault="00C00AB8" w:rsidP="00C00AB8">
      <w:pPr>
        <w:pStyle w:val="Index"/>
        <w:ind w:left="1070"/>
      </w:pPr>
      <w:r>
        <w:t xml:space="preserve"> Mesmer can still parse the old form, with or without data.</w:t>
      </w:r>
    </w:p>
    <w:p w:rsidR="00C00AB8" w:rsidRDefault="00C00AB8" w:rsidP="00C00AB8">
      <w:pPr>
        <w:pStyle w:val="Index"/>
        <w:numPr>
          <w:ilvl w:val="0"/>
          <w:numId w:val="14"/>
        </w:numPr>
      </w:pPr>
      <w:r>
        <w:t>The molecule names in MESMER (attribute id in &lt;molecule&gt; and ref elsewhere) do not always conform to the requirement in CML which is that they should start with a letter or an underscore, contain only ASCII letter and numbers plus '-' and '_' i.e. with no other punctuation or whitespace. In addition they can havea prefix (like opt1:TS2). This has been relaxed for Mesmer but it would be goodpractice to make new names conform.</w:t>
      </w:r>
    </w:p>
    <w:p w:rsidR="00C00AB8" w:rsidRDefault="00C00AB8" w:rsidP="00C00AB8">
      <w:pPr>
        <w:pStyle w:val="Index"/>
      </w:pPr>
      <w:r>
        <w:t xml:space="preserve">Note also that the attribute name </w:t>
      </w:r>
      <w:r w:rsidRPr="003D275D">
        <w:rPr>
          <w:rFonts w:ascii="Courier New" w:hAnsi="Courier New" w:cs="Courier New"/>
          <w:noProof/>
          <w:color w:val="A31515"/>
          <w:sz w:val="18"/>
          <w:szCs w:val="18"/>
          <w:lang w:eastAsia="en-GB"/>
        </w:rPr>
        <w:t>me:type</w:t>
      </w:r>
      <w:r>
        <w:t xml:space="preserve"> is replaced in MESMER 3.0 by </w:t>
      </w:r>
      <w:r w:rsidRPr="003D275D">
        <w:rPr>
          <w:rFonts w:ascii="Courier New" w:hAnsi="Courier New" w:cs="Courier New"/>
          <w:noProof/>
          <w:color w:val="A31515"/>
          <w:sz w:val="18"/>
          <w:szCs w:val="18"/>
          <w:lang w:eastAsia="en-GB"/>
        </w:rPr>
        <w:t>role</w:t>
      </w:r>
      <w:r>
        <w:t xml:space="preserve"> (which already appears in CML). So</w:t>
      </w:r>
    </w:p>
    <w:p w:rsidR="00C00AB8" w:rsidRPr="003D275D" w:rsidRDefault="00C00AB8" w:rsidP="00C00AB8">
      <w:pPr>
        <w:pStyle w:val="Index"/>
        <w:rPr>
          <w:rFonts w:ascii="Courier New" w:hAnsi="Courier New" w:cs="Courier New"/>
          <w:noProof/>
          <w:color w:val="A31515"/>
          <w:sz w:val="18"/>
          <w:szCs w:val="18"/>
          <w:lang w:eastAsia="en-GB"/>
        </w:rPr>
      </w:pPr>
      <w:r w:rsidRPr="003D275D">
        <w:rPr>
          <w:rFonts w:ascii="Courier New" w:hAnsi="Courier New" w:cs="Courier New"/>
          <w:noProof/>
          <w:color w:val="A31515"/>
          <w:sz w:val="18"/>
          <w:szCs w:val="18"/>
          <w:lang w:eastAsia="en-GB"/>
        </w:rPr>
        <w:t xml:space="preserve">  &lt;molecule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me:type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sidP="00C00AB8">
      <w:pPr>
        <w:pStyle w:val="Index"/>
      </w:pPr>
      <w:proofErr w:type="gramStart"/>
      <w:r>
        <w:t>becomes</w:t>
      </w:r>
      <w:proofErr w:type="gramEnd"/>
    </w:p>
    <w:p w:rsidR="00C00AB8" w:rsidRDefault="00C00AB8" w:rsidP="00C00AB8">
      <w:pPr>
        <w:pStyle w:val="Index"/>
      </w:pPr>
      <w:r>
        <w:t xml:space="preserve">  </w:t>
      </w:r>
      <w:r w:rsidRPr="003D275D">
        <w:rPr>
          <w:rFonts w:ascii="Courier New" w:hAnsi="Courier New" w:cs="Courier New"/>
          <w:noProof/>
          <w:color w:val="A31515"/>
          <w:sz w:val="18"/>
          <w:szCs w:val="18"/>
          <w:lang w:eastAsia="en-GB"/>
        </w:rPr>
        <w:t xml:space="preserve">&lt;molecule </w:t>
      </w:r>
      <w:r w:rsidRPr="003D275D">
        <w:rPr>
          <w:rFonts w:ascii="Courier New" w:hAnsi="Courier New" w:cs="Courier New"/>
          <w:noProof/>
          <w:color w:val="FF0000"/>
          <w:sz w:val="18"/>
          <w:szCs w:val="18"/>
          <w:lang w:eastAsia="en-GB"/>
        </w:rPr>
        <w:t>ref</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O2</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w:t>
      </w:r>
      <w:r w:rsidRPr="003D275D">
        <w:rPr>
          <w:rFonts w:ascii="Courier New" w:hAnsi="Courier New" w:cs="Courier New"/>
          <w:noProof/>
          <w:color w:val="FF0000"/>
          <w:sz w:val="18"/>
          <w:szCs w:val="18"/>
          <w:lang w:eastAsia="en-GB"/>
        </w:rPr>
        <w:t>role</w:t>
      </w:r>
      <w:r w:rsidRPr="003D275D">
        <w:rPr>
          <w:rFonts w:ascii="Courier New" w:hAnsi="Courier New" w:cs="Courier New"/>
          <w:noProof/>
          <w:color w:val="0000FF"/>
          <w:sz w:val="18"/>
          <w:szCs w:val="18"/>
          <w:lang w:eastAsia="en-GB"/>
        </w:rPr>
        <w:t>=</w:t>
      </w:r>
      <w:r w:rsidRPr="00D422BE">
        <w:rPr>
          <w:rFonts w:ascii="Courier New" w:hAnsi="Courier New" w:cs="Courier New"/>
          <w:noProof/>
          <w:sz w:val="18"/>
          <w:szCs w:val="18"/>
          <w:lang w:eastAsia="en-GB"/>
        </w:rPr>
        <w:t>"</w:t>
      </w:r>
      <w:r w:rsidRPr="003D275D">
        <w:rPr>
          <w:rFonts w:ascii="Courier New" w:hAnsi="Courier New" w:cs="Courier New"/>
          <w:noProof/>
          <w:color w:val="0000FF"/>
          <w:sz w:val="18"/>
          <w:szCs w:val="18"/>
          <w:lang w:eastAsia="en-GB"/>
        </w:rPr>
        <w:t>excessReactant</w:t>
      </w:r>
      <w:r w:rsidRPr="00D422BE">
        <w:rPr>
          <w:rFonts w:ascii="Courier New" w:hAnsi="Courier New" w:cs="Courier New"/>
          <w:noProof/>
          <w:sz w:val="18"/>
          <w:szCs w:val="18"/>
          <w:lang w:eastAsia="en-GB"/>
        </w:rPr>
        <w:t>"</w:t>
      </w:r>
      <w:r w:rsidRPr="003D275D">
        <w:rPr>
          <w:rFonts w:ascii="Courier New" w:hAnsi="Courier New" w:cs="Courier New"/>
          <w:noProof/>
          <w:color w:val="A31515"/>
          <w:sz w:val="18"/>
          <w:szCs w:val="18"/>
          <w:lang w:eastAsia="en-GB"/>
        </w:rPr>
        <w:t xml:space="preserve"> /&gt;</w:t>
      </w:r>
    </w:p>
    <w:p w:rsidR="00C00AB8" w:rsidRDefault="00C00AB8">
      <w:r>
        <w:lastRenderedPageBreak/>
        <w:t>Finally, the CML schema CMLschema3.xsd has been modified in a few places, making it slightly less restrictive. Search for "MESMER" in CMLforMESMER.xsd.</w:t>
      </w:r>
    </w:p>
    <w:p w:rsidR="00F77C82" w:rsidRDefault="00F77C82" w:rsidP="00F66AB7">
      <w:pPr>
        <w:pStyle w:val="Heading2"/>
      </w:pPr>
      <w:bookmarkStart w:id="47" w:name="_Ref313039029"/>
      <w:bookmarkStart w:id="48" w:name="_Toc380341239"/>
      <w:r>
        <w:t xml:space="preserve">Comparing MESMER rate </w:t>
      </w:r>
      <w:r w:rsidR="00727400">
        <w:t>data</w:t>
      </w:r>
      <w:r>
        <w:t xml:space="preserve"> to experimental values</w:t>
      </w:r>
      <w:bookmarkEnd w:id="47"/>
      <w:bookmarkEnd w:id="48"/>
    </w:p>
    <w:p w:rsidR="004F2477" w:rsidRDefault="00727400">
      <w:r>
        <w:t xml:space="preserve">It is often the case that values calculated by MESMER need to be </w:t>
      </w:r>
      <w:r w:rsidR="00F77C82">
        <w:t>compare</w:t>
      </w:r>
      <w:r>
        <w:t>d with</w:t>
      </w:r>
      <w:r w:rsidR="00F77C82">
        <w:t xml:space="preserve"> an experimental value</w:t>
      </w:r>
      <w:r>
        <w:t>, particularly during a fitting exercise</w:t>
      </w:r>
      <w:r w:rsidR="00F77C82">
        <w:t xml:space="preserve">. </w:t>
      </w:r>
      <w:r>
        <w:t>MESMER allows comparison with three types of experimental data: rate coefficients, yields and eigenvalues. These data can be specified for a give phenomenological reaction or species. The spe</w:t>
      </w:r>
      <w:r w:rsidR="00975775">
        <w:t>cification of th</w:t>
      </w:r>
      <w:r w:rsidR="00D775D2">
        <w:t>ese</w:t>
      </w:r>
      <w:r w:rsidR="00975775">
        <w:t xml:space="preserve"> data is as </w:t>
      </w:r>
      <w:r>
        <w:t xml:space="preserve">child </w:t>
      </w:r>
      <w:r w:rsidR="00975775">
        <w:t xml:space="preserve">elements </w:t>
      </w:r>
      <w:r>
        <w:t xml:space="preserve">of </w:t>
      </w:r>
      <w:proofErr w:type="gramStart"/>
      <w:r>
        <w:t xml:space="preserve">the </w:t>
      </w:r>
      <w:r w:rsidR="00975775">
        <w:rPr>
          <w:rFonts w:ascii="Courier New" w:hAnsi="Courier New" w:cs="Courier New"/>
          <w:color w:val="FF0000"/>
        </w:rPr>
        <w:t>me</w:t>
      </w:r>
      <w:proofErr w:type="gramEnd"/>
      <w:r w:rsidR="00975775">
        <w:rPr>
          <w:rFonts w:ascii="Courier New" w:hAnsi="Courier New" w:cs="Courier New"/>
          <w:color w:val="FF0000"/>
        </w:rPr>
        <w:t xml:space="preserve">:PTpair </w:t>
      </w:r>
      <w:r w:rsidR="00975775" w:rsidRPr="00975775">
        <w:t xml:space="preserve">element described in section </w:t>
      </w:r>
      <w:r w:rsidR="009C7DF7">
        <w:fldChar w:fldCharType="begin"/>
      </w:r>
      <w:r w:rsidR="009C7DF7">
        <w:instrText xml:space="preserve"> REF _Ref313049784 \r \h  \* MERGEFORMAT </w:instrText>
      </w:r>
      <w:r w:rsidR="009C7DF7">
        <w:fldChar w:fldCharType="separate"/>
      </w:r>
      <w:r w:rsidR="00100241">
        <w:t>7.3.3</w:t>
      </w:r>
      <w:r w:rsidR="009C7DF7">
        <w:fldChar w:fldCharType="end"/>
      </w:r>
      <w:r w:rsidR="00975775">
        <w:t xml:space="preserve">, and any number and type of data can be </w:t>
      </w:r>
      <w:r w:rsidR="00D93E24">
        <w:t>specified for a given set of conditions</w:t>
      </w:r>
      <w:r w:rsidR="00975775" w:rsidRPr="00975775">
        <w:t>.</w:t>
      </w:r>
      <w:r w:rsidR="00975775">
        <w:t xml:space="preserve"> </w:t>
      </w:r>
      <w:r w:rsidR="00D93E24">
        <w:t>During a fitting exercise all values are combined to give a total value</w:t>
      </w:r>
      <w:r w:rsidR="00360905">
        <w:t xml:space="preserve"> of</w:t>
      </w:r>
      <w:r w:rsidR="00D93E24">
        <w:t xml:space="preserv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oMath>
      <w:r w:rsidR="00234201">
        <w:rPr>
          <w:vertAlign w:val="superscript"/>
        </w:rPr>
        <w:t xml:space="preserve"> </w:t>
      </w:r>
      <w:r w:rsidR="00234201">
        <w:t>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229"/>
        <w:gridCol w:w="676"/>
      </w:tblGrid>
      <w:tr w:rsidR="00112C80" w:rsidTr="00C5162B">
        <w:tc>
          <w:tcPr>
            <w:tcW w:w="392" w:type="dxa"/>
          </w:tcPr>
          <w:p w:rsidR="00112C80" w:rsidRDefault="00112C80" w:rsidP="00C5162B">
            <w:pPr>
              <w:pStyle w:val="Equation"/>
              <w:jc w:val="both"/>
            </w:pPr>
          </w:p>
        </w:tc>
        <w:tc>
          <w:tcPr>
            <w:tcW w:w="8505" w:type="dxa"/>
          </w:tcPr>
          <w:p w:rsidR="00112C80" w:rsidRPr="00112C80" w:rsidRDefault="00100241" w:rsidP="00C5162B">
            <w:pPr>
              <w:rPr>
                <w:vertAlign w:val="superscript"/>
              </w:rPr>
            </w:pPr>
            <m:oMathPara>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m:t>
                </m:r>
                <m:nary>
                  <m:naryPr>
                    <m:chr m:val="∑"/>
                    <m:limLoc m:val="undOvr"/>
                    <m:ctrlPr>
                      <w:rPr>
                        <w:rFonts w:ascii="Cambria Math" w:hAnsi="Cambria Math"/>
                        <w:i/>
                        <w:vertAlign w:val="superscript"/>
                      </w:rPr>
                    </m:ctrlPr>
                  </m:naryPr>
                  <m:sub>
                    <m:r>
                      <w:rPr>
                        <w:rFonts w:ascii="Cambria Math" w:hAnsi="Cambria Math"/>
                        <w:vertAlign w:val="superscript"/>
                      </w:rPr>
                      <m:t>i=1</m:t>
                    </m:r>
                  </m:sub>
                  <m:sup>
                    <m:r>
                      <w:rPr>
                        <w:rFonts w:ascii="Cambria Math" w:hAnsi="Cambria Math"/>
                        <w:vertAlign w:val="superscript"/>
                      </w:rPr>
                      <m:t>N</m:t>
                    </m:r>
                  </m:sup>
                  <m:e>
                    <m:d>
                      <m:dPr>
                        <m:ctrlPr>
                          <w:rPr>
                            <w:rFonts w:ascii="Cambria Math" w:hAnsi="Cambria Math"/>
                            <w:i/>
                            <w:vertAlign w:val="superscript"/>
                          </w:rPr>
                        </m:ctrlPr>
                      </m:dPr>
                      <m:e>
                        <m:f>
                          <m:fPr>
                            <m:ctrlPr>
                              <w:rPr>
                                <w:rFonts w:ascii="Cambria Math" w:hAnsi="Cambria Math"/>
                                <w:i/>
                                <w:vertAlign w:val="superscript"/>
                              </w:rPr>
                            </m:ctrlPr>
                          </m:fPr>
                          <m:num>
                            <m:sSup>
                              <m:sSupPr>
                                <m:ctrlPr>
                                  <w:rPr>
                                    <w:rFonts w:ascii="Cambria Math" w:hAnsi="Cambria Math"/>
                                    <w:i/>
                                    <w:vertAlign w:val="superscript"/>
                                  </w:rPr>
                                </m:ctrlPr>
                              </m:sSupPr>
                              <m:e>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e>
                                </m:d>
                              </m:e>
                              <m:sup>
                                <m:r>
                                  <w:rPr>
                                    <w:rFonts w:ascii="Cambria Math" w:hAnsi="Cambria Math"/>
                                    <w:vertAlign w:val="superscript"/>
                                  </w:rPr>
                                  <m:t>2</m:t>
                                </m:r>
                              </m:sup>
                            </m:sSup>
                          </m:num>
                          <m:den>
                            <m:sSubSup>
                              <m:sSubSupPr>
                                <m:ctrlPr>
                                  <w:rPr>
                                    <w:rFonts w:ascii="Cambria Math" w:hAnsi="Cambria Math"/>
                                    <w:i/>
                                    <w:vertAlign w:val="superscript"/>
                                  </w:rPr>
                                </m:ctrlPr>
                              </m:sSubSupPr>
                              <m:e>
                                <m:r>
                                  <w:rPr>
                                    <w:rFonts w:ascii="Cambria Math" w:hAnsi="Cambria Math"/>
                                    <w:vertAlign w:val="superscript"/>
                                  </w:rPr>
                                  <m:t>σ</m:t>
                                </m:r>
                              </m:e>
                              <m:sub>
                                <m:r>
                                  <w:rPr>
                                    <w:rFonts w:ascii="Cambria Math" w:hAnsi="Cambria Math"/>
                                    <w:vertAlign w:val="superscript"/>
                                  </w:rPr>
                                  <m:t>i</m:t>
                                </m:r>
                              </m:sub>
                              <m:sup>
                                <m:r>
                                  <w:rPr>
                                    <w:rFonts w:ascii="Cambria Math" w:hAnsi="Cambria Math"/>
                                    <w:vertAlign w:val="superscript"/>
                                  </w:rPr>
                                  <m:t>2</m:t>
                                </m:r>
                              </m:sup>
                            </m:sSubSup>
                          </m:den>
                        </m:f>
                      </m:e>
                    </m:d>
                  </m:e>
                </m:nary>
              </m:oMath>
            </m:oMathPara>
          </w:p>
        </w:tc>
        <w:tc>
          <w:tcPr>
            <w:tcW w:w="389" w:type="dxa"/>
            <w:vAlign w:val="center"/>
          </w:tcPr>
          <w:p w:rsidR="00112C80" w:rsidRPr="00A33877" w:rsidRDefault="00112C80" w:rsidP="00112C80">
            <w:pPr>
              <w:rPr>
                <w:b/>
              </w:rPr>
            </w:pPr>
            <w:r>
              <w:t>(8.1)</w:t>
            </w:r>
          </w:p>
        </w:tc>
      </w:tr>
    </w:tbl>
    <w:p w:rsidR="00727400" w:rsidRDefault="00234201">
      <w:proofErr w:type="gramStart"/>
      <w:r>
        <w:t>where</w:t>
      </w:r>
      <w:proofErr w:type="gramEnd"/>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i,ob</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is the experimentally observed value</w:t>
      </w:r>
      <w:r w:rsidR="00F91DE0">
        <w:t>,</w:t>
      </w:r>
      <w:r>
        <w:t xml:space="preserve"> </w:t>
      </w:r>
      <m:oMath>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i,mod</m:t>
            </m:r>
          </m:sub>
        </m:sSub>
        <m:d>
          <m:dPr>
            <m:ctrlPr>
              <w:rPr>
                <w:rFonts w:ascii="Cambria Math" w:hAnsi="Cambria Math"/>
                <w:i/>
                <w:vertAlign w:val="superscript"/>
              </w:rPr>
            </m:ctrlPr>
          </m:dPr>
          <m:e>
            <m:sSub>
              <m:sSubPr>
                <m:ctrlPr>
                  <w:rPr>
                    <w:rFonts w:ascii="Cambria Math" w:hAnsi="Cambria Math"/>
                    <w:i/>
                    <w:vertAlign w:val="superscript"/>
                  </w:rPr>
                </m:ctrlPr>
              </m:sSubPr>
              <m:e>
                <m:r>
                  <w:rPr>
                    <w:rFonts w:ascii="Cambria Math" w:hAnsi="Cambria Math"/>
                    <w:vertAlign w:val="superscript"/>
                  </w:rPr>
                  <m:t>p</m:t>
                </m:r>
              </m:e>
              <m:sub>
                <m:r>
                  <w:rPr>
                    <w:rFonts w:ascii="Cambria Math" w:hAnsi="Cambria Math"/>
                    <w:vertAlign w:val="superscript"/>
                  </w:rPr>
                  <m:t>i</m:t>
                </m:r>
              </m:sub>
            </m:sSub>
            <m:r>
              <w:rPr>
                <w:rFonts w:ascii="Cambria Math" w:hAnsi="Cambria Math"/>
                <w:vertAlign w:val="superscript"/>
              </w:rPr>
              <m:t>,</m:t>
            </m:r>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i</m:t>
                </m:r>
              </m:sub>
            </m:sSub>
          </m:e>
        </m:d>
        <m:r>
          <w:rPr>
            <w:rFonts w:ascii="Cambria Math" w:hAnsi="Cambria Math"/>
            <w:vertAlign w:val="superscript"/>
          </w:rPr>
          <m:t xml:space="preserve"> </m:t>
        </m:r>
      </m:oMath>
      <w:r>
        <w:t xml:space="preserve">is the modelled value for the same conditions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t xml:space="preserve"> is an estimate of the error in the observed value. </w:t>
      </w:r>
      <m:oMath>
        <m:sSup>
          <m:sSupPr>
            <m:ctrlPr>
              <w:rPr>
                <w:rFonts w:ascii="Cambria Math" w:hAnsi="Cambria Math"/>
                <w:i/>
                <w:vertAlign w:val="superscript"/>
              </w:rPr>
            </m:ctrlPr>
          </m:sSupPr>
          <m:e>
            <m:r>
              <w:rPr>
                <w:rFonts w:ascii="Cambria Math" w:hAnsi="Cambria Math"/>
                <w:vertAlign w:val="superscript"/>
              </w:rPr>
              <m:t>χ</m:t>
            </m:r>
          </m:e>
          <m:sup>
            <m:r>
              <w:rPr>
                <w:rFonts w:ascii="Cambria Math" w:hAnsi="Cambria Math"/>
                <w:vertAlign w:val="superscript"/>
              </w:rPr>
              <m:t>2</m:t>
            </m:r>
          </m:sup>
        </m:sSup>
        <m:r>
          <w:rPr>
            <w:rFonts w:ascii="Cambria Math" w:hAnsi="Cambria Math"/>
            <w:vertAlign w:val="superscript"/>
          </w:rPr>
          <m:t xml:space="preserve"> </m:t>
        </m:r>
      </m:oMath>
      <w:proofErr w:type="gramStart"/>
      <w:r w:rsidR="00D93E24">
        <w:t>is</w:t>
      </w:r>
      <w:proofErr w:type="gramEnd"/>
      <w:r w:rsidR="00D93E24">
        <w:t xml:space="preserve"> </w:t>
      </w:r>
      <w:r w:rsidR="00D775D2">
        <w:t>min</w:t>
      </w:r>
      <w:r w:rsidR="00D93E24">
        <w:t>imized</w:t>
      </w:r>
      <w:r>
        <w:t xml:space="preserve"> to determine the best fit model parameters</w:t>
      </w:r>
      <w:r w:rsidR="00D93E24">
        <w:t xml:space="preserve">. </w:t>
      </w:r>
      <w:r w:rsidR="00975775">
        <w:t xml:space="preserve">The details of each type </w:t>
      </w:r>
      <w:r w:rsidR="00F91DE0">
        <w:t xml:space="preserve">of experimental value </w:t>
      </w:r>
      <w:r w:rsidR="00975775">
        <w:t>are as follows:</w:t>
      </w:r>
    </w:p>
    <w:p w:rsidR="00727400" w:rsidRDefault="00727400" w:rsidP="00727400">
      <w:pPr>
        <w:pStyle w:val="Heading3"/>
      </w:pPr>
      <w:bookmarkStart w:id="49" w:name="_Toc380341240"/>
      <w:r>
        <w:t>Experimental Rate Coefficients</w:t>
      </w:r>
      <w:bookmarkEnd w:id="49"/>
    </w:p>
    <w:p w:rsidR="00F77C82" w:rsidRDefault="00F77C82">
      <w:r>
        <w:t>E</w:t>
      </w:r>
      <w:r w:rsidR="00D93E24">
        <w:t xml:space="preserve">xperimental </w:t>
      </w:r>
      <w:r>
        <w:t xml:space="preserve">rate </w:t>
      </w:r>
      <w:r w:rsidR="00D93E24">
        <w:t>coefficients in MESMER are</w:t>
      </w:r>
      <w:r>
        <w:t xml:space="preserve"> defined by two different references, ref1 and ref2, where ref1 is the </w:t>
      </w:r>
      <w:proofErr w:type="gramStart"/>
      <w:r>
        <w:t>reactant,</w:t>
      </w:r>
      <w:proofErr w:type="gramEnd"/>
      <w:r>
        <w:t xml:space="preserve"> and ref2 is the product.  It is easy to identify ref1 and ref2 for any reaction in MESMER by running a preliminary calculation, and inspecting the output in the Bartis</w:t>
      </w:r>
      <w:r w:rsidR="004F2477">
        <w:t>-</w:t>
      </w:r>
      <w:r>
        <w:t>Widom phenomenological rate coefficient analysis in mesmer.test.  All the rate coefficients are output in the format ref1 -&gt; ref2, unless the rate coefficient is that for phenomenological loss, in which case it is specified as a loss reaction.  For a loss reaction, ref1 and ref2 are identical, as in the example shown below, where we compare the experimentally measured rate coefficient for acetyl</w:t>
      </w:r>
      <w:r w:rsidR="00D775D2">
        <w:t xml:space="preserve"> (CH</w:t>
      </w:r>
      <w:r w:rsidR="00D775D2">
        <w:rPr>
          <w:vertAlign w:val="subscript"/>
        </w:rPr>
        <w:t>3</w:t>
      </w:r>
      <w:r w:rsidR="00D775D2">
        <w:t>CO)</w:t>
      </w:r>
      <w:r>
        <w:t xml:space="preserve"> loss to the phenomenological rate coefficient calculated by MESMER.  To get MESMER to output the square of the difference between a calculated and an experimental rate coefficient divided by the square of the error (i.e</w:t>
      </w:r>
      <w:r w:rsidR="001A094E">
        <w:t>.</w:t>
      </w:r>
      <w:r>
        <w:t xml:space="preserve"> χ</w:t>
      </w:r>
      <w:r>
        <w:rPr>
          <w:vertAlign w:val="superscript"/>
        </w:rPr>
        <w:t>2</w:t>
      </w:r>
      <w:r>
        <w:t xml:space="preserve">), enter the following: </w:t>
      </w:r>
    </w:p>
    <w:p w:rsidR="00C767E1" w:rsidRDefault="00C767E1"/>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lastRenderedPageBreak/>
        <w:t>&lt;</w:t>
      </w:r>
      <w:r w:rsidRPr="00AE137C">
        <w:rPr>
          <w:rFonts w:ascii="Courier New" w:hAnsi="Courier New" w:cs="Courier New"/>
          <w:noProof/>
          <w:color w:val="A31515"/>
          <w:sz w:val="16"/>
          <w:szCs w:val="16"/>
          <w:lang w:eastAsia="en-GB"/>
        </w:rPr>
        <w:t>me:PTpair</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units</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Torr</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200</w:t>
      </w:r>
      <w:r w:rsidRPr="00AE137C">
        <w:rPr>
          <w:rFonts w:ascii="Courier New" w:hAnsi="Courier New" w:cs="Courier New"/>
          <w:noProof/>
          <w:color w:val="0000FF"/>
          <w:sz w:val="16"/>
          <w:szCs w:val="16"/>
          <w:lang w:eastAsia="en-GB"/>
        </w:rPr>
        <w:t>.</w:t>
      </w:r>
      <w:r>
        <w:rPr>
          <w:rFonts w:ascii="Courier New" w:hAnsi="Courier New" w:cs="Courier New"/>
          <w:noProof/>
          <w:color w:val="0000FF"/>
          <w:sz w:val="16"/>
          <w:szCs w:val="16"/>
          <w:lang w:eastAsia="en-GB"/>
        </w:rPr>
        <w:t>12</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T</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5</w:t>
      </w:r>
      <w:r>
        <w:rPr>
          <w:rFonts w:ascii="Courier New" w:hAnsi="Courier New" w:cs="Courier New"/>
          <w:noProof/>
          <w:color w:val="0000FF"/>
          <w:sz w:val="16"/>
          <w:szCs w:val="16"/>
          <w:lang w:eastAsia="en-GB"/>
        </w:rPr>
        <w:t>00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precision</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d</w:t>
      </w:r>
      <w:r>
        <w:rPr>
          <w:rFonts w:ascii="Courier New" w:hAnsi="Courier New" w:cs="Courier New"/>
          <w:noProof/>
          <w:color w:val="0000FF"/>
          <w:sz w:val="16"/>
          <w:szCs w:val="16"/>
          <w:lang w:eastAsia="en-GB"/>
        </w:rPr>
        <w:t>ouble</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&gt;</w:t>
      </w:r>
    </w:p>
    <w:p w:rsidR="00AE137C" w:rsidRPr="00AE137C" w:rsidRDefault="00AE137C"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 xml:space="preserve">  &lt;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ref1</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ref2</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 xml:space="preserve"> </w:t>
      </w:r>
      <w:r>
        <w:rPr>
          <w:rFonts w:ascii="Courier New" w:hAnsi="Courier New" w:cs="Courier New"/>
          <w:noProof/>
          <w:color w:val="0000FF"/>
          <w:sz w:val="16"/>
          <w:szCs w:val="16"/>
          <w:lang w:eastAsia="en-GB"/>
        </w:rPr>
        <w:t>acetyl</w:t>
      </w:r>
      <w:r w:rsidRPr="00AE137C">
        <w:rPr>
          <w:rFonts w:ascii="Courier New" w:hAnsi="Courier New" w:cs="Courier New"/>
          <w:noProof/>
          <w:sz w:val="16"/>
          <w:szCs w:val="16"/>
          <w:lang w:eastAsia="en-GB"/>
        </w:rPr>
        <w:t xml:space="preserve"> "</w:t>
      </w:r>
      <w:r w:rsidRPr="00AE137C">
        <w:rPr>
          <w:rFonts w:ascii="Courier New" w:hAnsi="Courier New" w:cs="Courier New"/>
          <w:noProof/>
          <w:color w:val="0000FF"/>
          <w:sz w:val="16"/>
          <w:szCs w:val="16"/>
          <w:lang w:eastAsia="en-GB"/>
        </w:rPr>
        <w:t xml:space="preserve"> </w:t>
      </w:r>
      <w:r w:rsidRPr="00AE137C">
        <w:rPr>
          <w:rFonts w:ascii="Courier New" w:hAnsi="Courier New" w:cs="Courier New"/>
          <w:noProof/>
          <w:color w:val="FF0000"/>
          <w:sz w:val="16"/>
          <w:szCs w:val="16"/>
          <w:lang w:eastAsia="en-GB"/>
        </w:rPr>
        <w:t>error</w:t>
      </w:r>
      <w:r w:rsidRPr="00AE137C">
        <w:rPr>
          <w:rFonts w:ascii="Courier New" w:hAnsi="Courier New" w:cs="Courier New"/>
          <w:noProof/>
          <w:color w:val="0000FF"/>
          <w:sz w:val="16"/>
          <w:szCs w:val="16"/>
          <w:lang w:eastAsia="en-GB"/>
        </w:rPr>
        <w:t>=</w:t>
      </w:r>
      <w:r w:rsidRPr="00AE137C">
        <w:rPr>
          <w:rFonts w:ascii="Courier New" w:hAnsi="Courier New" w:cs="Courier New"/>
          <w:noProof/>
          <w:sz w:val="16"/>
          <w:szCs w:val="16"/>
          <w:lang w:eastAsia="en-GB"/>
        </w:rPr>
        <w:t>"</w:t>
      </w:r>
      <w:r>
        <w:rPr>
          <w:rFonts w:ascii="Courier New" w:hAnsi="Courier New" w:cs="Courier New"/>
          <w:noProof/>
          <w:color w:val="0000FF"/>
          <w:sz w:val="16"/>
          <w:szCs w:val="16"/>
          <w:lang w:eastAsia="en-GB"/>
        </w:rPr>
        <w:t>6750</w:t>
      </w:r>
      <w:r w:rsidRPr="00AE137C">
        <w:rPr>
          <w:rFonts w:ascii="Courier New" w:hAnsi="Courier New" w:cs="Courier New"/>
          <w:noProof/>
          <w:sz w:val="16"/>
          <w:szCs w:val="16"/>
          <w:lang w:eastAsia="en-GB"/>
        </w:rPr>
        <w:t>"</w:t>
      </w:r>
      <w:r w:rsidRPr="00AE137C">
        <w:rPr>
          <w:rFonts w:ascii="Courier New" w:hAnsi="Courier New" w:cs="Courier New"/>
          <w:noProof/>
          <w:color w:val="0000FF"/>
          <w:sz w:val="16"/>
          <w:szCs w:val="16"/>
          <w:lang w:eastAsia="en-GB"/>
        </w:rPr>
        <w:t>&gt;</w:t>
      </w:r>
      <w:r>
        <w:rPr>
          <w:rFonts w:ascii="Courier New" w:hAnsi="Courier New" w:cs="Courier New"/>
          <w:noProof/>
          <w:color w:val="0000FF"/>
          <w:sz w:val="16"/>
          <w:szCs w:val="16"/>
          <w:lang w:eastAsia="en-GB"/>
        </w:rPr>
        <w:t>78000</w:t>
      </w: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me:experimentalRate</w:t>
      </w:r>
      <w:r w:rsidRPr="00AE137C">
        <w:rPr>
          <w:rFonts w:ascii="Courier New" w:hAnsi="Courier New" w:cs="Courier New"/>
          <w:noProof/>
          <w:color w:val="0000FF"/>
          <w:sz w:val="16"/>
          <w:szCs w:val="16"/>
          <w:lang w:eastAsia="en-GB"/>
        </w:rPr>
        <w:t>&gt;</w:t>
      </w:r>
    </w:p>
    <w:p w:rsidR="009456D7" w:rsidRDefault="00AE137C"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AE137C">
        <w:rPr>
          <w:rFonts w:ascii="Courier New" w:hAnsi="Courier New" w:cs="Courier New"/>
          <w:noProof/>
          <w:color w:val="0000FF"/>
          <w:sz w:val="16"/>
          <w:szCs w:val="16"/>
          <w:lang w:eastAsia="en-GB"/>
        </w:rPr>
        <w:t>&lt;/</w:t>
      </w:r>
      <w:r w:rsidRPr="00AE137C">
        <w:rPr>
          <w:rFonts w:ascii="Courier New" w:hAnsi="Courier New" w:cs="Courier New"/>
          <w:noProof/>
          <w:color w:val="A31515"/>
          <w:sz w:val="16"/>
          <w:szCs w:val="16"/>
          <w:lang w:eastAsia="en-GB"/>
        </w:rPr>
        <w:t>me:PTpair</w:t>
      </w:r>
      <w:r w:rsidR="00BF5D36">
        <w:rPr>
          <w:rFonts w:ascii="Courier New" w:hAnsi="Courier New" w:cs="Courier New"/>
          <w:noProof/>
          <w:color w:val="0000FF"/>
          <w:sz w:val="16"/>
          <w:szCs w:val="16"/>
          <w:lang w:eastAsia="en-GB"/>
        </w:rPr>
        <w:t>&gt;</w:t>
      </w:r>
    </w:p>
    <w:p w:rsidR="00BF5D36" w:rsidRPr="00BF5D36" w:rsidRDefault="00BF5D36" w:rsidP="00BF5D36">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F77C82" w:rsidRDefault="00F77C82" w:rsidP="00D93E24">
      <w:proofErr w:type="gramStart"/>
      <w:r>
        <w:t>where</w:t>
      </w:r>
      <w:proofErr w:type="gramEnd"/>
      <w:r>
        <w:t xml:space="preserve"> the experimental rate goes in between the </w:t>
      </w:r>
      <w:r>
        <w:rPr>
          <w:rFonts w:ascii="Courier New" w:hAnsi="Courier New" w:cs="Courier New"/>
          <w:b/>
          <w:color w:val="0000FF"/>
          <w:sz w:val="16"/>
          <w:szCs w:val="16"/>
        </w:rPr>
        <w:t>&gt;&lt;</w:t>
      </w:r>
      <w:r>
        <w:t xml:space="preserve">, as discussed above.  If there are no experimental rates to compare with, </w:t>
      </w:r>
      <w:r w:rsidR="00AE137C">
        <w:t>the child element can be left undefined</w:t>
      </w:r>
      <w:r>
        <w:t>:</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&gt; </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proofErr w:type="gramStart"/>
      <w:r>
        <w:t>or</w:t>
      </w:r>
      <w:proofErr w:type="gramEnd"/>
      <w:r>
        <w:t xml:space="preserve"> even shorter</w:t>
      </w:r>
    </w:p>
    <w:p w:rsidR="00F77C82" w:rsidRPr="00B27808" w:rsidRDefault="00592261"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8"/>
          <w:szCs w:val="18"/>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Torr</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200.12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500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double</w:t>
      </w:r>
      <w:r w:rsidRPr="00592261">
        <w:rPr>
          <w:rFonts w:ascii="Courier New" w:hAnsi="Courier New" w:cs="Courier New"/>
          <w:noProof/>
          <w:sz w:val="18"/>
          <w:szCs w:val="18"/>
          <w:lang w:eastAsia="en-GB"/>
        </w:rPr>
        <w:t>" /</w:t>
      </w:r>
      <w:r w:rsidRPr="00592261">
        <w:rPr>
          <w:rFonts w:ascii="Courier New" w:hAnsi="Courier New" w:cs="Courier New"/>
          <w:noProof/>
          <w:color w:val="0000FF"/>
          <w:sz w:val="18"/>
          <w:szCs w:val="18"/>
          <w:lang w:eastAsia="en-GB"/>
        </w:rPr>
        <w:t>&gt;</w:t>
      </w:r>
    </w:p>
    <w:p w:rsidR="006D63C2" w:rsidRDefault="006D63C2" w:rsidP="006D63C2">
      <w:pPr>
        <w:tabs>
          <w:tab w:val="clear" w:pos="540"/>
          <w:tab w:val="clear" w:pos="8064"/>
        </w:tabs>
        <w:suppressAutoHyphens w:val="0"/>
        <w:autoSpaceDE w:val="0"/>
        <w:autoSpaceDN w:val="0"/>
        <w:adjustRightInd w:val="0"/>
        <w:spacing w:after="0" w:line="240" w:lineRule="auto"/>
        <w:jc w:val="left"/>
        <w:rPr>
          <w:rFonts w:ascii="Courier New" w:hAnsi="Courier New" w:cs="Courier New"/>
          <w:b/>
          <w:color w:val="0000FF"/>
          <w:sz w:val="16"/>
          <w:szCs w:val="16"/>
        </w:rPr>
      </w:pPr>
    </w:p>
    <w:p w:rsidR="00F77C82" w:rsidRDefault="00F77C82" w:rsidP="00AE137C">
      <w:r>
        <w:t xml:space="preserve">Since double is the default precision in MESMER, one can </w:t>
      </w:r>
      <w:r w:rsidR="00BF5D36">
        <w:t xml:space="preserve">instead </w:t>
      </w:r>
      <w:r>
        <w:t>write</w:t>
      </w:r>
    </w:p>
    <w:p w:rsidR="00D775D2" w:rsidRDefault="00592261" w:rsidP="00BF5D36">
      <w:pPr>
        <w:tabs>
          <w:tab w:val="clear" w:pos="540"/>
          <w:tab w:val="clear" w:pos="8064"/>
        </w:tabs>
        <w:suppressAutoHyphens w:val="0"/>
        <w:autoSpaceDE w:val="0"/>
        <w:autoSpaceDN w:val="0"/>
        <w:adjustRightInd w:val="0"/>
        <w:spacing w:line="240" w:lineRule="auto"/>
        <w:jc w:val="left"/>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units</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Torr</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P</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200.12</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00BF5D36" w:rsidRPr="00592261">
        <w:rPr>
          <w:rFonts w:ascii="Courier New" w:hAnsi="Courier New" w:cs="Courier New"/>
          <w:noProof/>
          <w:color w:val="FF0000"/>
          <w:sz w:val="18"/>
          <w:szCs w:val="18"/>
          <w:lang w:eastAsia="en-GB"/>
        </w:rPr>
        <w:t>T</w:t>
      </w:r>
      <w:r w:rsidR="00BF5D36" w:rsidRPr="00592261">
        <w:rPr>
          <w:rFonts w:ascii="Courier New" w:hAnsi="Courier New" w:cs="Courier New"/>
          <w:noProof/>
          <w:color w:val="0000FF"/>
          <w:sz w:val="18"/>
          <w:szCs w:val="18"/>
          <w:lang w:eastAsia="en-GB"/>
        </w:rPr>
        <w:t>=</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500</w:t>
      </w:r>
      <w:r w:rsidR="00BF5D36" w:rsidRPr="00592261">
        <w:rPr>
          <w:rFonts w:ascii="Courier New" w:hAnsi="Courier New" w:cs="Courier New"/>
          <w:noProof/>
          <w:sz w:val="18"/>
          <w:szCs w:val="18"/>
          <w:lang w:eastAsia="en-GB"/>
        </w:rPr>
        <w:t>"</w:t>
      </w:r>
      <w:r w:rsidR="00BF5D36" w:rsidRPr="00592261">
        <w:rPr>
          <w:rFonts w:ascii="Courier New" w:hAnsi="Courier New" w:cs="Courier New"/>
          <w:noProof/>
          <w:color w:val="0000FF"/>
          <w:sz w:val="18"/>
          <w:szCs w:val="18"/>
          <w:lang w:eastAsia="en-GB"/>
        </w:rPr>
        <w:t xml:space="preserve"> </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975775" w:rsidRDefault="00975775" w:rsidP="00975775">
      <w:pPr>
        <w:pStyle w:val="Heading3"/>
      </w:pPr>
      <w:bookmarkStart w:id="50" w:name="_Toc380341241"/>
      <w:r>
        <w:t>Experimental Yields</w:t>
      </w:r>
      <w:bookmarkEnd w:id="50"/>
    </w:p>
    <w:p w:rsidR="00975775" w:rsidRDefault="00AE137C" w:rsidP="00975775">
      <w:r>
        <w:t xml:space="preserve">Experimental yields can be </w:t>
      </w:r>
      <w:r w:rsidR="005A60C1">
        <w:t>specified</w:t>
      </w:r>
      <w:r>
        <w:t xml:space="preserve"> in the following way:</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units</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195</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precision</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E137C" w:rsidRPr="00B27808"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ref</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OH-1</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0.0050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yieldTime</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1.e-03</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 xml:space="preserve">0.0509 </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me:experimentalYield</w:t>
      </w:r>
      <w:r w:rsidRPr="00592261">
        <w:rPr>
          <w:rFonts w:ascii="Courier New" w:hAnsi="Courier New" w:cs="Courier New"/>
          <w:noProof/>
          <w:color w:val="0000FF"/>
          <w:sz w:val="18"/>
          <w:szCs w:val="18"/>
          <w:lang w:eastAsia="en-GB"/>
        </w:rPr>
        <w:t>&gt;</w:t>
      </w:r>
    </w:p>
    <w:p w:rsidR="00AE137C" w:rsidRDefault="0059226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5A60C1" w:rsidRDefault="005A60C1" w:rsidP="00AE137C">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D775D2" w:rsidRPr="00975775" w:rsidRDefault="005A60C1" w:rsidP="00A85A40">
      <w:pPr>
        <w:tabs>
          <w:tab w:val="clear" w:pos="540"/>
          <w:tab w:val="clear" w:pos="8064"/>
        </w:tabs>
        <w:suppressAutoHyphens w:val="0"/>
        <w:autoSpaceDE w:val="0"/>
        <w:autoSpaceDN w:val="0"/>
        <w:adjustRightInd w:val="0"/>
        <w:spacing w:after="0"/>
        <w:jc w:val="left"/>
      </w:pPr>
      <w:r w:rsidRPr="005A60C1">
        <w:t xml:space="preserve">The </w:t>
      </w:r>
      <w:r w:rsidRPr="005A60C1">
        <w:rPr>
          <w:rFonts w:ascii="Courier New" w:hAnsi="Courier New" w:cs="Courier New"/>
          <w:noProof/>
          <w:color w:val="FF0000"/>
          <w:sz w:val="20"/>
          <w:lang w:eastAsia="en-GB"/>
        </w:rPr>
        <w:t>ref</w:t>
      </w:r>
      <w:r w:rsidRPr="005A60C1">
        <w:t xml:space="preserve"> attribute specifies the </w:t>
      </w:r>
      <w:r w:rsidR="00A85A40">
        <w:t>species for which the yie</w:t>
      </w:r>
      <w:r w:rsidRPr="005A60C1">
        <w:t>ld is to be determined, in the above example, the species species “</w:t>
      </w:r>
      <w:r w:rsidRPr="005A60C1">
        <w:rPr>
          <w:rFonts w:ascii="Courier New" w:hAnsi="Courier New" w:cs="Courier New"/>
          <w:noProof/>
          <w:color w:val="0000FF"/>
          <w:sz w:val="20"/>
          <w:lang w:eastAsia="en-GB"/>
        </w:rPr>
        <w:t>OH-1</w:t>
      </w:r>
      <w:r w:rsidRPr="005A60C1">
        <w:t xml:space="preserve">”. It is </w:t>
      </w:r>
      <w:r>
        <w:t xml:space="preserve">often the case that yields are measured at specific time after reaction has been initiated, and the </w:t>
      </w:r>
      <w:r w:rsidRPr="005A60C1">
        <w:rPr>
          <w:rFonts w:ascii="Courier New" w:hAnsi="Courier New" w:cs="Courier New"/>
          <w:noProof/>
          <w:color w:val="FF0000"/>
          <w:sz w:val="20"/>
          <w:lang w:eastAsia="en-GB"/>
        </w:rPr>
        <w:t>yieldTime</w:t>
      </w:r>
      <w:r>
        <w:t xml:space="preserve"> attribute allows this time to be specified.</w:t>
      </w:r>
      <w:r w:rsidR="00A85A40">
        <w:t xml:space="preserve"> If this attribute is not defined then the infinite time (or, in the case of a conservative model, equilibrium) yield is calculated.</w:t>
      </w:r>
    </w:p>
    <w:p w:rsidR="00975775" w:rsidRDefault="00975775" w:rsidP="00975775">
      <w:pPr>
        <w:pStyle w:val="Heading3"/>
      </w:pPr>
      <w:bookmarkStart w:id="51" w:name="_Toc380341242"/>
      <w:r>
        <w:t>Experimental Eigenvalues</w:t>
      </w:r>
      <w:bookmarkEnd w:id="51"/>
    </w:p>
    <w:p w:rsidR="00975775" w:rsidRDefault="00A85A40" w:rsidP="00975775">
      <w:r>
        <w:t xml:space="preserve">In some cases the relaxation of the system is the experimentally observed quantity and it is often best to compare the observed </w:t>
      </w:r>
      <w:r w:rsidR="00360905">
        <w:t xml:space="preserve">reciprocal </w:t>
      </w:r>
      <w:r>
        <w:t>relaxation time constant</w:t>
      </w:r>
      <w:r w:rsidR="00360905">
        <w:t>s</w:t>
      </w:r>
      <w:r w:rsidR="003D2987">
        <w:t xml:space="preserve"> </w:t>
      </w:r>
      <w:r>
        <w:t xml:space="preserve">with the eigenvalues generated by MESMER. </w:t>
      </w:r>
      <w:r w:rsidR="00A2172F">
        <w:t>Such data can be specified as follows:</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units=</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PPCC</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P</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7.6E18</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T</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440.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00BF5D36">
        <w:rPr>
          <w:rFonts w:ascii="Courier New" w:hAnsi="Courier New" w:cs="Courier New"/>
          <w:noProof/>
          <w:color w:val="FF0000"/>
          <w:sz w:val="18"/>
          <w:szCs w:val="18"/>
          <w:lang w:eastAsia="en-GB"/>
        </w:rPr>
        <w:t>precision=</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dd</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 xml:space="preserve">  &lt;</w:t>
      </w:r>
      <w:r w:rsidRPr="00592261">
        <w:rPr>
          <w:rFonts w:ascii="Courier New" w:hAnsi="Courier New" w:cs="Courier New"/>
          <w:noProof/>
          <w:color w:val="A31515"/>
          <w:sz w:val="18"/>
          <w:szCs w:val="18"/>
          <w:lang w:eastAsia="en-GB"/>
        </w:rPr>
        <w:t xml:space="preserve">me:experimentalEigenvalue </w:t>
      </w:r>
      <w:r w:rsidRPr="00592261">
        <w:rPr>
          <w:rFonts w:ascii="Courier New" w:hAnsi="Courier New" w:cs="Courier New"/>
          <w:noProof/>
          <w:color w:val="FF0000"/>
          <w:sz w:val="18"/>
          <w:szCs w:val="18"/>
          <w:lang w:eastAsia="en-GB"/>
        </w:rPr>
        <w:t>EigenvalueID</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 xml:space="preserve"> </w:t>
      </w:r>
      <w:r w:rsidRPr="00592261">
        <w:rPr>
          <w:rFonts w:ascii="Courier New" w:hAnsi="Courier New" w:cs="Courier New"/>
          <w:noProof/>
          <w:color w:val="FF0000"/>
          <w:sz w:val="18"/>
          <w:szCs w:val="18"/>
          <w:lang w:eastAsia="en-GB"/>
        </w:rPr>
        <w:t>error</w:t>
      </w:r>
      <w:r w:rsidRPr="00592261">
        <w:rPr>
          <w:rFonts w:ascii="Courier New" w:hAnsi="Courier New" w:cs="Courier New"/>
          <w:noProof/>
          <w:color w:val="0000FF"/>
          <w:sz w:val="18"/>
          <w:szCs w:val="18"/>
          <w:lang w:eastAsia="en-GB"/>
        </w:rPr>
        <w:t>=</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200.</w:t>
      </w:r>
      <w:r w:rsidRPr="00592261">
        <w:rPr>
          <w:rFonts w:ascii="Courier New" w:hAnsi="Courier New" w:cs="Courier New"/>
          <w:noProof/>
          <w:sz w:val="18"/>
          <w:szCs w:val="18"/>
          <w:lang w:eastAsia="en-GB"/>
        </w:rPr>
        <w:t>"</w:t>
      </w:r>
      <w:r w:rsidRPr="00592261">
        <w:rPr>
          <w:rFonts w:ascii="Courier New" w:hAnsi="Courier New" w:cs="Courier New"/>
          <w:noProof/>
          <w:color w:val="0000FF"/>
          <w:sz w:val="18"/>
          <w:szCs w:val="18"/>
          <w:lang w:eastAsia="en-GB"/>
        </w:rPr>
        <w:t>&gt;</w:t>
      </w:r>
      <w:r w:rsidRPr="00592261">
        <w:rPr>
          <w:rFonts w:ascii="Courier New" w:hAnsi="Courier New" w:cs="Courier New"/>
          <w:noProof/>
          <w:sz w:val="18"/>
          <w:szCs w:val="18"/>
          <w:lang w:eastAsia="en-GB"/>
        </w:rPr>
        <w:t>14000.</w:t>
      </w: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me:experimentalEigenvalue</w:t>
      </w:r>
      <w:r w:rsidRPr="00592261">
        <w:rPr>
          <w:rFonts w:ascii="Courier New" w:hAnsi="Courier New" w:cs="Courier New"/>
          <w:noProof/>
          <w:color w:val="0000FF"/>
          <w:sz w:val="18"/>
          <w:szCs w:val="18"/>
          <w:lang w:eastAsia="en-GB"/>
        </w:rPr>
        <w:t>&gt;</w:t>
      </w:r>
    </w:p>
    <w:p w:rsidR="00A2172F" w:rsidRPr="00B27808" w:rsidRDefault="00592261"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592261">
        <w:rPr>
          <w:rFonts w:ascii="Courier New" w:hAnsi="Courier New" w:cs="Courier New"/>
          <w:noProof/>
          <w:color w:val="0000FF"/>
          <w:sz w:val="18"/>
          <w:szCs w:val="18"/>
          <w:lang w:eastAsia="en-GB"/>
        </w:rPr>
        <w:t>&lt;/</w:t>
      </w:r>
      <w:r w:rsidRPr="00592261">
        <w:rPr>
          <w:rFonts w:ascii="Courier New" w:hAnsi="Courier New" w:cs="Courier New"/>
          <w:noProof/>
          <w:color w:val="A31515"/>
          <w:sz w:val="18"/>
          <w:szCs w:val="18"/>
          <w:lang w:eastAsia="en-GB"/>
        </w:rPr>
        <w:t>me:PTpair</w:t>
      </w:r>
      <w:r w:rsidRPr="00592261">
        <w:rPr>
          <w:rFonts w:ascii="Courier New" w:hAnsi="Courier New" w:cs="Courier New"/>
          <w:noProof/>
          <w:color w:val="0000FF"/>
          <w:sz w:val="18"/>
          <w:szCs w:val="18"/>
          <w:lang w:eastAsia="en-GB"/>
        </w:rPr>
        <w:t>&gt;</w:t>
      </w:r>
    </w:p>
    <w:p w:rsidR="002F768F" w:rsidRDefault="002F768F" w:rsidP="00A2172F">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2F768F" w:rsidRPr="00A2172F" w:rsidRDefault="002F768F" w:rsidP="00434A2E">
      <w:pPr>
        <w:rPr>
          <w:rFonts w:ascii="Courier New" w:hAnsi="Courier New" w:cs="Courier New"/>
          <w:noProof/>
          <w:color w:val="0000FF"/>
          <w:sz w:val="16"/>
          <w:szCs w:val="16"/>
          <w:lang w:eastAsia="en-GB"/>
        </w:rPr>
      </w:pPr>
      <w:r w:rsidRPr="00434A2E">
        <w:t xml:space="preserve">MESMER typically generates a large number of eigenvalues so it is important to specify which eigenvalue is to be used for comparison and the attribute </w:t>
      </w:r>
      <w:r w:rsidR="00434A2E" w:rsidRPr="00434A2E">
        <w:rPr>
          <w:rFonts w:ascii="Courier New" w:hAnsi="Courier New" w:cs="Courier New"/>
          <w:noProof/>
          <w:color w:val="FF0000"/>
          <w:sz w:val="20"/>
          <w:lang w:eastAsia="en-GB"/>
        </w:rPr>
        <w:t>EigenvalueID</w:t>
      </w:r>
      <w:r w:rsidR="00434A2E" w:rsidRPr="00434A2E">
        <w:t xml:space="preserve"> </w:t>
      </w:r>
      <w:r w:rsidRPr="00434A2E">
        <w:t xml:space="preserve">allows this association to be made. The eigenvalues are labelled </w:t>
      </w:r>
      <w:r w:rsidR="00434A2E" w:rsidRPr="00434A2E">
        <w:t xml:space="preserve">from 1 to </w:t>
      </w:r>
      <w:r w:rsidR="00434A2E" w:rsidRPr="00434A2E">
        <w:rPr>
          <w:i/>
        </w:rPr>
        <w:t>N</w:t>
      </w:r>
      <w:r w:rsidR="00434A2E" w:rsidRPr="00434A2E">
        <w:t xml:space="preserve">, where </w:t>
      </w:r>
      <w:r w:rsidR="00434A2E" w:rsidRPr="00434A2E">
        <w:rPr>
          <w:i/>
        </w:rPr>
        <w:t>N</w:t>
      </w:r>
      <w:r w:rsidR="00434A2E" w:rsidRPr="00434A2E">
        <w:t xml:space="preserve"> is the size of the collision operator, and the eigenvalue</w:t>
      </w:r>
      <w:r w:rsidR="00434A2E">
        <w:t>s</w:t>
      </w:r>
      <w:r w:rsidR="00434A2E" w:rsidRPr="00434A2E">
        <w:t xml:space="preserve"> </w:t>
      </w:r>
      <w:r w:rsidR="00434A2E">
        <w:t xml:space="preserve">increase in magnitude from 1 to </w:t>
      </w:r>
      <w:r w:rsidR="00434A2E" w:rsidRPr="00434A2E">
        <w:rPr>
          <w:i/>
        </w:rPr>
        <w:t>N</w:t>
      </w:r>
      <w:r w:rsidR="00434A2E">
        <w:t>. It is usually the case that only the first few eigenvalues are of chemical significance.</w:t>
      </w:r>
    </w:p>
    <w:p w:rsidR="00F77C82" w:rsidRDefault="00F77C82" w:rsidP="00F66AB7">
      <w:pPr>
        <w:pStyle w:val="Heading2"/>
      </w:pPr>
      <w:bookmarkStart w:id="52" w:name="_Ref378624763"/>
      <w:bookmarkStart w:id="53" w:name="_Toc380341243"/>
      <w:r>
        <w:lastRenderedPageBreak/>
        <w:t>Specifying Numerical Precision</w:t>
      </w:r>
      <w:bookmarkEnd w:id="52"/>
      <w:bookmarkEnd w:id="53"/>
    </w:p>
    <w:p w:rsidR="00F77C82" w:rsidRDefault="00F77C82">
      <w:r>
        <w:t xml:space="preserve">As discussed above, double is the default MESMER precision; however, quad-double and double-double precisions can also be specified inside </w:t>
      </w:r>
      <w:r w:rsidR="00BF5D36">
        <w:rPr>
          <w:rFonts w:ascii="Courier New" w:hAnsi="Courier New" w:cs="Courier New"/>
          <w:noProof/>
          <w:color w:val="0000FF"/>
          <w:sz w:val="18"/>
          <w:szCs w:val="18"/>
          <w:lang w:eastAsia="en-GB"/>
        </w:rPr>
        <w:t>&lt;</w:t>
      </w:r>
      <w:r w:rsidR="00BF5D36" w:rsidRPr="00592261">
        <w:rPr>
          <w:rFonts w:ascii="Courier New" w:hAnsi="Courier New" w:cs="Courier New"/>
          <w:noProof/>
          <w:color w:val="A31515"/>
          <w:sz w:val="18"/>
          <w:szCs w:val="18"/>
          <w:lang w:eastAsia="en-GB"/>
        </w:rPr>
        <w:t>me:PTpair</w:t>
      </w:r>
      <w:r w:rsidR="00BF5D36" w:rsidRPr="00592261">
        <w:rPr>
          <w:rFonts w:ascii="Courier New" w:hAnsi="Courier New" w:cs="Courier New"/>
          <w:noProof/>
          <w:color w:val="0000FF"/>
          <w:sz w:val="18"/>
          <w:szCs w:val="18"/>
          <w:lang w:eastAsia="en-GB"/>
        </w:rPr>
        <w:t>&gt;</w:t>
      </w:r>
      <w:r>
        <w:t xml:space="preserve"> element, the syntax is</w:t>
      </w:r>
      <w:r w:rsidR="00D775D2">
        <w:t>:</w:t>
      </w:r>
    </w:p>
    <w:p w:rsidR="00F77C82" w:rsidRPr="0025017C" w:rsidRDefault="00BF5D36" w:rsidP="0025017C">
      <w:pPr>
        <w:ind w:left="540"/>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"quad-double"</w:t>
      </w:r>
    </w:p>
    <w:p w:rsidR="00F77C82" w:rsidRPr="00B27808" w:rsidRDefault="00BF5D36" w:rsidP="0025017C">
      <w:pPr>
        <w:ind w:left="540"/>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"double-double"</w:t>
      </w:r>
    </w:p>
    <w:p w:rsidR="00F77C82" w:rsidRDefault="00F77C82">
      <w:pPr>
        <w:ind w:left="426"/>
      </w:pPr>
      <w:proofErr w:type="gramStart"/>
      <w:r>
        <w:t>or</w:t>
      </w:r>
      <w:proofErr w:type="gramEnd"/>
    </w:p>
    <w:p w:rsidR="00F77C82" w:rsidRPr="0025017C" w:rsidRDefault="00BF5D36" w:rsidP="0025017C">
      <w:pPr>
        <w:ind w:left="426"/>
        <w:rPr>
          <w:rFonts w:ascii="Courier New" w:hAnsi="Courier New" w:cs="Courier New"/>
          <w:color w:val="FF0000"/>
          <w:sz w:val="20"/>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"qd"</w:t>
      </w:r>
    </w:p>
    <w:p w:rsidR="00F77C82" w:rsidRPr="00B27808" w:rsidRDefault="00BF5D36" w:rsidP="0025017C">
      <w:pPr>
        <w:ind w:left="426"/>
        <w:rPr>
          <w:rFonts w:ascii="Courier New" w:hAnsi="Courier New" w:cs="Courier New"/>
          <w:b/>
          <w:sz w:val="18"/>
          <w:szCs w:val="18"/>
        </w:rPr>
      </w:pPr>
      <w:proofErr w:type="gramStart"/>
      <w:r>
        <w:rPr>
          <w:rFonts w:ascii="Courier New" w:hAnsi="Courier New" w:cs="Courier New"/>
          <w:color w:val="FF0000"/>
          <w:sz w:val="20"/>
        </w:rPr>
        <w:t>precision</w:t>
      </w:r>
      <w:proofErr w:type="gramEnd"/>
      <w:r>
        <w:rPr>
          <w:rFonts w:ascii="Courier New" w:hAnsi="Courier New" w:cs="Courier New"/>
          <w:color w:val="FF0000"/>
          <w:sz w:val="20"/>
        </w:rPr>
        <w:t>=</w:t>
      </w:r>
      <w:r w:rsidR="00592261" w:rsidRPr="0025017C">
        <w:rPr>
          <w:rFonts w:ascii="Courier New" w:hAnsi="Courier New" w:cs="Courier New"/>
          <w:color w:val="FF0000"/>
          <w:sz w:val="20"/>
        </w:rPr>
        <w:t>"dd"</w:t>
      </w:r>
    </w:p>
    <w:p w:rsidR="00F77C82" w:rsidRDefault="008053F7" w:rsidP="00F66AB7">
      <w:pPr>
        <w:pStyle w:val="Heading2"/>
      </w:pPr>
      <w:bookmarkStart w:id="54" w:name="_Ref344824982"/>
      <w:bookmarkStart w:id="55" w:name="_Toc380341244"/>
      <w:r>
        <w:t>Specifying Parameter Bounds and Constraints</w:t>
      </w:r>
      <w:bookmarkEnd w:id="54"/>
      <w:bookmarkEnd w:id="55"/>
    </w:p>
    <w:p w:rsidR="00F77C82" w:rsidRDefault="008053F7">
      <w:r>
        <w:t xml:space="preserve">During a fitting exercise or a simple grid search the parameters that are to be varied need to be specified. For example, one might want to float </w:t>
      </w:r>
      <w:r w:rsidR="00E60070">
        <w:t xml:space="preserve">the </w:t>
      </w:r>
      <w:r>
        <w:t xml:space="preserve">exponential down parameter </w:t>
      </w:r>
      <m:oMath>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r>
                  <w:rPr>
                    <w:rFonts w:ascii="Cambria Math" w:hAnsi="Cambria Math"/>
                  </w:rPr>
                  <m:t>E</m:t>
                </m:r>
              </m:e>
            </m:d>
          </m:e>
          <m:sub>
            <m:r>
              <w:rPr>
                <w:rFonts w:ascii="Cambria Math" w:hAnsi="Cambria Math"/>
              </w:rPr>
              <m:t>d</m:t>
            </m:r>
          </m:sub>
        </m:sSub>
      </m:oMath>
      <w:r>
        <w:t xml:space="preserve"> and the Arrhenius parameters in a fitting exercise. </w:t>
      </w:r>
      <w:r w:rsidR="00E270D3">
        <w:t xml:space="preserve">To indicate that a parameter is variable, </w:t>
      </w:r>
      <w:r w:rsidR="00F77C82">
        <w:t xml:space="preserve">the user must </w:t>
      </w:r>
      <w:r w:rsidR="00CB190A">
        <w:t xml:space="preserve">add additional attributes that </w:t>
      </w:r>
      <w:r w:rsidR="00F77C82">
        <w:t xml:space="preserve">specify </w:t>
      </w:r>
      <w:r w:rsidR="00E270D3">
        <w:t>the search range</w:t>
      </w:r>
      <w:r w:rsidR="00F77C82">
        <w:t xml:space="preserve"> and the step size. </w:t>
      </w:r>
      <w:r w:rsidR="00E270D3">
        <w:t>For example</w:t>
      </w:r>
      <w:r w:rsidR="00CB190A">
        <w:t xml:space="preserve">, an Arrhenius parameter </w:t>
      </w:r>
      <w:r w:rsidR="00CB190A">
        <w:rPr>
          <w:i/>
        </w:rPr>
        <w:t>A</w:t>
      </w:r>
      <w:r w:rsidR="00CB190A">
        <w:rPr>
          <w:rFonts w:ascii="Symbol" w:hAnsi="Symbol"/>
          <w:vertAlign w:val="superscript"/>
        </w:rPr>
        <w:t></w:t>
      </w:r>
      <w:r w:rsidR="00CB190A">
        <w:rPr>
          <w:rFonts w:ascii="Symbol" w:hAnsi="Symbol"/>
          <w:vertAlign w:val="superscript"/>
        </w:rPr>
        <w:t></w:t>
      </w:r>
      <w:r w:rsidR="00E7248F">
        <w:rPr>
          <w:rFonts w:ascii="Symbol" w:hAnsi="Symbol"/>
          <w:vertAlign w:val="superscript"/>
        </w:rPr>
        <w:t></w:t>
      </w:r>
      <w:r w:rsidR="00E7248F">
        <w:rPr>
          <w:rFonts w:ascii="Symbol" w:hAnsi="Symbol"/>
        </w:rPr>
        <w:t></w:t>
      </w:r>
      <w:r w:rsidR="00923B2E">
        <w:rPr>
          <w:rFonts w:cs="Times New Roman"/>
        </w:rPr>
        <w:t>units of cm</w:t>
      </w:r>
      <w:r w:rsidR="00923B2E">
        <w:rPr>
          <w:rFonts w:cs="Times New Roman"/>
          <w:vertAlign w:val="superscript"/>
        </w:rPr>
        <w:t>3</w:t>
      </w:r>
      <w:r w:rsidR="00923B2E">
        <w:rPr>
          <w:rFonts w:cs="Times New Roman"/>
        </w:rPr>
        <w:t xml:space="preserve"> molecule</w:t>
      </w:r>
      <w:r w:rsidR="00923B2E">
        <w:rPr>
          <w:rFonts w:cs="Times New Roman"/>
          <w:vertAlign w:val="superscript"/>
        </w:rPr>
        <w:t xml:space="preserve">-1 </w:t>
      </w:r>
      <w:r w:rsidR="00923B2E">
        <w:rPr>
          <w:rFonts w:cs="Times New Roman"/>
        </w:rPr>
        <w:t>s</w:t>
      </w:r>
      <w:r w:rsidR="00923B2E">
        <w:rPr>
          <w:rFonts w:cs="Times New Roman"/>
          <w:vertAlign w:val="superscript"/>
        </w:rPr>
        <w:t>-1</w:t>
      </w:r>
      <w:r w:rsidR="00923B2E">
        <w:rPr>
          <w:rFonts w:cs="Times New Roman"/>
        </w:rPr>
        <w:t xml:space="preserve"> in this bimolecular example) </w:t>
      </w:r>
      <w:r w:rsidR="00CB190A">
        <w:t>might be declared as variable by the following statement</w:t>
      </w:r>
      <w:r w:rsidR="00F77C82">
        <w:t xml:space="preserve">: </w:t>
      </w:r>
    </w:p>
    <w:p w:rsidR="00F77C82" w:rsidRDefault="00F77C82">
      <w:pPr>
        <w:rPr>
          <w:rFonts w:ascii="Courier New" w:hAnsi="Courier New" w:cs="Courier New"/>
          <w:b/>
          <w:color w:val="0000FF"/>
          <w:sz w:val="18"/>
          <w:szCs w:val="18"/>
        </w:rPr>
      </w:pPr>
      <w:r>
        <w:rPr>
          <w:rFonts w:ascii="Courier New" w:hAnsi="Courier New" w:cs="Courier New"/>
          <w:b/>
          <w:color w:val="0000FF"/>
          <w:sz w:val="18"/>
          <w:szCs w:val="18"/>
        </w:rPr>
        <w:t xml:space="preserve">&lt;me:preExponential </w:t>
      </w:r>
      <w:r>
        <w:rPr>
          <w:rFonts w:ascii="Courier New" w:hAnsi="Courier New" w:cs="Courier New"/>
          <w:b/>
          <w:sz w:val="18"/>
          <w:szCs w:val="18"/>
        </w:rPr>
        <w:t>lower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4.6e-12</w:t>
      </w:r>
      <w:r>
        <w:rPr>
          <w:rFonts w:ascii="Courier New" w:hAnsi="Courier New" w:cs="Courier New"/>
          <w:b/>
          <w:sz w:val="18"/>
          <w:szCs w:val="18"/>
        </w:rPr>
        <w:t>" upper</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6.201e-12</w:t>
      </w:r>
      <w:r>
        <w:rPr>
          <w:rFonts w:ascii="Courier New" w:hAnsi="Courier New" w:cs="Courier New"/>
          <w:b/>
          <w:sz w:val="18"/>
          <w:szCs w:val="18"/>
        </w:rPr>
        <w:t>" stepsize</w:t>
      </w:r>
      <w:r>
        <w:rPr>
          <w:rFonts w:ascii="Courier New" w:hAnsi="Courier New" w:cs="Courier New"/>
          <w:b/>
          <w:color w:val="FF0000"/>
          <w:sz w:val="18"/>
          <w:szCs w:val="18"/>
        </w:rPr>
        <w:t>=</w:t>
      </w:r>
      <w:r>
        <w:rPr>
          <w:rFonts w:ascii="Courier New" w:hAnsi="Courier New" w:cs="Courier New"/>
          <w:b/>
          <w:sz w:val="18"/>
          <w:szCs w:val="18"/>
        </w:rPr>
        <w:t>"</w:t>
      </w:r>
      <w:r>
        <w:rPr>
          <w:rFonts w:ascii="Courier New" w:hAnsi="Courier New" w:cs="Courier New"/>
          <w:b/>
          <w:color w:val="FF0000"/>
          <w:sz w:val="18"/>
          <w:szCs w:val="18"/>
        </w:rPr>
        <w:t>2.0e-13</w:t>
      </w:r>
      <w:r>
        <w:rPr>
          <w:rFonts w:ascii="Courier New" w:hAnsi="Courier New" w:cs="Courier New"/>
          <w:b/>
          <w:sz w:val="18"/>
          <w:szCs w:val="18"/>
        </w:rPr>
        <w:t>"</w:t>
      </w:r>
      <w:r>
        <w:rPr>
          <w:rFonts w:ascii="Courier New" w:hAnsi="Courier New" w:cs="Courier New"/>
          <w:b/>
          <w:color w:val="0000FF"/>
          <w:sz w:val="18"/>
          <w:szCs w:val="18"/>
        </w:rPr>
        <w:t>&gt;</w:t>
      </w:r>
      <w:r>
        <w:rPr>
          <w:rFonts w:ascii="Courier New" w:hAnsi="Courier New" w:cs="Courier New"/>
          <w:b/>
          <w:color w:val="FF0000"/>
          <w:sz w:val="18"/>
          <w:szCs w:val="18"/>
        </w:rPr>
        <w:t>6.00e-12</w:t>
      </w:r>
      <w:r>
        <w:rPr>
          <w:rFonts w:ascii="Courier New" w:hAnsi="Courier New" w:cs="Courier New"/>
          <w:b/>
          <w:color w:val="0000FF"/>
          <w:sz w:val="18"/>
          <w:szCs w:val="18"/>
        </w:rPr>
        <w:t>&lt;/me:preExponential&gt;</w:t>
      </w:r>
    </w:p>
    <w:p w:rsidR="00E270D3" w:rsidRDefault="00F77C82">
      <w:r>
        <w:t xml:space="preserve">In this expression, there are three additional parameters for the </w:t>
      </w:r>
      <w:r>
        <w:rPr>
          <w:rFonts w:ascii="Courier New" w:hAnsi="Courier New" w:cs="Courier New"/>
          <w:color w:val="FF0000"/>
        </w:rPr>
        <w:t>me:preExponential</w:t>
      </w:r>
      <w:r>
        <w:t xml:space="preserve">   element: the lower bound</w:t>
      </w:r>
      <w:r w:rsidR="00EE0E9B">
        <w:t xml:space="preserve"> (with </w:t>
      </w:r>
      <w:proofErr w:type="gramStart"/>
      <w:r w:rsidR="00EE0E9B">
        <w:t xml:space="preserve">value </w:t>
      </w:r>
      <w:proofErr w:type="gramEnd"/>
      <m:oMath>
        <m:r>
          <w:rPr>
            <w:rFonts w:ascii="Cambria Math" w:hAnsi="Cambria Math"/>
          </w:rPr>
          <m:t>4.6×</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EE0E9B">
        <w:t>)</w:t>
      </w:r>
      <w:r>
        <w:t>, upper bound</w:t>
      </w:r>
      <w:r w:rsidR="00613AE5">
        <w:t xml:space="preserve"> (with value </w:t>
      </w:r>
      <m:oMath>
        <m:r>
          <w:rPr>
            <w:rFonts w:ascii="Cambria Math" w:hAnsi="Cambria Math"/>
          </w:rPr>
          <m:t>6.201×</m:t>
        </m:r>
        <m:sSup>
          <m:sSupPr>
            <m:ctrlPr>
              <w:rPr>
                <w:rFonts w:ascii="Cambria Math" w:hAnsi="Cambria Math"/>
                <w:i/>
              </w:rPr>
            </m:ctrlPr>
          </m:sSupPr>
          <m:e>
            <m:r>
              <w:rPr>
                <w:rFonts w:ascii="Cambria Math" w:hAnsi="Cambria Math"/>
              </w:rPr>
              <m:t>10</m:t>
            </m:r>
          </m:e>
          <m:sup>
            <m:r>
              <w:rPr>
                <w:rFonts w:ascii="Cambria Math" w:hAnsi="Cambria Math"/>
              </w:rPr>
              <m:t>-12</m:t>
            </m:r>
          </m:sup>
        </m:sSup>
      </m:oMath>
      <w:r w:rsidR="00613AE5">
        <w:t>)</w:t>
      </w:r>
      <w:r>
        <w:t xml:space="preserve">, and step size </w:t>
      </w:r>
      <w:r w:rsidR="00613AE5">
        <w:t xml:space="preserve">(with value </w:t>
      </w:r>
      <m:oMath>
        <m:r>
          <w:rPr>
            <w:rFonts w:ascii="Cambria Math" w:hAnsi="Cambria Math"/>
          </w:rPr>
          <m:t>2.0×</m:t>
        </m:r>
        <m:sSup>
          <m:sSupPr>
            <m:ctrlPr>
              <w:rPr>
                <w:rFonts w:ascii="Cambria Math" w:hAnsi="Cambria Math"/>
                <w:i/>
              </w:rPr>
            </m:ctrlPr>
          </m:sSupPr>
          <m:e>
            <m:r>
              <w:rPr>
                <w:rFonts w:ascii="Cambria Math" w:hAnsi="Cambria Math"/>
              </w:rPr>
              <m:t>10</m:t>
            </m:r>
          </m:e>
          <m:sup>
            <m:r>
              <w:rPr>
                <w:rFonts w:ascii="Cambria Math" w:hAnsi="Cambria Math"/>
              </w:rPr>
              <m:t>-13</m:t>
            </m:r>
          </m:sup>
        </m:sSup>
      </m:oMath>
      <w:r w:rsidR="00613AE5">
        <w:t>)</w:t>
      </w:r>
      <w:r>
        <w:t xml:space="preserve">.  </w:t>
      </w:r>
      <w:r w:rsidR="00613AE5">
        <w:t>All three additional parameters are used in a grid search. For either type of fitting, the step size parameter is ignored.</w:t>
      </w:r>
      <w:r w:rsidR="003B7B1C">
        <w:t xml:space="preserve"> </w:t>
      </w:r>
      <w:r>
        <w:t xml:space="preserve">The order of these three elements is not important.  According to XML formatting protocol, the number </w:t>
      </w:r>
      <w:r>
        <w:rPr>
          <w:rFonts w:ascii="Courier New" w:hAnsi="Courier New" w:cs="Courier New"/>
          <w:b/>
          <w:color w:val="FF0000"/>
          <w:sz w:val="18"/>
          <w:szCs w:val="18"/>
        </w:rPr>
        <w:t xml:space="preserve">6.00e-12 </w:t>
      </w:r>
      <w:r>
        <w:t xml:space="preserve">within the element pair of </w:t>
      </w:r>
      <w:r>
        <w:rPr>
          <w:rFonts w:ascii="Courier New" w:hAnsi="Courier New" w:cs="Courier New"/>
          <w:color w:val="FF0000"/>
        </w:rPr>
        <w:t>me:preExponential</w:t>
      </w:r>
      <w:r w:rsidR="00613AE5">
        <w:t xml:space="preserve"> </w:t>
      </w:r>
      <w:r>
        <w:t>must be supplied</w:t>
      </w:r>
      <w:r w:rsidR="00613AE5">
        <w:t xml:space="preserve">, this number will be ignored in the case of a grid search, but will be taken as the starting point for either of the fitting methods </w:t>
      </w:r>
      <w:r>
        <w:t>(</w:t>
      </w:r>
      <w:r w:rsidR="00613AE5">
        <w:t xml:space="preserve">in addition, </w:t>
      </w:r>
      <w:r>
        <w:t>for ZPE parameters, it is actually used to display the PES using Firefox).</w:t>
      </w:r>
    </w:p>
    <w:p w:rsidR="00E33A21" w:rsidRDefault="00290667">
      <w:r>
        <w:tab/>
      </w:r>
      <w:r w:rsidR="00613AE5">
        <w:t>T</w:t>
      </w:r>
      <w:r w:rsidR="00E270D3">
        <w:t xml:space="preserve">he parameters </w:t>
      </w:r>
      <w:r w:rsidR="00E33A21">
        <w:t xml:space="preserve">that can be varied, and their associated XML element, are given in the </w:t>
      </w:r>
      <w:r w:rsidR="00923B2E">
        <w:t>T</w:t>
      </w:r>
      <w:r w:rsidR="00E33A21">
        <w:t>able</w:t>
      </w:r>
      <w:r w:rsidR="00923B2E">
        <w:t xml:space="preserve"> </w:t>
      </w:r>
      <w:r w:rsidR="009B5AE2">
        <w:t>6</w:t>
      </w:r>
      <w:r w:rsidR="00E33A21">
        <w:t>:</w:t>
      </w:r>
    </w:p>
    <w:p w:rsidR="00E33A21" w:rsidRDefault="00E33A21"/>
    <w:tbl>
      <w:tblPr>
        <w:tblStyle w:val="TableGrid"/>
        <w:tblW w:w="0" w:type="auto"/>
        <w:tblLook w:val="04A0" w:firstRow="1" w:lastRow="0" w:firstColumn="1" w:lastColumn="0" w:noHBand="0" w:noVBand="1"/>
      </w:tblPr>
      <w:tblGrid>
        <w:gridCol w:w="1384"/>
        <w:gridCol w:w="4806"/>
        <w:gridCol w:w="3096"/>
      </w:tblGrid>
      <w:tr w:rsidR="00E33A21" w:rsidTr="00F5367C">
        <w:tc>
          <w:tcPr>
            <w:tcW w:w="1384" w:type="dxa"/>
          </w:tcPr>
          <w:p w:rsidR="00E33A21" w:rsidRPr="00E33A21" w:rsidRDefault="00E33A21" w:rsidP="00E33A21">
            <w:pPr>
              <w:jc w:val="center"/>
              <w:rPr>
                <w:b/>
              </w:rPr>
            </w:pPr>
            <w:r w:rsidRPr="00E33A21">
              <w:rPr>
                <w:b/>
              </w:rPr>
              <w:lastRenderedPageBreak/>
              <w:t>Parameter</w:t>
            </w:r>
          </w:p>
        </w:tc>
        <w:tc>
          <w:tcPr>
            <w:tcW w:w="4806" w:type="dxa"/>
          </w:tcPr>
          <w:p w:rsidR="00E33A21" w:rsidRPr="00E33A21" w:rsidRDefault="00E33A21" w:rsidP="00E33A21">
            <w:pPr>
              <w:jc w:val="center"/>
              <w:rPr>
                <w:b/>
              </w:rPr>
            </w:pPr>
            <w:r w:rsidRPr="00E33A21">
              <w:rPr>
                <w:b/>
              </w:rPr>
              <w:t>Description</w:t>
            </w:r>
          </w:p>
        </w:tc>
        <w:tc>
          <w:tcPr>
            <w:tcW w:w="3096" w:type="dxa"/>
          </w:tcPr>
          <w:p w:rsidR="00E33A21" w:rsidRPr="00E33A21" w:rsidRDefault="00E33A21" w:rsidP="00E33A21">
            <w:pPr>
              <w:jc w:val="center"/>
              <w:rPr>
                <w:b/>
              </w:rPr>
            </w:pPr>
            <w:r>
              <w:rPr>
                <w:b/>
              </w:rPr>
              <w:t>XML Element</w:t>
            </w:r>
          </w:p>
        </w:tc>
      </w:tr>
      <w:tr w:rsidR="00E33A21" w:rsidTr="00F5367C">
        <w:tc>
          <w:tcPr>
            <w:tcW w:w="1384" w:type="dxa"/>
          </w:tcPr>
          <w:p w:rsidR="00E33A21" w:rsidRDefault="00100241" w:rsidP="00E33A21">
            <m:oMathPara>
              <m:oMath>
                <m:sSup>
                  <m:sSupPr>
                    <m:ctrlPr>
                      <w:rPr>
                        <w:rFonts w:ascii="Cambria Math" w:hAnsi="Cambria Math"/>
                        <w:i/>
                      </w:rPr>
                    </m:ctrlPr>
                  </m:sSupPr>
                  <m:e>
                    <m:r>
                      <w:rPr>
                        <w:rFonts w:ascii="Cambria Math" w:hAnsi="Cambria Math"/>
                      </w:rPr>
                      <m:t>A</m:t>
                    </m:r>
                  </m:e>
                  <m:sup>
                    <m:r>
                      <w:rPr>
                        <w:rFonts w:ascii="Cambria Math" w:hAnsi="Cambria Math"/>
                      </w:rPr>
                      <m:t>∞</m:t>
                    </m:r>
                  </m:sup>
                </m:sSup>
              </m:oMath>
            </m:oMathPara>
          </w:p>
        </w:tc>
        <w:tc>
          <w:tcPr>
            <w:tcW w:w="4806" w:type="dxa"/>
          </w:tcPr>
          <w:p w:rsidR="00E33A21" w:rsidRDefault="00E33A21">
            <w:r>
              <w:t>Arrhenius pre-exponential factor</w:t>
            </w:r>
          </w:p>
        </w:tc>
        <w:tc>
          <w:tcPr>
            <w:tcW w:w="3096" w:type="dxa"/>
          </w:tcPr>
          <w:p w:rsidR="00E33A21" w:rsidRPr="00F5367C" w:rsidRDefault="00E33A21">
            <w:pPr>
              <w:rPr>
                <w:sz w:val="20"/>
              </w:rPr>
            </w:pPr>
            <w:r w:rsidRPr="00F5367C">
              <w:rPr>
                <w:rFonts w:ascii="Courier New" w:hAnsi="Courier New" w:cs="Courier New"/>
                <w:color w:val="FF0000"/>
                <w:sz w:val="20"/>
              </w:rPr>
              <w:t>me:preExponential</w:t>
            </w:r>
          </w:p>
        </w:tc>
      </w:tr>
      <w:tr w:rsidR="00E33A21" w:rsidTr="00F5367C">
        <w:tc>
          <w:tcPr>
            <w:tcW w:w="1384" w:type="dxa"/>
          </w:tcPr>
          <w:p w:rsidR="00E33A21" w:rsidRDefault="00100241" w:rsidP="00E33A21">
            <m:oMathPara>
              <m:oMath>
                <m:sSup>
                  <m:sSupPr>
                    <m:ctrlPr>
                      <w:rPr>
                        <w:rFonts w:ascii="Cambria Math" w:hAnsi="Cambria Math"/>
                        <w:i/>
                      </w:rPr>
                    </m:ctrlPr>
                  </m:sSupPr>
                  <m:e>
                    <m:r>
                      <w:rPr>
                        <w:rFonts w:ascii="Cambria Math" w:hAnsi="Cambria Math"/>
                      </w:rPr>
                      <m:t>E</m:t>
                    </m:r>
                  </m:e>
                  <m:sup>
                    <m:r>
                      <w:rPr>
                        <w:rFonts w:ascii="Cambria Math" w:hAnsi="Cambria Math"/>
                      </w:rPr>
                      <m:t>∞</m:t>
                    </m:r>
                  </m:sup>
                </m:sSup>
              </m:oMath>
            </m:oMathPara>
          </w:p>
        </w:tc>
        <w:tc>
          <w:tcPr>
            <w:tcW w:w="4806" w:type="dxa"/>
          </w:tcPr>
          <w:p w:rsidR="00E33A21" w:rsidRDefault="00E33A21" w:rsidP="00E33A21">
            <w:r>
              <w:t>Arrhenius activation energy</w:t>
            </w:r>
          </w:p>
        </w:tc>
        <w:tc>
          <w:tcPr>
            <w:tcW w:w="3096" w:type="dxa"/>
          </w:tcPr>
          <w:p w:rsidR="00E33A21" w:rsidRPr="00F5367C" w:rsidRDefault="008012E2">
            <w:pPr>
              <w:rPr>
                <w:sz w:val="20"/>
              </w:rPr>
            </w:pPr>
            <w:r w:rsidRPr="00F5367C">
              <w:rPr>
                <w:rFonts w:ascii="Courier New" w:hAnsi="Courier New" w:cs="Courier New"/>
                <w:color w:val="FF0000"/>
                <w:sz w:val="20"/>
              </w:rPr>
              <w:t>me:activationEnergy</w:t>
            </w:r>
          </w:p>
        </w:tc>
      </w:tr>
      <w:tr w:rsidR="00E33A21" w:rsidTr="00F5367C">
        <w:tc>
          <w:tcPr>
            <w:tcW w:w="1384" w:type="dxa"/>
          </w:tcPr>
          <w:p w:rsidR="00E33A21" w:rsidRDefault="00100241" w:rsidP="00E33A21">
            <m:oMathPara>
              <m:oMath>
                <m:sSup>
                  <m:sSupPr>
                    <m:ctrlPr>
                      <w:rPr>
                        <w:rFonts w:ascii="Cambria Math" w:hAnsi="Cambria Math"/>
                        <w:i/>
                      </w:rPr>
                    </m:ctrlPr>
                  </m:sSupPr>
                  <m:e>
                    <m:r>
                      <w:rPr>
                        <w:rFonts w:ascii="Cambria Math" w:hAnsi="Cambria Math"/>
                      </w:rPr>
                      <m:t>n</m:t>
                    </m:r>
                  </m:e>
                  <m:sup>
                    <m:r>
                      <w:rPr>
                        <w:rFonts w:ascii="Cambria Math" w:hAnsi="Cambria Math"/>
                      </w:rPr>
                      <m:t>∞</m:t>
                    </m:r>
                  </m:sup>
                </m:sSup>
              </m:oMath>
            </m:oMathPara>
          </w:p>
        </w:tc>
        <w:tc>
          <w:tcPr>
            <w:tcW w:w="4806" w:type="dxa"/>
          </w:tcPr>
          <w:p w:rsidR="00E33A21" w:rsidRDefault="008012E2">
            <w:r>
              <w:t xml:space="preserve">Modified Arrhenius parameter </w:t>
            </w:r>
          </w:p>
        </w:tc>
        <w:tc>
          <w:tcPr>
            <w:tcW w:w="3096" w:type="dxa"/>
          </w:tcPr>
          <w:p w:rsidR="00E33A21" w:rsidRPr="00F5367C" w:rsidRDefault="008012E2">
            <w:pPr>
              <w:rPr>
                <w:sz w:val="20"/>
              </w:rPr>
            </w:pPr>
            <w:r w:rsidRPr="00F5367C">
              <w:rPr>
                <w:rFonts w:ascii="Courier New" w:hAnsi="Courier New" w:cs="Courier New"/>
                <w:color w:val="FF0000"/>
                <w:sz w:val="20"/>
              </w:rPr>
              <w:t>me:nInfinity</w:t>
            </w:r>
          </w:p>
        </w:tc>
      </w:tr>
      <w:tr w:rsidR="008012E2" w:rsidTr="00F5367C">
        <w:tc>
          <w:tcPr>
            <w:tcW w:w="1384" w:type="dxa"/>
          </w:tcPr>
          <w:p w:rsidR="008012E2" w:rsidRPr="008053F7" w:rsidRDefault="00100241" w:rsidP="008012E2">
            <m:oMathPara>
              <m:oMath>
                <m:sSubSup>
                  <m:sSubSupPr>
                    <m:ctrlPr>
                      <w:rPr>
                        <w:rFonts w:ascii="Cambria Math" w:hAnsi="Cambria Math"/>
                      </w:rPr>
                    </m:ctrlPr>
                  </m:sSubSupPr>
                  <m:e>
                    <m:r>
                      <m:rPr>
                        <m:sty m:val="p"/>
                      </m:rPr>
                      <w:rPr>
                        <w:rFonts w:ascii="Cambria Math" w:hAnsi="Cambria Math"/>
                      </w:rPr>
                      <m:t>∆</m:t>
                    </m:r>
                    <m:r>
                      <w:rPr>
                        <w:rFonts w:ascii="Cambria Math" w:hAnsi="Cambria Math"/>
                      </w:rPr>
                      <m:t>H</m:t>
                    </m:r>
                  </m:e>
                  <m:sub>
                    <m:r>
                      <w:rPr>
                        <w:rFonts w:ascii="Cambria Math" w:hAnsi="Cambria Math"/>
                      </w:rPr>
                      <m:t>0</m:t>
                    </m:r>
                  </m:sub>
                  <m:sup>
                    <m:r>
                      <w:rPr>
                        <w:rFonts w:ascii="Cambria Math" w:hAnsi="Cambria Math"/>
                      </w:rPr>
                      <m:t>0</m:t>
                    </m:r>
                  </m:sup>
                </m:sSubSup>
              </m:oMath>
            </m:oMathPara>
          </w:p>
        </w:tc>
        <w:tc>
          <w:tcPr>
            <w:tcW w:w="4806" w:type="dxa"/>
          </w:tcPr>
          <w:p w:rsidR="008012E2" w:rsidRDefault="00F5367C">
            <w:r>
              <w:t>Zero-point energy of potential energy surface stationary point features.</w:t>
            </w:r>
          </w:p>
        </w:tc>
        <w:tc>
          <w:tcPr>
            <w:tcW w:w="3096" w:type="dxa"/>
          </w:tcPr>
          <w:p w:rsidR="008012E2" w:rsidRPr="00F5367C" w:rsidRDefault="00F5367C">
            <w:pPr>
              <w:rPr>
                <w:rFonts w:ascii="Courier New" w:hAnsi="Courier New" w:cs="Courier New"/>
                <w:noProof/>
                <w:color w:val="A31515"/>
                <w:sz w:val="20"/>
                <w:lang w:eastAsia="en-GB"/>
              </w:rPr>
            </w:pPr>
            <w:r w:rsidRPr="00F5367C">
              <w:rPr>
                <w:rFonts w:ascii="Courier New" w:hAnsi="Courier New" w:cs="Courier New"/>
                <w:color w:val="FF0000"/>
                <w:sz w:val="20"/>
              </w:rPr>
              <w:t>me:ZPE</w:t>
            </w:r>
          </w:p>
        </w:tc>
      </w:tr>
      <w:tr w:rsidR="00E33A21" w:rsidTr="00F5367C">
        <w:tc>
          <w:tcPr>
            <w:tcW w:w="1384" w:type="dxa"/>
          </w:tcPr>
          <w:p w:rsidR="00E33A21" w:rsidRDefault="00100241">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m:oMathPara>
          </w:p>
        </w:tc>
        <w:tc>
          <w:tcPr>
            <w:tcW w:w="4806" w:type="dxa"/>
          </w:tcPr>
          <w:p w:rsidR="00E33A21" w:rsidRDefault="008012E2">
            <w:r>
              <w:t xml:space="preserve">Exponential down energy transfer parameter. </w:t>
            </w:r>
          </w:p>
        </w:tc>
        <w:tc>
          <w:tcPr>
            <w:tcW w:w="3096" w:type="dxa"/>
          </w:tcPr>
          <w:p w:rsidR="00E33A21" w:rsidRPr="00F5367C" w:rsidRDefault="008012E2">
            <w:pPr>
              <w:rPr>
                <w:sz w:val="20"/>
              </w:rPr>
            </w:pPr>
            <w:r w:rsidRPr="00F5367C">
              <w:rPr>
                <w:rFonts w:ascii="Courier New" w:hAnsi="Courier New" w:cs="Courier New"/>
                <w:color w:val="FF0000"/>
                <w:sz w:val="20"/>
              </w:rPr>
              <w:t>me:deltaEDown</w:t>
            </w:r>
          </w:p>
        </w:tc>
      </w:tr>
      <w:tr w:rsidR="00F5367C" w:rsidTr="00F5367C">
        <w:tc>
          <w:tcPr>
            <w:tcW w:w="1384" w:type="dxa"/>
          </w:tcPr>
          <w:p w:rsidR="00F5367C" w:rsidRDefault="00F5367C" w:rsidP="00F5367C">
            <m:oMathPara>
              <m:oMath>
                <m:r>
                  <w:rPr>
                    <w:rFonts w:ascii="Cambria Math" w:hAnsi="Cambria Math"/>
                  </w:rPr>
                  <m:t>n</m:t>
                </m:r>
              </m:oMath>
            </m:oMathPara>
          </w:p>
        </w:tc>
        <w:tc>
          <w:tcPr>
            <w:tcW w:w="4806" w:type="dxa"/>
          </w:tcPr>
          <w:p w:rsidR="00F5367C" w:rsidRDefault="00F5367C">
            <w:r>
              <w:t>Exponential down temperature exponent:</w:t>
            </w:r>
          </w:p>
          <w:p w:rsidR="00F5367C" w:rsidRDefault="00100241" w:rsidP="00F5367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p w:rsidR="00F5367C" w:rsidRDefault="008D48D8" w:rsidP="00205836">
            <w:proofErr w:type="gramStart"/>
            <w:r>
              <w:t>w</w:t>
            </w:r>
            <w:r w:rsidR="00F5367C">
              <w:t>here</w:t>
            </w:r>
            <w:proofErr w:type="gramEnd"/>
            <w:r w:rsidR="00F5367C">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rsidR="00205836">
              <w:t xml:space="preserve"> is 298.0 K by default but can be set via the attribute </w:t>
            </w:r>
            <w:r w:rsidR="00205836" w:rsidRPr="00205836">
              <w:rPr>
                <w:rFonts w:ascii="Courier New" w:hAnsi="Courier New" w:cs="Courier New"/>
                <w:color w:val="FF0000"/>
                <w:sz w:val="20"/>
              </w:rPr>
              <w:t>referenceTemperature</w:t>
            </w:r>
            <w:r w:rsidR="00205836">
              <w:t>.</w:t>
            </w:r>
          </w:p>
        </w:tc>
        <w:tc>
          <w:tcPr>
            <w:tcW w:w="3096" w:type="dxa"/>
          </w:tcPr>
          <w:p w:rsidR="00F5367C" w:rsidRPr="00F5367C" w:rsidRDefault="00F5367C">
            <w:pPr>
              <w:rPr>
                <w:sz w:val="20"/>
              </w:rPr>
            </w:pPr>
            <w:r w:rsidRPr="00B13E18">
              <w:rPr>
                <w:rFonts w:ascii="Courier New" w:hAnsi="Courier New" w:cs="Courier New"/>
                <w:color w:val="FF0000"/>
                <w:sz w:val="20"/>
              </w:rPr>
              <w:t>me:deltaEDownTExponent</w:t>
            </w:r>
          </w:p>
        </w:tc>
      </w:tr>
      <w:tr w:rsidR="00F5367C" w:rsidTr="00F5367C">
        <w:tc>
          <w:tcPr>
            <w:tcW w:w="1384" w:type="dxa"/>
          </w:tcPr>
          <w:p w:rsidR="00F5367C" w:rsidRDefault="00100241">
            <m:oMathPara>
              <m:oMath>
                <m:sSub>
                  <m:sSubPr>
                    <m:ctrlPr>
                      <w:rPr>
                        <w:rFonts w:ascii="Cambria Math" w:hAnsi="Cambria Math"/>
                        <w:i/>
                      </w:rPr>
                    </m:ctrlPr>
                  </m:sSubPr>
                  <m:e>
                    <m:r>
                      <w:rPr>
                        <w:rFonts w:ascii="Cambria Math" w:hAnsi="Cambria Math"/>
                      </w:rPr>
                      <m:t>ν</m:t>
                    </m:r>
                  </m:e>
                  <m:sub>
                    <m:r>
                      <w:rPr>
                        <w:rFonts w:ascii="Cambria Math" w:hAnsi="Cambria Math"/>
                      </w:rPr>
                      <m:t>i</m:t>
                    </m:r>
                  </m:sub>
                </m:sSub>
              </m:oMath>
            </m:oMathPara>
          </w:p>
        </w:tc>
        <w:tc>
          <w:tcPr>
            <w:tcW w:w="4806" w:type="dxa"/>
          </w:tcPr>
          <w:p w:rsidR="00F5367C" w:rsidRDefault="00205836">
            <w:r>
              <w:t>Imaginary frequency used in determining tunnelling coefficients.</w:t>
            </w:r>
          </w:p>
        </w:tc>
        <w:tc>
          <w:tcPr>
            <w:tcW w:w="3096" w:type="dxa"/>
          </w:tcPr>
          <w:p w:rsidR="00F5367C" w:rsidRPr="00F5367C" w:rsidRDefault="00F5367C">
            <w:pPr>
              <w:rPr>
                <w:sz w:val="20"/>
              </w:rPr>
            </w:pPr>
            <w:r w:rsidRPr="00B13E18">
              <w:rPr>
                <w:rFonts w:ascii="Courier New" w:hAnsi="Courier New" w:cs="Courier New"/>
                <w:color w:val="FF0000"/>
                <w:sz w:val="20"/>
              </w:rPr>
              <w:t>me:imFreqs</w:t>
            </w:r>
          </w:p>
        </w:tc>
      </w:tr>
    </w:tbl>
    <w:p w:rsidR="00277A1D" w:rsidRDefault="00592261" w:rsidP="00A45C48">
      <w:pPr>
        <w:jc w:val="center"/>
        <w:rPr>
          <w:sz w:val="22"/>
          <w:szCs w:val="22"/>
        </w:rPr>
      </w:pPr>
      <w:r w:rsidRPr="00592261">
        <w:rPr>
          <w:sz w:val="22"/>
          <w:szCs w:val="22"/>
        </w:rPr>
        <w:t xml:space="preserve">Table </w:t>
      </w:r>
      <w:r w:rsidR="009B5AE2">
        <w:rPr>
          <w:sz w:val="22"/>
          <w:szCs w:val="22"/>
        </w:rPr>
        <w:t>6</w:t>
      </w:r>
      <w:r w:rsidR="00516DC6">
        <w:rPr>
          <w:sz w:val="22"/>
          <w:szCs w:val="22"/>
        </w:rPr>
        <w:t>:</w:t>
      </w:r>
      <w:r w:rsidRPr="00592261">
        <w:rPr>
          <w:sz w:val="22"/>
          <w:szCs w:val="22"/>
        </w:rPr>
        <w:t xml:space="preserve"> Possible fitting parameters</w:t>
      </w:r>
    </w:p>
    <w:p w:rsidR="00352112" w:rsidRDefault="00290667" w:rsidP="008208AC">
      <w:r>
        <w:tab/>
      </w:r>
      <w:r w:rsidR="00B13E18">
        <w:t xml:space="preserve">In complex </w:t>
      </w:r>
      <w:r w:rsidR="008D48D8">
        <w:t xml:space="preserve">systems, there may be a very larger number of parameters that can be varied. This can make fitting exercises very expensive. However, it is often the case that some parameters are, or can be approximately related. </w:t>
      </w:r>
      <w:r w:rsidR="00352112">
        <w:t xml:space="preserve">An example is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352112">
        <w:t xml:space="preserve"> parameters for two isomers that are similar in structure and which, to a first approximation, can be regarded as the same. Such parameters can be varied in a constrained way by </w:t>
      </w:r>
      <w:r w:rsidR="003B7B1C">
        <w:t>declaring one parameter to be derived from another. For</w:t>
      </w:r>
      <w:r w:rsidR="008D5638">
        <w:t xml:space="preserve"> example, the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477DDC">
        <w:t xml:space="preserve"> parameters for two isomers can be coupled via the sequence:</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lower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upper</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400</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stepsize</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10</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 xml:space="preserve"> </w:t>
      </w:r>
      <w:r>
        <w:rPr>
          <w:rFonts w:ascii="Consolas" w:hAnsi="Consolas"/>
          <w:color w:val="FF0000"/>
          <w:sz w:val="18"/>
          <w:szCs w:val="18"/>
          <w:lang w:val="en-US" w:eastAsia="en-US"/>
        </w:rPr>
        <w:t>id</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Isomer2</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lastRenderedPageBreak/>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me:ExponentialDown</w:t>
      </w:r>
      <w:r>
        <w:rPr>
          <w:rFonts w:ascii="Consolas" w:hAnsi="Consolas"/>
          <w:sz w:val="18"/>
          <w:szCs w:val="18"/>
          <w:lang w:val="en-US" w:eastAsia="en-US"/>
        </w:rPr>
        <w:t>"</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me:deltaEDown</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cm-1</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derivedFrom</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Isomer1</w:t>
      </w:r>
      <w:proofErr w:type="gramStart"/>
      <w:r>
        <w:rPr>
          <w:rFonts w:ascii="Consolas" w:hAnsi="Consolas"/>
          <w:color w:val="0000FF"/>
          <w:sz w:val="18"/>
          <w:szCs w:val="18"/>
          <w:lang w:val="en-US" w:eastAsia="en-US"/>
        </w:rPr>
        <w:t>:deltaEDown</w:t>
      </w:r>
      <w:proofErr w:type="gramEnd"/>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174</w:t>
      </w:r>
      <w:r>
        <w:rPr>
          <w:rFonts w:ascii="Consolas" w:hAnsi="Consolas"/>
          <w:color w:val="0000FF"/>
          <w:sz w:val="18"/>
          <w:szCs w:val="18"/>
          <w:lang w:val="en-US" w:eastAsia="en-US"/>
        </w:rPr>
        <w:t>&lt;/</w:t>
      </w:r>
      <w:r>
        <w:rPr>
          <w:rFonts w:ascii="Consolas" w:hAnsi="Consolas"/>
          <w:color w:val="A31515"/>
          <w:sz w:val="18"/>
          <w:szCs w:val="18"/>
          <w:lang w:val="en-US" w:eastAsia="en-US"/>
        </w:rPr>
        <w:t>me:deltaEDown</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me:energyTransferModel</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&lt;/</w:t>
      </w:r>
      <w:r>
        <w:rPr>
          <w:rFonts w:ascii="Consolas" w:hAnsi="Consolas"/>
          <w:color w:val="A31515"/>
          <w:sz w:val="18"/>
          <w:szCs w:val="18"/>
          <w:lang w:val="en-US" w:eastAsia="en-US"/>
        </w:rPr>
        <w:t>molecule</w:t>
      </w:r>
      <w:r>
        <w:rPr>
          <w:rFonts w:ascii="Consolas" w:hAnsi="Consolas"/>
          <w:color w:val="0000FF"/>
          <w:sz w:val="18"/>
          <w:szCs w:val="18"/>
          <w:lang w:val="en-US" w:eastAsia="en-US"/>
        </w:rPr>
        <w:t>&gt;</w:t>
      </w:r>
    </w:p>
    <w:p w:rsidR="00AF3C54" w:rsidRDefault="00AF3C54" w:rsidP="00AF3C54">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FB56A4" w:rsidRDefault="008208AC">
      <w:r w:rsidRPr="008208AC">
        <w:t xml:space="preserve">In the </w:t>
      </w:r>
      <w:r>
        <w:t xml:space="preserve">first part of this sequence a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t xml:space="preserve">parameter is defined in the usual way. </w:t>
      </w:r>
      <w:r w:rsidR="00F40314">
        <w:t xml:space="preserve">In the second part of the sequence another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 xml:space="preserve"> </m:t>
        </m:r>
      </m:oMath>
      <w:r w:rsidR="00F40314">
        <w:t xml:space="preserve">parameter is defined, but this time without any range attributes. </w:t>
      </w:r>
      <w:r w:rsidR="00824510">
        <w:t xml:space="preserve">Instead, the attributed </w:t>
      </w:r>
      <w:r w:rsidR="00824510" w:rsidRPr="00824510">
        <w:rPr>
          <w:rFonts w:ascii="Courier New" w:hAnsi="Courier New" w:cs="Courier New"/>
          <w:color w:val="FF0000"/>
          <w:sz w:val="20"/>
        </w:rPr>
        <w:t>derivedFrom</w:t>
      </w:r>
      <w:r w:rsidR="00824510">
        <w:t xml:space="preserve"> indicates that this parameter is derived from another parameter and the value of the attribute is the identity of the other parameter. The identity </w:t>
      </w:r>
      <w:r w:rsidR="0040052E">
        <w:t>of</w:t>
      </w:r>
      <w:r w:rsidR="00824510">
        <w:t xml:space="preserve"> the independent parameter has two parts, the name of the species (</w:t>
      </w:r>
      <w:r w:rsidR="00824510" w:rsidRPr="00824510">
        <w:rPr>
          <w:rFonts w:ascii="Consolas" w:hAnsi="Consolas" w:cs="Consolas"/>
          <w:color w:val="0000FF"/>
          <w:sz w:val="20"/>
          <w:lang w:eastAsia="en-GB"/>
        </w:rPr>
        <w:t>Isomer1</w:t>
      </w:r>
      <w:r w:rsidR="00824510">
        <w:rPr>
          <w:rFonts w:ascii="Consolas" w:hAnsi="Consolas" w:cs="Consolas"/>
          <w:color w:val="0000FF"/>
          <w:sz w:val="16"/>
          <w:szCs w:val="16"/>
          <w:lang w:eastAsia="en-GB"/>
        </w:rPr>
        <w:t xml:space="preserve"> </w:t>
      </w:r>
      <w:r w:rsidR="00824510" w:rsidRPr="00824510">
        <w:t>in the above example</w:t>
      </w:r>
      <w:r w:rsidR="00824510">
        <w:t>) and the name of the parameter of that species (</w:t>
      </w:r>
      <w:r w:rsidR="00824510" w:rsidRPr="00824510">
        <w:rPr>
          <w:rFonts w:ascii="Consolas" w:hAnsi="Consolas" w:cs="Consolas"/>
          <w:color w:val="0000FF"/>
          <w:sz w:val="20"/>
          <w:lang w:eastAsia="en-GB"/>
        </w:rPr>
        <w:t>deltaEDown</w:t>
      </w:r>
      <w:r w:rsidR="00824510" w:rsidRPr="00824510">
        <w:t xml:space="preserve"> in the above example</w:t>
      </w:r>
      <w:r w:rsidR="00824510">
        <w:t>)</w:t>
      </w:r>
      <w:r w:rsidR="00FB56A4">
        <w:t xml:space="preserve"> and will be one of the XML element names in the above table, but with </w:t>
      </w:r>
      <w:proofErr w:type="gramStart"/>
      <w:r w:rsidR="00FB56A4">
        <w:t xml:space="preserve">the </w:t>
      </w:r>
      <w:r w:rsidR="00FB56A4" w:rsidRPr="00FB56A4">
        <w:rPr>
          <w:rFonts w:ascii="Courier New" w:hAnsi="Courier New" w:cs="Courier New"/>
          <w:color w:val="FF0000"/>
          <w:sz w:val="20"/>
        </w:rPr>
        <w:t>me</w:t>
      </w:r>
      <w:proofErr w:type="gramEnd"/>
      <w:r w:rsidR="00FB56A4" w:rsidRPr="00FB56A4">
        <w:rPr>
          <w:rFonts w:ascii="Courier New" w:hAnsi="Courier New" w:cs="Courier New"/>
          <w:color w:val="FF0000"/>
          <w:sz w:val="20"/>
        </w:rPr>
        <w:t>:</w:t>
      </w:r>
      <w:r w:rsidR="00FB56A4">
        <w:t xml:space="preserve"> prefix omitted</w:t>
      </w:r>
      <w:r w:rsidR="00824510">
        <w:t xml:space="preserve">. </w:t>
      </w:r>
      <w:r w:rsidR="00FB56A4">
        <w:t xml:space="preserve">A linear relationship between parameters can be specified, for example,  </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Pr="008208AC"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r>
        <w:t xml:space="preserve">  </w:t>
      </w:r>
    </w:p>
    <w:p w:rsidR="00AF3C54" w:rsidRDefault="00AF3C54" w:rsidP="00FB56A4">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 xml:space="preserve"> </w:t>
      </w:r>
      <w:r>
        <w:rPr>
          <w:rFonts w:ascii="Consolas" w:hAnsi="Consolas" w:cs="Consolas"/>
          <w:color w:val="FF0000"/>
          <w:sz w:val="18"/>
          <w:szCs w:val="18"/>
          <w:lang w:eastAsia="en-GB"/>
        </w:rPr>
        <w:t>derivedFrom</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Isomer1</w:t>
      </w:r>
      <w:proofErr w:type="gramStart"/>
      <w:r>
        <w:rPr>
          <w:rFonts w:ascii="Consolas" w:hAnsi="Consolas" w:cs="Consolas"/>
          <w:color w:val="0000FF"/>
          <w:sz w:val="18"/>
          <w:szCs w:val="18"/>
          <w:lang w:eastAsia="en-GB"/>
        </w:rPr>
        <w:t>:deltaEDown</w:t>
      </w:r>
      <w:proofErr w:type="gramEnd"/>
      <w:r>
        <w:rPr>
          <w:rFonts w:ascii="Consolas" w:hAnsi="Consolas" w:cs="Consolas"/>
          <w:sz w:val="18"/>
          <w:szCs w:val="18"/>
          <w:lang w:eastAsia="en-GB"/>
        </w:rPr>
        <w:t>"</w:t>
      </w:r>
      <w:r>
        <w:rPr>
          <w:rFonts w:ascii="Courier New" w:hAnsi="Courier New" w:cs="Courier New"/>
          <w:noProof/>
          <w:color w:val="FF0000"/>
          <w:sz w:val="18"/>
          <w:szCs w:val="18"/>
          <w:lang w:eastAsia="en-GB"/>
        </w:rPr>
        <w:t>factor</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1.5</w:t>
      </w:r>
      <w:r>
        <w:rPr>
          <w:rFonts w:ascii="Consolas" w:hAnsi="Consolas" w:cs="Consolas"/>
          <w:sz w:val="18"/>
          <w:szCs w:val="18"/>
          <w:lang w:eastAsia="en-GB"/>
        </w:rPr>
        <w:t xml:space="preserve">" </w:t>
      </w:r>
      <w:r w:rsidRPr="00AF3C54">
        <w:rPr>
          <w:rFonts w:ascii="Courier New" w:hAnsi="Courier New" w:cs="Courier New"/>
          <w:noProof/>
          <w:color w:val="FF0000"/>
          <w:sz w:val="18"/>
          <w:szCs w:val="18"/>
          <w:lang w:eastAsia="en-GB"/>
        </w:rPr>
        <w:t>a</w:t>
      </w:r>
      <w:r>
        <w:rPr>
          <w:rFonts w:ascii="Courier New" w:hAnsi="Courier New" w:cs="Courier New"/>
          <w:noProof/>
          <w:color w:val="FF0000"/>
          <w:sz w:val="18"/>
          <w:szCs w:val="18"/>
          <w:lang w:eastAsia="en-GB"/>
        </w:rPr>
        <w:t>ddand</w:t>
      </w:r>
      <w:r>
        <w:rPr>
          <w:rFonts w:ascii="Consolas" w:hAnsi="Consolas" w:cs="Consolas"/>
          <w:color w:val="0000FF"/>
          <w:sz w:val="18"/>
          <w:szCs w:val="18"/>
          <w:lang w:eastAsia="en-GB"/>
        </w:rPr>
        <w:t>=</w:t>
      </w:r>
      <w:r>
        <w:rPr>
          <w:rFonts w:ascii="Consolas" w:hAnsi="Consolas" w:cs="Consolas"/>
          <w:sz w:val="18"/>
          <w:szCs w:val="18"/>
          <w:lang w:eastAsia="en-GB"/>
        </w:rPr>
        <w:t>"</w:t>
      </w:r>
      <w:r>
        <w:rPr>
          <w:rFonts w:ascii="Consolas" w:hAnsi="Consolas" w:cs="Consolas"/>
          <w:color w:val="0000FF"/>
          <w:sz w:val="18"/>
          <w:szCs w:val="18"/>
          <w:lang w:eastAsia="en-GB"/>
        </w:rPr>
        <w:t>1.0</w:t>
      </w:r>
      <w:r>
        <w:rPr>
          <w:rFonts w:ascii="Consolas" w:hAnsi="Consolas" w:cs="Consolas"/>
          <w:sz w:val="18"/>
          <w:szCs w:val="18"/>
          <w:lang w:eastAsia="en-GB"/>
        </w:rPr>
        <w:t>"</w:t>
      </w:r>
      <w:r>
        <w:rPr>
          <w:rFonts w:ascii="Consolas" w:hAnsi="Consolas" w:cs="Consolas"/>
          <w:color w:val="0000FF"/>
          <w:sz w:val="18"/>
          <w:szCs w:val="18"/>
          <w:lang w:eastAsia="en-GB"/>
        </w:rPr>
        <w:t>&gt;</w:t>
      </w:r>
      <w:r>
        <w:rPr>
          <w:rFonts w:ascii="Courier New" w:hAnsi="Courier New" w:cs="Courier New"/>
          <w:noProof/>
          <w:sz w:val="18"/>
          <w:szCs w:val="18"/>
          <w:lang w:eastAsia="en-GB"/>
        </w:rPr>
        <w:t>4</w:t>
      </w:r>
      <w:r>
        <w:rPr>
          <w:rFonts w:ascii="Consolas" w:hAnsi="Consolas"/>
          <w:color w:val="0000FF"/>
          <w:sz w:val="18"/>
          <w:szCs w:val="18"/>
          <w:lang w:val="en-US"/>
        </w:rPr>
        <w:t>&lt;/</w:t>
      </w:r>
      <w:r>
        <w:rPr>
          <w:rFonts w:ascii="Consolas" w:hAnsi="Consolas"/>
          <w:color w:val="A31515"/>
          <w:sz w:val="18"/>
          <w:szCs w:val="18"/>
          <w:lang w:val="en-US"/>
        </w:rPr>
        <w:t>me:deltaEDown</w:t>
      </w:r>
      <w:r>
        <w:rPr>
          <w:rFonts w:ascii="Consolas" w:hAnsi="Consolas"/>
          <w:color w:val="0000FF"/>
          <w:sz w:val="18"/>
          <w:szCs w:val="18"/>
          <w:lang w:val="en-US"/>
        </w:rPr>
        <w:t>&gt;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r>
        <w:rPr>
          <w:rFonts w:ascii="Courier New" w:hAnsi="Courier New" w:cs="Courier New"/>
          <w:noProof/>
          <w:color w:val="0000FF"/>
          <w:sz w:val="16"/>
          <w:szCs w:val="16"/>
          <w:lang w:eastAsia="en-GB"/>
        </w:rPr>
        <w:t>.</w:t>
      </w:r>
    </w:p>
    <w:p w:rsidR="00FB56A4" w:rsidRDefault="00FB56A4" w:rsidP="00FB56A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6"/>
          <w:szCs w:val="16"/>
          <w:lang w:eastAsia="en-GB"/>
        </w:rPr>
      </w:pPr>
    </w:p>
    <w:p w:rsidR="008208AC" w:rsidRDefault="0040052E">
      <w:r>
        <w:t>In this case the derived parameter is constrained to the value of the independent parameter by the expression</w:t>
      </w:r>
      <w:r w:rsidR="00CB34D3">
        <w:t>:</w:t>
      </w:r>
    </w:p>
    <w:p w:rsidR="00CB34D3" w:rsidRPr="00AF112E" w:rsidRDefault="0040052E">
      <w:pPr>
        <w:rPr>
          <w:rFonts w:ascii="Courier New" w:hAnsi="Courier New" w:cs="Courier New"/>
          <w:noProof/>
          <w:color w:val="FF0000"/>
          <w:sz w:val="18"/>
          <w:szCs w:val="18"/>
          <w:lang w:eastAsia="en-GB"/>
        </w:rPr>
      </w:pPr>
      <w:r w:rsidRPr="00AF112E">
        <w:rPr>
          <w:rFonts w:ascii="Consolas" w:hAnsi="Consolas" w:cs="Consolas"/>
          <w:color w:val="0000FF"/>
          <w:sz w:val="18"/>
          <w:szCs w:val="18"/>
          <w:lang w:eastAsia="en-GB"/>
        </w:rPr>
        <w:t>Isomer2</w:t>
      </w:r>
      <w:proofErr w:type="gramStart"/>
      <w:r w:rsidRPr="00AF112E">
        <w:rPr>
          <w:rFonts w:ascii="Consolas" w:hAnsi="Consolas" w:cs="Consolas"/>
          <w:color w:val="0000FF"/>
          <w:sz w:val="18"/>
          <w:szCs w:val="18"/>
          <w:lang w:eastAsia="en-GB"/>
        </w:rPr>
        <w:t>:deltaEDown</w:t>
      </w:r>
      <w:proofErr w:type="gramEnd"/>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Pr="00AF112E">
        <w:rPr>
          <w:rFonts w:ascii="Courier New" w:hAnsi="Courier New" w:cs="Courier New"/>
          <w:noProof/>
          <w:color w:val="FF0000"/>
          <w:sz w:val="18"/>
          <w:szCs w:val="18"/>
          <w:lang w:eastAsia="en-GB"/>
        </w:rPr>
        <w:t>f</w:t>
      </w:r>
      <w:r w:rsidR="00CB34D3" w:rsidRPr="00AF112E">
        <w:rPr>
          <w:rFonts w:ascii="Courier New" w:hAnsi="Courier New" w:cs="Courier New"/>
          <w:noProof/>
          <w:color w:val="FF0000"/>
          <w:sz w:val="18"/>
          <w:szCs w:val="18"/>
          <w:lang w:eastAsia="en-GB"/>
        </w:rPr>
        <w:t xml:space="preserve">actor </w:t>
      </w:r>
      <w:r w:rsidR="00CB34D3" w:rsidRPr="00AF112E">
        <w:rPr>
          <w:rFonts w:ascii="Courier New" w:hAnsi="Courier New" w:cs="Courier New"/>
          <w:noProof/>
          <w:color w:val="0000FF"/>
          <w:sz w:val="18"/>
          <w:szCs w:val="18"/>
          <w:lang w:eastAsia="en-GB"/>
        </w:rPr>
        <w:t>*</w:t>
      </w:r>
      <w:r w:rsidR="00CB34D3" w:rsidRPr="00AF112E">
        <w:rPr>
          <w:rFonts w:ascii="Courier New" w:hAnsi="Courier New" w:cs="Courier New"/>
          <w:noProof/>
          <w:color w:val="FF0000"/>
          <w:sz w:val="18"/>
          <w:szCs w:val="18"/>
          <w:lang w:eastAsia="en-GB"/>
        </w:rPr>
        <w:t xml:space="preserve"> </w:t>
      </w:r>
      <w:r w:rsidRPr="00AF112E">
        <w:rPr>
          <w:rFonts w:ascii="Consolas" w:hAnsi="Consolas" w:cs="Consolas"/>
          <w:color w:val="0000FF"/>
          <w:sz w:val="18"/>
          <w:szCs w:val="18"/>
          <w:lang w:eastAsia="en-GB"/>
        </w:rPr>
        <w:t>Isomer1:deltaEDown</w:t>
      </w:r>
      <w:r w:rsidRPr="00AF112E">
        <w:rPr>
          <w:rFonts w:ascii="Courier New" w:hAnsi="Courier New" w:cs="Courier New"/>
          <w:noProof/>
          <w:color w:val="0000FF"/>
          <w:sz w:val="18"/>
          <w:szCs w:val="18"/>
          <w:lang w:eastAsia="en-GB"/>
        </w:rPr>
        <w:t xml:space="preserve"> </w:t>
      </w:r>
      <w:r w:rsidR="00CB34D3" w:rsidRPr="00AF112E">
        <w:rPr>
          <w:rFonts w:ascii="Courier New" w:hAnsi="Courier New" w:cs="Courier New"/>
          <w:noProof/>
          <w:color w:val="0000FF"/>
          <w:sz w:val="18"/>
          <w:szCs w:val="18"/>
          <w:lang w:eastAsia="en-GB"/>
        </w:rPr>
        <w:t xml:space="preserve">+ </w:t>
      </w:r>
      <w:r w:rsidR="00160494" w:rsidRPr="00AF112E">
        <w:rPr>
          <w:rFonts w:ascii="Courier New" w:hAnsi="Courier New" w:cs="Courier New"/>
          <w:noProof/>
          <w:color w:val="FF0000"/>
          <w:sz w:val="18"/>
          <w:szCs w:val="18"/>
          <w:lang w:eastAsia="en-GB"/>
        </w:rPr>
        <w:t>a</w:t>
      </w:r>
      <w:r w:rsidR="00CB34D3" w:rsidRPr="00AF112E">
        <w:rPr>
          <w:rFonts w:ascii="Courier New" w:hAnsi="Courier New" w:cs="Courier New"/>
          <w:noProof/>
          <w:color w:val="FF0000"/>
          <w:sz w:val="18"/>
          <w:szCs w:val="18"/>
          <w:lang w:eastAsia="en-GB"/>
        </w:rPr>
        <w:t>ddand</w:t>
      </w:r>
    </w:p>
    <w:p w:rsidR="00CB34D3" w:rsidRDefault="00CB34D3">
      <w:r>
        <w:t xml:space="preserve">The default value for </w:t>
      </w:r>
      <w:r w:rsidR="0040052E" w:rsidRPr="00AF112E">
        <w:rPr>
          <w:rFonts w:ascii="Courier New" w:hAnsi="Courier New" w:cs="Courier New"/>
          <w:noProof/>
          <w:color w:val="FF0000"/>
          <w:sz w:val="20"/>
          <w:lang w:eastAsia="en-GB"/>
        </w:rPr>
        <w:t>f</w:t>
      </w:r>
      <w:r w:rsidRPr="00AF112E">
        <w:rPr>
          <w:rFonts w:ascii="Courier New" w:hAnsi="Courier New" w:cs="Courier New"/>
          <w:noProof/>
          <w:color w:val="FF0000"/>
          <w:sz w:val="20"/>
          <w:lang w:eastAsia="en-GB"/>
        </w:rPr>
        <w:t>actor</w:t>
      </w:r>
      <w:r w:rsidRPr="00CB34D3">
        <w:rPr>
          <w:rFonts w:ascii="Courier New" w:hAnsi="Courier New" w:cs="Courier New"/>
          <w:noProof/>
          <w:color w:val="FF0000"/>
          <w:sz w:val="16"/>
          <w:szCs w:val="16"/>
          <w:lang w:eastAsia="en-GB"/>
        </w:rPr>
        <w:t xml:space="preserve"> </w:t>
      </w:r>
      <w:r>
        <w:t xml:space="preserve">is 1.0 and for </w:t>
      </w:r>
      <w:r w:rsidR="0040052E" w:rsidRPr="00AF112E">
        <w:rPr>
          <w:rFonts w:ascii="Courier New" w:hAnsi="Courier New" w:cs="Courier New"/>
          <w:noProof/>
          <w:color w:val="FF0000"/>
          <w:sz w:val="20"/>
          <w:lang w:eastAsia="en-GB"/>
        </w:rPr>
        <w:t>a</w:t>
      </w:r>
      <w:r w:rsidRPr="00AF112E">
        <w:rPr>
          <w:rFonts w:ascii="Courier New" w:hAnsi="Courier New" w:cs="Courier New"/>
          <w:noProof/>
          <w:color w:val="FF0000"/>
          <w:sz w:val="20"/>
          <w:lang w:eastAsia="en-GB"/>
        </w:rPr>
        <w:t>ddand</w:t>
      </w:r>
      <w:r>
        <w:t xml:space="preserve"> is 0.0, and </w:t>
      </w:r>
      <w:r w:rsidR="0040052E">
        <w:t>t</w:t>
      </w:r>
      <w:r>
        <w:t xml:space="preserve">here is no limit to the number of constraints that can </w:t>
      </w:r>
      <w:r w:rsidR="0040052E">
        <w:t xml:space="preserve">be </w:t>
      </w:r>
      <w:r>
        <w:t>applied.</w:t>
      </w:r>
    </w:p>
    <w:p w:rsidR="00F77C82" w:rsidRDefault="00AF112E" w:rsidP="00F66AB7">
      <w:pPr>
        <w:pStyle w:val="Heading2"/>
      </w:pPr>
      <w:bookmarkStart w:id="56" w:name="_Toc380341245"/>
      <w:r>
        <w:t>Inverse Laplace Transforms (</w:t>
      </w:r>
      <w:r w:rsidR="00F77C82">
        <w:t>ILT</w:t>
      </w:r>
      <w:r>
        <w:t>)</w:t>
      </w:r>
      <w:bookmarkEnd w:id="56"/>
    </w:p>
    <w:p w:rsidR="00C17686" w:rsidRPr="00B2799C" w:rsidRDefault="00F77C82">
      <w:r w:rsidRPr="00B2799C">
        <w:t>As indicated above, MESMER includes different ways for calculating the microcanonical rate</w:t>
      </w:r>
      <w:r w:rsidR="00445407" w:rsidRPr="00B2799C">
        <w:t xml:space="preserve"> constant</w:t>
      </w:r>
      <w:r w:rsidRPr="00B2799C">
        <w:t xml:space="preserve">.  The ILT technique is particularly useful when there is no easily identifiable energetic barrier, such as often occurs in the case of radical-radical reactions or non-adiabatic reactions.  ILT offers a mathematical formalism for deriving </w:t>
      </w:r>
      <w:proofErr w:type="gramStart"/>
      <w:r w:rsidRPr="00B2799C">
        <w:rPr>
          <w:i/>
        </w:rPr>
        <w:t>k</w:t>
      </w:r>
      <w:r w:rsidRPr="00B2799C">
        <w:t>(</w:t>
      </w:r>
      <w:proofErr w:type="gramEnd"/>
      <w:r w:rsidRPr="00B2799C">
        <w:rPr>
          <w:i/>
        </w:rPr>
        <w:t>E</w:t>
      </w:r>
      <w:r w:rsidRPr="00B2799C">
        <w:t xml:space="preserve">)s from an Arrhenius </w:t>
      </w:r>
      <w:r w:rsidR="00261331" w:rsidRPr="00B2799C">
        <w:t xml:space="preserve">or modified Arrhenius </w:t>
      </w:r>
      <w:r w:rsidRPr="00B2799C">
        <w:t xml:space="preserve">fit to a set of </w:t>
      </w:r>
      <w:r w:rsidR="000F151C" w:rsidRPr="00B2799C">
        <w:t xml:space="preserve">limiting high pressure </w:t>
      </w:r>
      <w:r w:rsidRPr="00B2799C">
        <w:rPr>
          <w:i/>
        </w:rPr>
        <w:t>k</w:t>
      </w:r>
      <w:r w:rsidRPr="00B2799C">
        <w:t>(</w:t>
      </w:r>
      <w:r w:rsidRPr="00B2799C">
        <w:rPr>
          <w:i/>
        </w:rPr>
        <w:t>T</w:t>
      </w:r>
      <w:r w:rsidRPr="00B2799C">
        <w:t>)s</w:t>
      </w:r>
      <w:r w:rsidR="000F151C" w:rsidRPr="00B2799C">
        <w:t xml:space="preserve"> for dissociation, isomerization or association</w:t>
      </w:r>
      <w:r w:rsidRPr="00B2799C">
        <w:t>, which may be obtained from experiment or theory</w:t>
      </w:r>
      <w:r w:rsidR="00261331" w:rsidRPr="00B2799C">
        <w:t xml:space="preserve">. </w:t>
      </w:r>
      <w:r w:rsidR="008A6DA3" w:rsidRPr="00B2799C">
        <w:t xml:space="preserve"> </w:t>
      </w:r>
      <w:r w:rsidR="00261331" w:rsidRPr="00B2799C">
        <w:t xml:space="preserve">The </w:t>
      </w:r>
      <w:r w:rsidR="008A6DA3" w:rsidRPr="00B2799C">
        <w:t xml:space="preserve">details can be found in section </w:t>
      </w:r>
      <w:r w:rsidR="009C7DF7" w:rsidRPr="00B2799C">
        <w:fldChar w:fldCharType="begin"/>
      </w:r>
      <w:r w:rsidR="009C7DF7" w:rsidRPr="00B2799C">
        <w:instrText xml:space="preserve"> REF _Ref347673354 \r \h  \* MERGEFORMAT </w:instrText>
      </w:r>
      <w:r w:rsidR="009C7DF7" w:rsidRPr="00B2799C">
        <w:fldChar w:fldCharType="separate"/>
      </w:r>
      <w:r w:rsidR="00100241">
        <w:t>13.3</w:t>
      </w:r>
      <w:r w:rsidR="009C7DF7" w:rsidRPr="00B2799C">
        <w:fldChar w:fldCharType="end"/>
      </w:r>
      <w:r w:rsidRPr="00B2799C">
        <w:t xml:space="preserve">. </w:t>
      </w:r>
      <w:r w:rsidR="00C17686" w:rsidRPr="00B2799C">
        <w:t xml:space="preserve">However, it is important to stress that the quality of the </w:t>
      </w:r>
      <w:proofErr w:type="gramStart"/>
      <w:r w:rsidR="00C17686" w:rsidRPr="00B2799C">
        <w:rPr>
          <w:i/>
        </w:rPr>
        <w:t>k</w:t>
      </w:r>
      <w:r w:rsidR="00C17686" w:rsidRPr="00B2799C">
        <w:t>(</w:t>
      </w:r>
      <w:proofErr w:type="gramEnd"/>
      <w:r w:rsidR="00C17686" w:rsidRPr="00B2799C">
        <w:rPr>
          <w:i/>
        </w:rPr>
        <w:t>E</w:t>
      </w:r>
      <w:r w:rsidR="00C17686" w:rsidRPr="00B2799C">
        <w:t>)s obtained via this procedure are very dependent on the qual</w:t>
      </w:r>
      <w:r w:rsidR="00445407" w:rsidRPr="00B2799C">
        <w:t>ity of the Arrhenius parameters.</w:t>
      </w:r>
      <w:r w:rsidR="00C17686" w:rsidRPr="00B2799C">
        <w:t xml:space="preserve"> </w:t>
      </w:r>
      <w:r w:rsidR="00445407" w:rsidRPr="00B2799C">
        <w:t>T</w:t>
      </w:r>
      <w:r w:rsidR="00C17686" w:rsidRPr="00B2799C">
        <w:t>ypically, the greater the barrier to reaction, the greater</w:t>
      </w:r>
      <w:r w:rsidR="00445407" w:rsidRPr="00B2799C">
        <w:t xml:space="preserve"> the range of temperatures the measured </w:t>
      </w:r>
      <w:r w:rsidR="00445407" w:rsidRPr="00B2799C">
        <w:rPr>
          <w:i/>
        </w:rPr>
        <w:t>k</w:t>
      </w:r>
      <w:proofErr w:type="gramStart"/>
      <w:r w:rsidR="00445407" w:rsidRPr="00B2799C">
        <w:rPr>
          <w:rFonts w:cs="Times New Roman"/>
          <w:vertAlign w:val="subscript"/>
        </w:rPr>
        <w:t>∞</w:t>
      </w:r>
      <w:r w:rsidR="00445407" w:rsidRPr="00B2799C">
        <w:t>(</w:t>
      </w:r>
      <w:proofErr w:type="gramEnd"/>
      <w:r w:rsidR="00445407" w:rsidRPr="00B2799C">
        <w:rPr>
          <w:i/>
        </w:rPr>
        <w:t>T</w:t>
      </w:r>
      <w:r w:rsidR="00445407" w:rsidRPr="00B2799C">
        <w:t xml:space="preserve">) must  </w:t>
      </w:r>
      <w:r w:rsidR="00445407" w:rsidRPr="00B2799C">
        <w:lastRenderedPageBreak/>
        <w:t>cover</w:t>
      </w:r>
      <w:r w:rsidR="00C17686" w:rsidRPr="00B2799C">
        <w:t xml:space="preserve"> in order to be confident of the Arrhenius parameters and, consequently</w:t>
      </w:r>
      <w:r w:rsidR="00445407" w:rsidRPr="00B2799C">
        <w:t>,</w:t>
      </w:r>
      <w:r w:rsidR="00C17686" w:rsidRPr="00B2799C">
        <w:t xml:space="preserve"> the </w:t>
      </w:r>
      <w:r w:rsidR="00C17686" w:rsidRPr="00B2799C">
        <w:rPr>
          <w:i/>
        </w:rPr>
        <w:t>k</w:t>
      </w:r>
      <w:r w:rsidR="00C17686" w:rsidRPr="00B2799C">
        <w:t>(</w:t>
      </w:r>
      <w:r w:rsidR="00C17686" w:rsidRPr="00B2799C">
        <w:rPr>
          <w:i/>
        </w:rPr>
        <w:t>E</w:t>
      </w:r>
      <w:r w:rsidR="00C17686" w:rsidRPr="00B2799C">
        <w:t>)s.</w:t>
      </w:r>
      <w:r w:rsidR="00D44D17" w:rsidRPr="00B2799C">
        <w:t xml:space="preserve"> Our recommendation is that this technique should be used for association reactions</w:t>
      </w:r>
      <w:r w:rsidR="004B0C75" w:rsidRPr="00B2799C">
        <w:t xml:space="preserve"> only.</w:t>
      </w:r>
    </w:p>
    <w:p w:rsidR="000F151C" w:rsidRPr="00B2799C" w:rsidRDefault="0099224A">
      <w:pPr>
        <w:rPr>
          <w:szCs w:val="24"/>
        </w:rPr>
      </w:pPr>
      <w:r w:rsidRPr="00B2799C">
        <w:rPr>
          <w:szCs w:val="24"/>
        </w:rPr>
        <w:tab/>
      </w:r>
      <w:r w:rsidR="000F151C" w:rsidRPr="00B2799C">
        <w:rPr>
          <w:szCs w:val="24"/>
        </w:rPr>
        <w:t>The ILT has been used with association rate data, for reactions with bimolecular source or sink terms, typically involving barrierless potential energy surfaces. Acetyl + O</w:t>
      </w:r>
      <w:r w:rsidR="000F151C" w:rsidRPr="00B2799C">
        <w:rPr>
          <w:szCs w:val="24"/>
          <w:vertAlign w:val="subscript"/>
        </w:rPr>
        <w:t>2</w:t>
      </w:r>
      <w:r w:rsidR="000F151C" w:rsidRPr="00B2799C">
        <w:rPr>
          <w:szCs w:val="24"/>
        </w:rPr>
        <w:t xml:space="preserve">, which </w:t>
      </w:r>
      <w:r w:rsidR="00D614C4" w:rsidRPr="00B2799C">
        <w:rPr>
          <w:szCs w:val="24"/>
        </w:rPr>
        <w:t xml:space="preserve">is discussed in section </w:t>
      </w:r>
      <w:r w:rsidR="00B112EE">
        <w:rPr>
          <w:szCs w:val="24"/>
        </w:rPr>
        <w:fldChar w:fldCharType="begin"/>
      </w:r>
      <w:r w:rsidR="00B112EE">
        <w:rPr>
          <w:szCs w:val="24"/>
        </w:rPr>
        <w:instrText xml:space="preserve"> REF _Ref353724186 \r \h </w:instrText>
      </w:r>
      <w:r w:rsidR="00B112EE">
        <w:rPr>
          <w:szCs w:val="24"/>
        </w:rPr>
      </w:r>
      <w:r w:rsidR="00B112EE">
        <w:rPr>
          <w:szCs w:val="24"/>
        </w:rPr>
        <w:fldChar w:fldCharType="separate"/>
      </w:r>
      <w:r w:rsidR="00100241">
        <w:rPr>
          <w:szCs w:val="24"/>
        </w:rPr>
        <w:t>10.1.5</w:t>
      </w:r>
      <w:r w:rsidR="00B112EE">
        <w:rPr>
          <w:szCs w:val="24"/>
        </w:rPr>
        <w:fldChar w:fldCharType="end"/>
      </w:r>
      <w:r w:rsidR="00D614C4" w:rsidRPr="00B2799C">
        <w:rPr>
          <w:szCs w:val="24"/>
        </w:rPr>
        <w:t xml:space="preserve">, </w:t>
      </w:r>
      <w:proofErr w:type="gramStart"/>
      <w:r w:rsidR="000F151C" w:rsidRPr="00B2799C">
        <w:rPr>
          <w:szCs w:val="24"/>
        </w:rPr>
        <w:t>provides</w:t>
      </w:r>
      <w:proofErr w:type="gramEnd"/>
      <w:r w:rsidR="000F151C" w:rsidRPr="00B2799C">
        <w:rPr>
          <w:szCs w:val="24"/>
        </w:rPr>
        <w:t xml:space="preserve"> an example of the former</w:t>
      </w:r>
      <w:r w:rsidR="00D614C4" w:rsidRPr="00B2799C">
        <w:rPr>
          <w:szCs w:val="24"/>
        </w:rPr>
        <w:t>, which, in MESMER, is termed the standard ILT</w:t>
      </w:r>
      <w:r w:rsidR="000F151C" w:rsidRPr="00B2799C">
        <w:rPr>
          <w:szCs w:val="24"/>
        </w:rPr>
        <w:t xml:space="preserve">. In this case, </w:t>
      </w:r>
      <w:proofErr w:type="gramStart"/>
      <w:r w:rsidR="000F151C" w:rsidRPr="00B2799C">
        <w:rPr>
          <w:i/>
          <w:szCs w:val="24"/>
        </w:rPr>
        <w:t>k</w:t>
      </w:r>
      <w:r w:rsidR="000F151C" w:rsidRPr="00B2799C">
        <w:rPr>
          <w:szCs w:val="24"/>
        </w:rPr>
        <w:t>(</w:t>
      </w:r>
      <w:proofErr w:type="gramEnd"/>
      <w:r w:rsidR="000F151C" w:rsidRPr="00B2799C">
        <w:rPr>
          <w:i/>
          <w:szCs w:val="24"/>
        </w:rPr>
        <w:t>E</w:t>
      </w:r>
      <w:r w:rsidR="000F151C" w:rsidRPr="00B2799C">
        <w:rPr>
          <w:szCs w:val="24"/>
        </w:rPr>
        <w:t>) for dissociation of CH</w:t>
      </w:r>
      <w:r w:rsidR="000F151C" w:rsidRPr="00B2799C">
        <w:rPr>
          <w:szCs w:val="24"/>
          <w:vertAlign w:val="subscript"/>
        </w:rPr>
        <w:t>3</w:t>
      </w:r>
      <w:r w:rsidR="000F151C" w:rsidRPr="00B2799C">
        <w:rPr>
          <w:szCs w:val="24"/>
        </w:rPr>
        <w:t>C(O)O</w:t>
      </w:r>
      <w:r w:rsidR="000F151C" w:rsidRPr="00B2799C">
        <w:rPr>
          <w:szCs w:val="24"/>
          <w:vertAlign w:val="subscript"/>
        </w:rPr>
        <w:t>2</w:t>
      </w:r>
      <w:r w:rsidR="000F151C" w:rsidRPr="00B2799C">
        <w:rPr>
          <w:szCs w:val="24"/>
        </w:rPr>
        <w:t xml:space="preserve"> to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xml:space="preserve"> is calculated from </w:t>
      </w:r>
      <w:r w:rsidR="000F151C" w:rsidRPr="00B2799C">
        <w:rPr>
          <w:i/>
          <w:szCs w:val="24"/>
        </w:rPr>
        <w:t>k</w:t>
      </w:r>
      <w:r w:rsidR="000F151C" w:rsidRPr="00B2799C">
        <w:rPr>
          <w:rFonts w:cs="Times New Roman"/>
          <w:szCs w:val="24"/>
          <w:vertAlign w:val="subscript"/>
        </w:rPr>
        <w:t>∞</w:t>
      </w:r>
      <w:r w:rsidR="00D614C4" w:rsidRPr="00B2799C">
        <w:rPr>
          <w:rFonts w:cs="Times New Roman"/>
          <w:szCs w:val="24"/>
        </w:rPr>
        <w:t>(</w:t>
      </w:r>
      <w:r w:rsidR="00D614C4" w:rsidRPr="00B2799C">
        <w:rPr>
          <w:rFonts w:cs="Times New Roman"/>
          <w:i/>
          <w:szCs w:val="24"/>
        </w:rPr>
        <w:t>T</w:t>
      </w:r>
      <w:r w:rsidR="00D614C4" w:rsidRPr="00B2799C">
        <w:rPr>
          <w:rFonts w:cs="Times New Roman"/>
          <w:szCs w:val="24"/>
        </w:rPr>
        <w:t>)</w:t>
      </w:r>
      <w:r w:rsidR="000F151C" w:rsidRPr="00B2799C">
        <w:rPr>
          <w:szCs w:val="24"/>
        </w:rPr>
        <w:t xml:space="preserve">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 parameters for the high pressure limiting rate coefficient for CH</w:t>
      </w:r>
      <w:r w:rsidR="000F151C" w:rsidRPr="00B2799C">
        <w:rPr>
          <w:szCs w:val="24"/>
          <w:vertAlign w:val="subscript"/>
        </w:rPr>
        <w:t>3</w:t>
      </w:r>
      <w:r w:rsidR="000F151C" w:rsidRPr="00B2799C">
        <w:rPr>
          <w:szCs w:val="24"/>
        </w:rPr>
        <w:t>CO + O</w:t>
      </w:r>
      <w:r w:rsidR="000F151C" w:rsidRPr="00B2799C">
        <w:rPr>
          <w:szCs w:val="24"/>
          <w:vertAlign w:val="subscript"/>
        </w:rPr>
        <w:t>2</w:t>
      </w:r>
      <w:r w:rsidR="00D614C4" w:rsidRPr="00B2799C">
        <w:rPr>
          <w:szCs w:val="24"/>
        </w:rPr>
        <w:t> </w:t>
      </w:r>
      <w:r w:rsidR="000F151C" w:rsidRPr="00B2799C">
        <w:rPr>
          <w:szCs w:val="24"/>
        </w:rPr>
        <w:t>are needed for the ILT, and can be input from the literature. Alternatively, if MESMER is used to fit experimental rate data for CH</w:t>
      </w:r>
      <w:r w:rsidR="000F151C" w:rsidRPr="00B2799C">
        <w:rPr>
          <w:szCs w:val="24"/>
          <w:vertAlign w:val="subscript"/>
        </w:rPr>
        <w:t>3</w:t>
      </w:r>
      <w:r w:rsidR="000F151C" w:rsidRPr="00B2799C">
        <w:rPr>
          <w:szCs w:val="24"/>
        </w:rPr>
        <w:t>CO + O</w:t>
      </w:r>
      <w:r w:rsidR="000F151C" w:rsidRPr="00B2799C">
        <w:rPr>
          <w:szCs w:val="24"/>
          <w:vertAlign w:val="subscript"/>
        </w:rPr>
        <w:t>2</w:t>
      </w:r>
      <w:r w:rsidR="000F151C" w:rsidRPr="00B2799C">
        <w:rPr>
          <w:szCs w:val="24"/>
        </w:rPr>
        <w:t>, then these parameters can be returned from the fitting process.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D614C4" w:rsidRPr="00B2799C">
        <w:rPr>
          <w:szCs w:val="24"/>
        </w:rPr>
        <w:t>, </w:t>
      </w:r>
      <w:r w:rsidR="00F849B8" w:rsidRPr="00B2799C">
        <w:rPr>
          <w:szCs w:val="24"/>
        </w:rPr>
        <w:t xml:space="preserve">formed from the reaction IO + IO, </w:t>
      </w:r>
      <w:r w:rsidR="000F151C" w:rsidRPr="00B2799C">
        <w:rPr>
          <w:szCs w:val="24"/>
        </w:rPr>
        <w:t xml:space="preserve">provides an example of dissociation to form two sink molecules, OIO + I. </w:t>
      </w:r>
      <w:r w:rsidR="00F849B8" w:rsidRPr="00B2799C">
        <w:rPr>
          <w:szCs w:val="24"/>
        </w:rPr>
        <w:t xml:space="preserve">In MESMER, this is termed a reverse ILT; </w:t>
      </w:r>
      <w:r w:rsidR="000F151C" w:rsidRPr="00B2799C">
        <w:rPr>
          <w:szCs w:val="24"/>
        </w:rPr>
        <w:t xml:space="preserve">the </w:t>
      </w:r>
      <w:r w:rsidR="00F849B8" w:rsidRPr="00B2799C">
        <w:rPr>
          <w:szCs w:val="24"/>
        </w:rPr>
        <w:t xml:space="preserve">Arrhenius </w:t>
      </w:r>
      <w:r w:rsidR="000F151C" w:rsidRPr="00B2799C">
        <w:rPr>
          <w:szCs w:val="24"/>
        </w:rPr>
        <w:t xml:space="preserve">parameters </w:t>
      </w:r>
      <w:r w:rsidR="00527432" w:rsidRPr="00B2799C">
        <w:rPr>
          <w:szCs w:val="24"/>
        </w:rPr>
        <w:t xml:space="preserve">for the OIO + O association reaction </w:t>
      </w:r>
      <w:r w:rsidR="000F151C" w:rsidRPr="00B2799C">
        <w:rPr>
          <w:szCs w:val="24"/>
        </w:rPr>
        <w:t>h</w:t>
      </w:r>
      <w:r w:rsidR="00527432" w:rsidRPr="00B2799C">
        <w:rPr>
          <w:szCs w:val="24"/>
        </w:rPr>
        <w:t>ave to be input and</w:t>
      </w:r>
      <w:r w:rsidR="000F151C" w:rsidRPr="00B2799C">
        <w:rPr>
          <w:szCs w:val="24"/>
        </w:rPr>
        <w:t xml:space="preserve"> cannot be determined from fitting experimental data.    Below, we provide syntax for the reverse ILT, which in this case corresponds to the dissociation of I</w:t>
      </w:r>
      <w:r w:rsidR="000F151C" w:rsidRPr="00B2799C">
        <w:rPr>
          <w:szCs w:val="24"/>
          <w:vertAlign w:val="subscript"/>
        </w:rPr>
        <w:t>2</w:t>
      </w:r>
      <w:r w:rsidR="000F151C" w:rsidRPr="00B2799C">
        <w:rPr>
          <w:szCs w:val="24"/>
        </w:rPr>
        <w:t>O</w:t>
      </w:r>
      <w:r w:rsidR="000F151C" w:rsidRPr="00B2799C">
        <w:rPr>
          <w:szCs w:val="24"/>
          <w:vertAlign w:val="subscript"/>
        </w:rPr>
        <w:t>2</w:t>
      </w:r>
      <w:r w:rsidR="000F151C" w:rsidRPr="00B2799C">
        <w:rPr>
          <w:szCs w:val="24"/>
        </w:rPr>
        <w:t xml:space="preserve"> to OIO + </w:t>
      </w:r>
      <w:proofErr w:type="gramStart"/>
      <w:r w:rsidR="000F151C" w:rsidRPr="00B2799C">
        <w:rPr>
          <w:szCs w:val="24"/>
        </w:rPr>
        <w:t>I</w:t>
      </w:r>
      <w:proofErr w:type="gramEnd"/>
      <w:r w:rsidR="000F151C" w:rsidRPr="00B2799C">
        <w:rPr>
          <w:szCs w:val="24"/>
        </w:rPr>
        <w: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id</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R2</w:t>
      </w:r>
      <w:r w:rsidRPr="00B2799C">
        <w:rPr>
          <w:rFonts w:ascii="Courier New" w:hAnsi="Courier New" w:cs="Courier New"/>
          <w:sz w:val="18"/>
          <w:szCs w:val="18"/>
        </w:rPr>
        <w: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reactant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IO_IO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modelled</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reactant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OIO</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proofErr w:type="gramStart"/>
      <w:r w:rsidRPr="00B2799C">
        <w:rPr>
          <w:rFonts w:ascii="Courier New" w:hAnsi="Courier New" w:cs="Courier New"/>
          <w:color w:val="800000"/>
          <w:sz w:val="18"/>
          <w:szCs w:val="18"/>
        </w:rPr>
        <w:t>product</w:t>
      </w:r>
      <w:proofErr w:type="gramEnd"/>
      <w:r w:rsidRPr="00B2799C">
        <w:rPr>
          <w:rFonts w:ascii="Courier New" w:hAnsi="Courier New" w:cs="Courier New"/>
          <w:color w:val="0000FF"/>
          <w:sz w:val="18"/>
          <w:szCs w:val="18"/>
        </w:rPr>
        <w:t>&gt;</w:t>
      </w:r>
    </w:p>
    <w:p w:rsidR="00F77C82" w:rsidRPr="00B2799C"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molecule</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ref</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I</w:t>
      </w:r>
      <w:r w:rsidRPr="00B2799C">
        <w:rPr>
          <w:rFonts w:ascii="Courier New" w:hAnsi="Courier New" w:cs="Courier New"/>
          <w:sz w:val="18"/>
          <w:szCs w:val="18"/>
        </w:rPr>
        <w:t>"</w:t>
      </w:r>
      <w:r w:rsidRPr="00B2799C">
        <w:rPr>
          <w:rFonts w:ascii="Courier New" w:hAnsi="Courier New" w:cs="Courier New"/>
          <w:color w:val="0000FF"/>
          <w:sz w:val="18"/>
          <w:szCs w:val="18"/>
        </w:rPr>
        <w:t xml:space="preserve"> </w:t>
      </w:r>
      <w:r w:rsidR="00C00AB8">
        <w:rPr>
          <w:rFonts w:ascii="Courier New" w:hAnsi="Courier New" w:cs="Courier New"/>
          <w:color w:val="FF0000"/>
          <w:sz w:val="18"/>
          <w:szCs w:val="18"/>
        </w:rPr>
        <w:t>role</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sink</w:t>
      </w:r>
      <w:r w:rsidRPr="00B2799C">
        <w:rPr>
          <w:rFonts w:ascii="Courier New" w:hAnsi="Courier New" w:cs="Courier New"/>
          <w:sz w:val="18"/>
          <w:szCs w:val="18"/>
        </w:rPr>
        <w:t>"</w:t>
      </w:r>
      <w:r w:rsidRPr="00B2799C">
        <w:rPr>
          <w:rFonts w:ascii="Courier New" w:hAnsi="Courier New" w:cs="Courier New"/>
          <w:color w:val="0000FF"/>
          <w:sz w:val="18"/>
          <w:szCs w:val="18"/>
        </w:rPr>
        <w:t xml:space="preserve"> /&gt;</w:t>
      </w:r>
    </w:p>
    <w:p w:rsidR="00F77C82" w:rsidRDefault="00F77C82">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&lt;/</w:t>
      </w:r>
      <w:r w:rsidRPr="00B2799C">
        <w:rPr>
          <w:rFonts w:ascii="Courier New" w:hAnsi="Courier New" w:cs="Courier New"/>
          <w:color w:val="800000"/>
          <w:sz w:val="18"/>
          <w:szCs w:val="18"/>
        </w:rPr>
        <w:t>product</w:t>
      </w:r>
      <w:r w:rsidRPr="00B2799C">
        <w:rPr>
          <w:rFonts w:ascii="Courier New" w:hAnsi="Courier New" w:cs="Courier New"/>
          <w:color w:val="0000FF"/>
          <w:sz w:val="18"/>
          <w:szCs w:val="18"/>
        </w:rPr>
        <w:t>&gt;</w:t>
      </w:r>
    </w:p>
    <w:p w:rsidR="00F77C82" w:rsidRPr="00C00AB8" w:rsidRDefault="00C00AB8" w:rsidP="00C00AB8">
      <w:pPr>
        <w:pStyle w:val="Index"/>
        <w:spacing w:after="0" w:line="240" w:lineRule="auto"/>
        <w:rPr>
          <w:rFonts w:ascii="Courier New" w:hAnsi="Courier New" w:cs="Courier New"/>
          <w:noProof/>
          <w:color w:val="A31515"/>
          <w:sz w:val="18"/>
          <w:szCs w:val="18"/>
          <w:lang w:eastAsia="en-GB"/>
        </w:rPr>
      </w:pPr>
      <w:r>
        <w:t xml:space="preserve">   </w:t>
      </w:r>
      <w:r w:rsidRPr="00D422BE">
        <w:rPr>
          <w:rFonts w:ascii="Courier New" w:hAnsi="Courier New" w:cs="Courier New"/>
          <w:noProof/>
          <w:color w:val="0000FF"/>
          <w:sz w:val="18"/>
          <w:szCs w:val="18"/>
          <w:lang w:eastAsia="en-GB"/>
        </w:rPr>
        <w:t>&lt;</w:t>
      </w:r>
      <w:r w:rsidRPr="00D45DED">
        <w:rPr>
          <w:rFonts w:ascii="Courier New" w:hAnsi="Courier New" w:cs="Courier New"/>
          <w:noProof/>
          <w:color w:val="A31515"/>
          <w:sz w:val="18"/>
          <w:szCs w:val="18"/>
          <w:lang w:eastAsia="en-GB"/>
        </w:rPr>
        <w:t>me:MCRCMethod name="MesmerILT" xsi:type="MesmerILT"</w:t>
      </w:r>
      <w:r w:rsidRPr="00D422BE">
        <w:rPr>
          <w:rFonts w:ascii="Courier New" w:hAnsi="Courier New" w:cs="Courier New"/>
          <w:noProof/>
          <w:color w:val="0000FF"/>
          <w:sz w:val="18"/>
          <w:szCs w:val="18"/>
          <w:lang w:eastAsia="en-GB"/>
        </w:rPr>
        <w:t>&gt;</w:t>
      </w:r>
      <w:r w:rsidRPr="00D45DED">
        <w:rPr>
          <w:rFonts w:ascii="Courier New" w:hAnsi="Courier New" w:cs="Courier New"/>
          <w:noProof/>
          <w:color w:val="A31515"/>
          <w:sz w:val="18"/>
          <w:szCs w:val="18"/>
          <w:lang w:eastAsia="en-GB"/>
        </w:rPr>
        <w:t xml:space="preserve"> </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lang w:val="pt-BR"/>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r w:rsidRPr="00B2799C">
        <w:rPr>
          <w:rFonts w:ascii="Courier New" w:hAnsi="Courier New" w:cs="Courier New"/>
          <w:sz w:val="18"/>
          <w:szCs w:val="18"/>
          <w:lang w:val="pt-BR"/>
        </w:rPr>
        <w:t>1.4E-10</w:t>
      </w:r>
      <w:r w:rsidRPr="00B2799C">
        <w:rPr>
          <w:rFonts w:ascii="Courier New" w:hAnsi="Courier New" w:cs="Courier New"/>
          <w:color w:val="0000FF"/>
          <w:sz w:val="18"/>
          <w:szCs w:val="18"/>
          <w:lang w:val="pt-BR"/>
        </w:rPr>
        <w:t>&lt;/</w:t>
      </w:r>
      <w:r w:rsidRPr="00B2799C">
        <w:rPr>
          <w:rFonts w:ascii="Courier New" w:hAnsi="Courier New" w:cs="Courier New"/>
          <w:color w:val="800000"/>
          <w:sz w:val="18"/>
          <w:szCs w:val="18"/>
          <w:lang w:val="pt-BR"/>
        </w:rPr>
        <w:t>me:preExponential</w:t>
      </w:r>
      <w:r w:rsidRPr="00B2799C">
        <w:rPr>
          <w:rFonts w:ascii="Courier New" w:hAnsi="Courier New" w:cs="Courier New"/>
          <w:color w:val="0000FF"/>
          <w:sz w:val="18"/>
          <w:szCs w:val="18"/>
          <w:lang w:val="pt-BR"/>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lang w:val="pt-BR"/>
        </w:rPr>
        <w:t xml:space="preserve">  </w:t>
      </w:r>
      <w:r w:rsidR="00C00AB8">
        <w:rPr>
          <w:rFonts w:ascii="Courier New" w:hAnsi="Courier New" w:cs="Courier New"/>
          <w:color w:val="0000FF"/>
          <w:sz w:val="18"/>
          <w:szCs w:val="18"/>
          <w:lang w:val="pt-BR"/>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 xml:space="preserve"> </w:t>
      </w:r>
      <w:r w:rsidRPr="00B2799C">
        <w:rPr>
          <w:rFonts w:ascii="Courier New" w:hAnsi="Courier New" w:cs="Courier New"/>
          <w:color w:val="FF0000"/>
          <w:sz w:val="18"/>
          <w:szCs w:val="18"/>
        </w:rPr>
        <w:t>units</w:t>
      </w:r>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kJ/mol</w:t>
      </w:r>
      <w:r w:rsidRPr="00B2799C">
        <w:rPr>
          <w:rFonts w:ascii="Courier New" w:hAnsi="Courier New" w:cs="Courier New"/>
          <w:sz w:val="18"/>
          <w:szCs w:val="18"/>
        </w:rPr>
        <w:t xml:space="preserve">" </w:t>
      </w:r>
      <w:proofErr w:type="gramStart"/>
      <w:r w:rsidRPr="00B2799C">
        <w:rPr>
          <w:rFonts w:ascii="Courier New" w:hAnsi="Courier New" w:cs="Courier New"/>
          <w:color w:val="FF0000"/>
          <w:sz w:val="18"/>
          <w:szCs w:val="18"/>
        </w:rPr>
        <w:t>reverse</w:t>
      </w:r>
      <w:proofErr w:type="gramEnd"/>
      <w:r w:rsidRPr="00B2799C">
        <w:rPr>
          <w:rFonts w:ascii="Courier New" w:hAnsi="Courier New" w:cs="Courier New"/>
          <w:color w:val="0000FF"/>
          <w:sz w:val="18"/>
          <w:szCs w:val="18"/>
        </w:rPr>
        <w:t>=</w:t>
      </w:r>
      <w:r w:rsidRPr="00B2799C">
        <w:rPr>
          <w:rFonts w:ascii="Courier New" w:hAnsi="Courier New" w:cs="Courier New"/>
          <w:sz w:val="18"/>
          <w:szCs w:val="18"/>
        </w:rPr>
        <w:t>"</w:t>
      </w:r>
      <w:r w:rsidRPr="00B2799C">
        <w:rPr>
          <w:rFonts w:ascii="Courier New" w:hAnsi="Courier New" w:cs="Courier New"/>
          <w:color w:val="0000FF"/>
          <w:sz w:val="18"/>
          <w:szCs w:val="18"/>
        </w:rPr>
        <w:t>true</w:t>
      </w:r>
      <w:r w:rsidRPr="00B2799C">
        <w:rPr>
          <w:rFonts w:ascii="Courier New" w:hAnsi="Courier New" w:cs="Courier New"/>
          <w:sz w:val="18"/>
          <w:szCs w:val="18"/>
        </w:rPr>
        <w:t>"</w:t>
      </w:r>
      <w:r w:rsidRPr="00B2799C">
        <w:rPr>
          <w:rFonts w:ascii="Courier New" w:hAnsi="Courier New" w:cs="Courier New"/>
          <w:color w:val="0000FF"/>
          <w:sz w:val="18"/>
          <w:szCs w:val="18"/>
        </w:rPr>
        <w:t>&gt;</w:t>
      </w:r>
      <w:r w:rsidRPr="00B2799C">
        <w:rPr>
          <w:rFonts w:ascii="Courier New" w:hAnsi="Courier New" w:cs="Courier New"/>
          <w:sz w:val="18"/>
          <w:szCs w:val="18"/>
        </w:rPr>
        <w:t>0.0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me:activationEnergy</w:t>
      </w:r>
      <w:r w:rsidRPr="00B2799C">
        <w:rPr>
          <w:rFonts w:ascii="Courier New" w:hAnsi="Courier New" w:cs="Courier New"/>
          <w:color w:val="0000FF"/>
          <w:sz w:val="18"/>
          <w:szCs w:val="18"/>
        </w:rPr>
        <w:t>&gt;</w:t>
      </w:r>
    </w:p>
    <w:p w:rsidR="00F77C82" w:rsidRPr="00B2799C"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r w:rsidRPr="00B2799C">
        <w:rPr>
          <w:rFonts w:ascii="Courier New" w:hAnsi="Courier New" w:cs="Courier New"/>
          <w:sz w:val="18"/>
          <w:szCs w:val="18"/>
        </w:rPr>
        <w:t>298.0</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me:TInfinity</w:t>
      </w:r>
      <w:r w:rsidRPr="00B2799C">
        <w:rPr>
          <w:rFonts w:ascii="Courier New" w:hAnsi="Courier New" w:cs="Courier New"/>
          <w:color w:val="0000FF"/>
          <w:sz w:val="18"/>
          <w:szCs w:val="18"/>
        </w:rPr>
        <w:t>&gt;</w:t>
      </w:r>
    </w:p>
    <w:p w:rsidR="00C00AB8" w:rsidRDefault="00F77C82" w:rsidP="00C00AB8">
      <w:pPr>
        <w:tabs>
          <w:tab w:val="clear" w:pos="540"/>
          <w:tab w:val="clear" w:pos="8064"/>
        </w:tabs>
        <w:autoSpaceDE w:val="0"/>
        <w:spacing w:after="0" w:line="240" w:lineRule="auto"/>
        <w:jc w:val="left"/>
        <w:rPr>
          <w:rFonts w:ascii="Courier New" w:hAnsi="Courier New" w:cs="Courier New"/>
          <w:color w:val="0000FF"/>
          <w:sz w:val="18"/>
          <w:szCs w:val="18"/>
        </w:rPr>
      </w:pPr>
      <w:r w:rsidRPr="00B2799C">
        <w:rPr>
          <w:rFonts w:ascii="Courier New" w:hAnsi="Courier New" w:cs="Courier New"/>
          <w:color w:val="0000FF"/>
          <w:sz w:val="18"/>
          <w:szCs w:val="18"/>
        </w:rPr>
        <w:t xml:space="preserve">  </w:t>
      </w:r>
      <w:r w:rsidR="00C00AB8">
        <w:rPr>
          <w:rFonts w:ascii="Courier New" w:hAnsi="Courier New" w:cs="Courier New"/>
          <w:color w:val="0000FF"/>
          <w:sz w:val="18"/>
          <w:szCs w:val="18"/>
        </w:rPr>
        <w:t xml:space="preserve">  </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Pr="00B2799C">
        <w:rPr>
          <w:rFonts w:ascii="Courier New" w:hAnsi="Courier New" w:cs="Courier New"/>
          <w:color w:val="0000FF"/>
          <w:sz w:val="18"/>
          <w:szCs w:val="18"/>
        </w:rPr>
        <w:t>&gt;</w:t>
      </w:r>
      <w:r w:rsidRPr="00B2799C">
        <w:rPr>
          <w:rFonts w:ascii="Courier New" w:hAnsi="Courier New" w:cs="Courier New"/>
          <w:sz w:val="18"/>
          <w:szCs w:val="18"/>
        </w:rPr>
        <w:t>0.01</w:t>
      </w:r>
      <w:r w:rsidRPr="00B2799C">
        <w:rPr>
          <w:rFonts w:ascii="Courier New" w:hAnsi="Courier New" w:cs="Courier New"/>
          <w:color w:val="0000FF"/>
          <w:sz w:val="18"/>
          <w:szCs w:val="18"/>
        </w:rPr>
        <w:t>&lt;/</w:t>
      </w:r>
      <w:r w:rsidRPr="00B2799C">
        <w:rPr>
          <w:rFonts w:ascii="Courier New" w:hAnsi="Courier New" w:cs="Courier New"/>
          <w:color w:val="800000"/>
          <w:sz w:val="18"/>
          <w:szCs w:val="18"/>
        </w:rPr>
        <w:t>me:nInfinity</w:t>
      </w:r>
      <w:r w:rsidR="00C00AB8">
        <w:rPr>
          <w:rFonts w:ascii="Courier New" w:hAnsi="Courier New" w:cs="Courier New"/>
          <w:color w:val="0000FF"/>
          <w:sz w:val="18"/>
          <w:szCs w:val="18"/>
        </w:rPr>
        <w:t>&gt;</w:t>
      </w:r>
    </w:p>
    <w:p w:rsidR="00C00AB8" w:rsidRPr="00C00AB8" w:rsidRDefault="00C00AB8" w:rsidP="00C00AB8">
      <w:pPr>
        <w:tabs>
          <w:tab w:val="clear" w:pos="540"/>
          <w:tab w:val="clear" w:pos="8064"/>
        </w:tabs>
        <w:autoSpaceDE w:val="0"/>
        <w:spacing w:after="0" w:line="240" w:lineRule="auto"/>
        <w:jc w:val="left"/>
        <w:rPr>
          <w:rFonts w:ascii="Courier New" w:hAnsi="Courier New" w:cs="Courier New"/>
          <w:color w:val="0000FF"/>
          <w:sz w:val="18"/>
          <w:szCs w:val="18"/>
        </w:rPr>
      </w:pPr>
      <w:r>
        <w:rPr>
          <w:rFonts w:ascii="Courier New" w:hAnsi="Courier New" w:cs="Courier New"/>
          <w:color w:val="0000FF"/>
          <w:sz w:val="18"/>
          <w:szCs w:val="18"/>
        </w:rPr>
        <w:t xml:space="preserve">  </w:t>
      </w:r>
      <w:r w:rsidRPr="00D422BE">
        <w:rPr>
          <w:rFonts w:ascii="Courier New" w:hAnsi="Courier New" w:cs="Courier New"/>
          <w:noProof/>
          <w:color w:val="0000FF"/>
          <w:sz w:val="18"/>
          <w:szCs w:val="18"/>
          <w:lang w:eastAsia="en-GB"/>
        </w:rPr>
        <w:t>&lt;</w:t>
      </w:r>
      <w:r w:rsidRPr="002E798C">
        <w:rPr>
          <w:rFonts w:ascii="Courier New" w:hAnsi="Courier New" w:cs="Courier New"/>
          <w:noProof/>
          <w:color w:val="0000FF"/>
          <w:sz w:val="18"/>
          <w:szCs w:val="18"/>
          <w:lang w:eastAsia="en-GB"/>
        </w:rPr>
        <w:t>/</w:t>
      </w:r>
      <w:r w:rsidRPr="00D45DED">
        <w:rPr>
          <w:rFonts w:ascii="Courier New" w:hAnsi="Courier New" w:cs="Courier New"/>
          <w:noProof/>
          <w:color w:val="A31515"/>
          <w:sz w:val="18"/>
          <w:szCs w:val="18"/>
          <w:lang w:eastAsia="en-GB"/>
        </w:rPr>
        <w:t>me:MCRCMethod</w:t>
      </w:r>
      <w:r w:rsidRPr="00D422BE">
        <w:rPr>
          <w:rFonts w:ascii="Courier New" w:hAnsi="Courier New" w:cs="Courier New"/>
          <w:noProof/>
          <w:color w:val="0000FF"/>
          <w:sz w:val="18"/>
          <w:szCs w:val="18"/>
          <w:lang w:eastAsia="en-GB"/>
        </w:rPr>
        <w:t>&gt;</w:t>
      </w:r>
    </w:p>
    <w:p w:rsidR="00F77C82" w:rsidRPr="00B2799C" w:rsidRDefault="00F77C82">
      <w:pPr>
        <w:rPr>
          <w:rFonts w:ascii="Courier New" w:hAnsi="Courier New" w:cs="Courier New"/>
          <w:color w:val="0000FF"/>
          <w:sz w:val="18"/>
          <w:szCs w:val="18"/>
        </w:rPr>
      </w:pPr>
      <w:r w:rsidRPr="00B2799C">
        <w:rPr>
          <w:rFonts w:ascii="Courier New" w:hAnsi="Courier New" w:cs="Courier New"/>
          <w:color w:val="0000FF"/>
          <w:sz w:val="18"/>
          <w:szCs w:val="18"/>
        </w:rPr>
        <w:t>&lt;/</w:t>
      </w:r>
      <w:r w:rsidRPr="00B2799C">
        <w:rPr>
          <w:rFonts w:ascii="Courier New" w:hAnsi="Courier New" w:cs="Courier New"/>
          <w:color w:val="800000"/>
          <w:sz w:val="18"/>
          <w:szCs w:val="18"/>
        </w:rPr>
        <w:t>reaction</w:t>
      </w:r>
      <w:r w:rsidRPr="00B2799C">
        <w:rPr>
          <w:rFonts w:ascii="Courier New" w:hAnsi="Courier New" w:cs="Courier New"/>
          <w:color w:val="0000FF"/>
          <w:sz w:val="18"/>
          <w:szCs w:val="18"/>
        </w:rPr>
        <w:t>&gt;</w:t>
      </w:r>
    </w:p>
    <w:p w:rsidR="00261331" w:rsidRPr="00B2799C" w:rsidRDefault="00F77C82">
      <w:r w:rsidRPr="00B2799C">
        <w:tab/>
        <w:t xml:space="preserve">The reverse ILT is requested with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Pr="00B2799C">
        <w:t xml:space="preserve"> on the </w:t>
      </w:r>
      <w:r w:rsidR="00C010C7" w:rsidRPr="00B2799C">
        <w:rPr>
          <w:rFonts w:ascii="Courier New" w:hAnsi="Courier New" w:cs="Courier New"/>
          <w:color w:val="800000"/>
          <w:sz w:val="18"/>
          <w:szCs w:val="18"/>
        </w:rPr>
        <w:t>me:activationEnergy</w:t>
      </w:r>
      <w:r w:rsidRPr="00B2799C">
        <w:t xml:space="preserve"> element, where the activation energy is referenced to the ZPE of OIO </w:t>
      </w:r>
      <w:r w:rsidR="00527432" w:rsidRPr="00B2799C">
        <w:t>+ I  The input Arrhenius data are</w:t>
      </w:r>
      <w:r w:rsidRPr="00B2799C">
        <w:t xml:space="preserve"> for the OIO + I association reaction, but </w:t>
      </w:r>
      <w:r w:rsidR="00C010C7" w:rsidRPr="00B2799C">
        <w:rPr>
          <w:rFonts w:ascii="Courier New" w:hAnsi="Courier New" w:cs="Courier New"/>
          <w:color w:val="FF0000"/>
          <w:sz w:val="18"/>
          <w:szCs w:val="18"/>
        </w:rPr>
        <w:t>reverse</w:t>
      </w:r>
      <w:r w:rsidR="00C010C7" w:rsidRPr="00B2799C">
        <w:rPr>
          <w:rFonts w:ascii="Courier New" w:hAnsi="Courier New" w:cs="Courier New"/>
          <w:color w:val="0000FF"/>
          <w:sz w:val="18"/>
          <w:szCs w:val="18"/>
        </w:rPr>
        <w:t>=</w:t>
      </w:r>
      <w:r w:rsidR="00C010C7" w:rsidRPr="00B2799C">
        <w:rPr>
          <w:rFonts w:ascii="Courier New" w:hAnsi="Courier New" w:cs="Courier New"/>
          <w:sz w:val="18"/>
          <w:szCs w:val="18"/>
        </w:rPr>
        <w:t>"</w:t>
      </w:r>
      <w:r w:rsidR="00C010C7" w:rsidRPr="00B2799C">
        <w:rPr>
          <w:rFonts w:ascii="Courier New" w:hAnsi="Courier New" w:cs="Courier New"/>
          <w:color w:val="0000FF"/>
          <w:sz w:val="18"/>
          <w:szCs w:val="18"/>
        </w:rPr>
        <w:t>true</w:t>
      </w:r>
      <w:r w:rsidR="00C010C7" w:rsidRPr="00B2799C">
        <w:rPr>
          <w:rFonts w:ascii="Courier New" w:hAnsi="Courier New" w:cs="Courier New"/>
          <w:sz w:val="18"/>
          <w:szCs w:val="18"/>
        </w:rPr>
        <w:t>"</w:t>
      </w:r>
      <w:r w:rsidR="00527432" w:rsidRPr="00B2799C">
        <w:t xml:space="preserve"> tells MESMER to use those</w:t>
      </w:r>
      <w:r w:rsidRPr="00B2799C">
        <w:t xml:space="preserve"> data for calculating </w:t>
      </w:r>
      <w:r w:rsidRPr="00B2799C">
        <w:rPr>
          <w:i/>
        </w:rPr>
        <w:t>k</w:t>
      </w:r>
      <w:r w:rsidRPr="00B2799C">
        <w:t>(</w:t>
      </w:r>
      <w:r w:rsidRPr="00B2799C">
        <w:rPr>
          <w:i/>
        </w:rPr>
        <w:t>E</w:t>
      </w:r>
      <w:r w:rsidRPr="00B2799C">
        <w:t>)s of the forward dissociation reaction – i.e., I</w:t>
      </w:r>
      <w:r w:rsidRPr="00B2799C">
        <w:rPr>
          <w:vertAlign w:val="subscript"/>
        </w:rPr>
        <w:t>2</w:t>
      </w:r>
      <w:r w:rsidRPr="00B2799C">
        <w:t>O</w:t>
      </w:r>
      <w:r w:rsidRPr="00B2799C">
        <w:rPr>
          <w:vertAlign w:val="subscript"/>
        </w:rPr>
        <w:t>2</w:t>
      </w:r>
      <w:r w:rsidRPr="00B2799C">
        <w:t xml:space="preserve"> → OIO + I.  MESMER treats a typical dissociation reaction as irreversible – i.e., data for sink molecules </w:t>
      </w:r>
      <w:r w:rsidR="00AF112E" w:rsidRPr="00B2799C">
        <w:t>are</w:t>
      </w:r>
      <w:r w:rsidRPr="00B2799C">
        <w:t xml:space="preserve"> not required by MESMER (although names and ZPEs </w:t>
      </w:r>
      <w:r w:rsidRPr="00B2799C">
        <w:rPr>
          <w:i/>
        </w:rPr>
        <w:t>are</w:t>
      </w:r>
      <w:r w:rsidRPr="00B2799C">
        <w:t xml:space="preserve"> required if you want a nice diagram in Firefox, and it’s good for future bookkeeping of reaction data).  However, for a reverse ILT, product data </w:t>
      </w:r>
      <w:r w:rsidRPr="00B2799C">
        <w:lastRenderedPageBreak/>
        <w:t xml:space="preserve">of the sink molecules </w:t>
      </w:r>
      <w:r w:rsidR="00AF112E" w:rsidRPr="00B2799C">
        <w:t>are</w:t>
      </w:r>
      <w:r w:rsidRPr="00B2799C">
        <w:t xml:space="preserve"> essential, and MESMER will terminate if </w:t>
      </w:r>
      <w:r w:rsidR="00527432" w:rsidRPr="00B2799C">
        <w:t>they are</w:t>
      </w:r>
      <w:r w:rsidRPr="00B2799C">
        <w:t xml:space="preserve"> not provided.  </w:t>
      </w:r>
      <w:r w:rsidR="00F849B8" w:rsidRPr="00B2799C">
        <w:t>A further example of the use of the reverse ILT can be found in 12.1.6 for i-propyl dissociation.</w:t>
      </w:r>
    </w:p>
    <w:p w:rsidR="00261331" w:rsidRPr="00B2799C" w:rsidRDefault="0099224A" w:rsidP="00115263">
      <w:pPr>
        <w:spacing w:before="240"/>
      </w:pPr>
      <w:r w:rsidRPr="00B2799C">
        <w:tab/>
      </w:r>
      <w:r w:rsidR="00261331" w:rsidRPr="00B2799C">
        <w:t xml:space="preserve">For dissociation and isomerisation reactions, ILT provides a means of rapidly estimating </w:t>
      </w:r>
      <w:proofErr w:type="gramStart"/>
      <w:r w:rsidR="00261331" w:rsidRPr="00B2799C">
        <w:rPr>
          <w:i/>
        </w:rPr>
        <w:t>k</w:t>
      </w:r>
      <w:r w:rsidR="00261331" w:rsidRPr="00B2799C">
        <w:t>(</w:t>
      </w:r>
      <w:proofErr w:type="gramEnd"/>
      <w:r w:rsidR="00261331" w:rsidRPr="00B2799C">
        <w:rPr>
          <w:i/>
        </w:rPr>
        <w:t>E</w:t>
      </w:r>
      <w:r w:rsidR="00261331" w:rsidRPr="00B2799C">
        <w:t xml:space="preserve">), without recourse to RRKM calculations </w:t>
      </w:r>
      <w:r w:rsidR="00115263" w:rsidRPr="00B2799C">
        <w:t xml:space="preserve">and the required transition state parameters. If an experimental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 xml:space="preserve">) is available, then </w:t>
      </w:r>
      <w:r w:rsidR="00115263" w:rsidRPr="00B2799C">
        <w:rPr>
          <w:i/>
        </w:rPr>
        <w:t>k</w:t>
      </w:r>
      <w:r w:rsidR="00115263" w:rsidRPr="00B2799C">
        <w:t>(</w:t>
      </w:r>
      <w:r w:rsidR="00115263" w:rsidRPr="00B2799C">
        <w:rPr>
          <w:i/>
        </w:rPr>
        <w:t>E</w:t>
      </w:r>
      <w:r w:rsidR="00115263" w:rsidRPr="00B2799C">
        <w:t xml:space="preserve">) can be estimated simply from a knowledge of the reactant densities of states, as demonstrated in section </w:t>
      </w:r>
      <w:r w:rsidR="00B112EE">
        <w:fldChar w:fldCharType="begin"/>
      </w:r>
      <w:r w:rsidR="00B112EE">
        <w:instrText xml:space="preserve"> REF _Ref353724256 \r \h </w:instrText>
      </w:r>
      <w:r w:rsidR="00B112EE">
        <w:fldChar w:fldCharType="separate"/>
      </w:r>
      <w:r w:rsidR="00100241">
        <w:t>13.3.1</w:t>
      </w:r>
      <w:r w:rsidR="00B112EE">
        <w:fldChar w:fldCharType="end"/>
      </w:r>
      <w:r w:rsidR="00115263" w:rsidRPr="00B2799C">
        <w:t xml:space="preserve">. As emphasised above, the quality of the resulting microcanonical rate coefficients depends sensitively on the accuracy of the expression for </w:t>
      </w:r>
      <w:r w:rsidR="00115263" w:rsidRPr="00B2799C">
        <w:rPr>
          <w:i/>
        </w:rPr>
        <w:t>k</w:t>
      </w:r>
      <w:proofErr w:type="gramStart"/>
      <w:r w:rsidR="00115263" w:rsidRPr="00B2799C">
        <w:rPr>
          <w:rFonts w:cs="Times New Roman"/>
          <w:vertAlign w:val="subscript"/>
        </w:rPr>
        <w:t>∞</w:t>
      </w:r>
      <w:r w:rsidR="00115263" w:rsidRPr="00B2799C">
        <w:t>(</w:t>
      </w:r>
      <w:proofErr w:type="gramEnd"/>
      <w:r w:rsidR="00115263" w:rsidRPr="00B2799C">
        <w:rPr>
          <w:i/>
        </w:rPr>
        <w:t>T</w:t>
      </w:r>
      <w:r w:rsidR="00115263" w:rsidRPr="00B2799C">
        <w:t>).</w:t>
      </w:r>
    </w:p>
    <w:p w:rsidR="00F77C82" w:rsidRDefault="00F849B8">
      <w:r w:rsidRPr="00B2799C">
        <w:t xml:space="preserve"> </w:t>
      </w:r>
      <w:r w:rsidR="0099224A" w:rsidRPr="00B2799C">
        <w:tab/>
      </w:r>
      <w:r w:rsidR="00F77C82" w:rsidRPr="00B2799C">
        <w:t>Finally, due to the mathematics of the ILT, it is necessary to point out that there are some constraints on</w:t>
      </w:r>
      <w:r w:rsidR="00AF112E" w:rsidRPr="00B2799C">
        <w:t xml:space="preserve"> the parameters</w:t>
      </w:r>
      <w:r w:rsidR="00F77C82" w:rsidRPr="00B2799C">
        <w:t xml:space="preserve">: for the standard </w:t>
      </w:r>
      <w:r w:rsidR="00045E2A" w:rsidRPr="00B2799C">
        <w:t xml:space="preserve">and reverse </w:t>
      </w:r>
      <w:r w:rsidR="00F77C82" w:rsidRPr="00B2799C">
        <w:t xml:space="preserve">ILT, </w:t>
      </w:r>
      <w:r w:rsidR="00F77C82" w:rsidRPr="00B2799C">
        <w:rPr>
          <w:i/>
        </w:rPr>
        <w:t>n</w:t>
      </w:r>
      <w:r w:rsidR="00F77C82" w:rsidRPr="00B2799C">
        <w:rPr>
          <w:vertAlign w:val="superscript"/>
        </w:rPr>
        <w:t>∞</w:t>
      </w:r>
      <w:r w:rsidR="00F77C82" w:rsidRPr="00B2799C">
        <w:t xml:space="preserve"> must be greater than -1.5, while for the unimolecular ILT, </w:t>
      </w:r>
      <w:r w:rsidR="00F77C82" w:rsidRPr="00B2799C">
        <w:rPr>
          <w:i/>
        </w:rPr>
        <w:t>n</w:t>
      </w:r>
      <w:r w:rsidR="00F77C82" w:rsidRPr="00B2799C">
        <w:rPr>
          <w:vertAlign w:val="superscript"/>
        </w:rPr>
        <w:t>∞</w:t>
      </w:r>
      <w:r w:rsidR="00F77C82" w:rsidRPr="00B2799C">
        <w:t xml:space="preserve"> must be greater than zero.  If a zero </w:t>
      </w:r>
      <w:r w:rsidR="00F77C82" w:rsidRPr="00B2799C">
        <w:rPr>
          <w:i/>
        </w:rPr>
        <w:t>n</w:t>
      </w:r>
      <w:r w:rsidR="00F77C82" w:rsidRPr="00B2799C">
        <w:rPr>
          <w:vertAlign w:val="superscript"/>
        </w:rPr>
        <w:t>∞</w:t>
      </w:r>
      <w:r w:rsidR="00F77C82" w:rsidRPr="00B2799C">
        <w:t xml:space="preserve"> is desired, setting it to a very small number will introduce minimal error.</w:t>
      </w:r>
    </w:p>
    <w:p w:rsidR="00F77C82" w:rsidRDefault="00F77C82">
      <w:pPr>
        <w:rPr>
          <w:rFonts w:ascii="Courier New" w:hAnsi="Courier New" w:cs="Courier New"/>
          <w:b/>
          <w:color w:val="0000FF"/>
          <w:sz w:val="18"/>
          <w:szCs w:val="18"/>
        </w:rPr>
      </w:pPr>
    </w:p>
    <w:p w:rsidR="00F77C82" w:rsidRPr="00C05534" w:rsidRDefault="00F77C82" w:rsidP="00C05534">
      <w:pPr>
        <w:pStyle w:val="Heading1"/>
      </w:pPr>
      <w:bookmarkStart w:id="57" w:name="_Ref207690758"/>
      <w:bookmarkStart w:id="58" w:name="_Toc380341246"/>
      <w:r w:rsidRPr="00C05534">
        <w:lastRenderedPageBreak/>
        <w:t>MESMER files explained</w:t>
      </w:r>
      <w:bookmarkEnd w:id="57"/>
      <w:bookmarkEnd w:id="58"/>
    </w:p>
    <w:p w:rsidR="00F77C82" w:rsidRDefault="00C8628D">
      <w:r>
        <w:t>This section</w:t>
      </w:r>
      <w:r w:rsidR="00F77C82">
        <w:t xml:space="preserve"> provides an explanation of important features of the more significant files in the source folder and produced during a calculation. </w:t>
      </w:r>
    </w:p>
    <w:p w:rsidR="00F77C82" w:rsidRPr="00246233" w:rsidRDefault="00F77C82" w:rsidP="00F66AB7">
      <w:pPr>
        <w:pStyle w:val="Heading2"/>
      </w:pPr>
      <w:bookmarkStart w:id="59" w:name="_Toc380341247"/>
      <w:r w:rsidRPr="00246233">
        <w:t>MESMER output files</w:t>
      </w:r>
      <w:bookmarkEnd w:id="59"/>
    </w:p>
    <w:p w:rsidR="00F77C82" w:rsidRDefault="00F77C82">
      <w:r>
        <w:t>Each MESMER calculation creates three output files. They are *.test, *.log and *.xml;</w:t>
      </w:r>
    </w:p>
    <w:p w:rsidR="00F77C82" w:rsidRDefault="00F77C82">
      <w:pPr>
        <w:pStyle w:val="Heading3"/>
        <w:tabs>
          <w:tab w:val="left" w:pos="567"/>
        </w:tabs>
        <w:ind w:left="426" w:hanging="426"/>
      </w:pPr>
      <w:bookmarkStart w:id="60" w:name="_Toc380341248"/>
      <w:r>
        <w:t>mesmer.test</w:t>
      </w:r>
      <w:bookmarkEnd w:id="60"/>
    </w:p>
    <w:p w:rsidR="00F77C82" w:rsidRDefault="00F77C82">
      <w:r>
        <w:t>Much of the mesmer.test file contains information that user chooses to print out in &lt;me:control&gt;. Here we review some of the most important items in this file and provide brief explanations.</w:t>
      </w:r>
    </w:p>
    <w:p w:rsidR="00F77C82" w:rsidRDefault="00F77C82">
      <w:pPr>
        <w:pStyle w:val="Heading4"/>
        <w:tabs>
          <w:tab w:val="left" w:pos="709"/>
        </w:tabs>
        <w:ind w:left="709" w:hanging="709"/>
      </w:pPr>
      <w:bookmarkStart w:id="61" w:name="_Ref313053442"/>
      <w:bookmarkStart w:id="62" w:name="_Toc380341249"/>
      <w:r>
        <w:t>Partition Functions and State Densities</w:t>
      </w:r>
      <w:bookmarkEnd w:id="61"/>
      <w:bookmarkEnd w:id="62"/>
    </w:p>
    <w:p w:rsidR="00F77C82" w:rsidRDefault="00F77C82">
      <w:pPr>
        <w:rPr>
          <w:rFonts w:ascii="Courier New" w:hAnsi="Courier New" w:cs="Courier New"/>
          <w:color w:val="FF0000"/>
          <w:sz w:val="20"/>
        </w:rPr>
      </w:pPr>
      <w:r>
        <w:rPr>
          <w:rFonts w:ascii="Courier New" w:hAnsi="Courier New" w:cs="Courier New"/>
          <w:color w:val="FF0000"/>
          <w:sz w:val="20"/>
        </w:rPr>
        <w:t>Test rovibronic density of states for: &lt;molecule name&gt;</w:t>
      </w:r>
    </w:p>
    <w:p w:rsidR="00F77C82" w:rsidRDefault="00F77C82">
      <w:r>
        <w:t>This line is followed by columns like the following</w:t>
      </w:r>
      <w:r w:rsidR="00145FA6">
        <w:t>:</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rPr>
        <w:t xml:space="preserve">      </w:t>
      </w:r>
      <w:r>
        <w:rPr>
          <w:rFonts w:ascii="Courier New" w:hAnsi="Courier New" w:cs="Courier New"/>
          <w:color w:val="FF0000"/>
          <w:sz w:val="20"/>
          <w:lang w:val="pt-BR"/>
        </w:rPr>
        <w:t>T           qtot           sumc           sumg</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200   4.38418e+006    4.4283e+006   4.40474e+006</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300   5.15155e+007   5.21956e+007    5.2071e+007</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400   5.69583e+008   5.78432e+008   5.77654e+008</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500   6.05474e+009   6.15825e+009   6.15289e+009</w:t>
      </w:r>
    </w:p>
    <w:p w:rsidR="00F77C82" w:rsidRDefault="00F77C82">
      <w:pPr>
        <w:spacing w:line="240" w:lineRule="auto"/>
        <w:rPr>
          <w:rFonts w:ascii="Courier New" w:hAnsi="Courier New" w:cs="Courier New"/>
          <w:color w:val="FF0000"/>
          <w:sz w:val="20"/>
          <w:lang w:val="pt-BR"/>
        </w:rPr>
      </w:pPr>
      <w:r>
        <w:rPr>
          <w:rFonts w:ascii="Courier New" w:hAnsi="Courier New" w:cs="Courier New"/>
          <w:color w:val="FF0000"/>
          <w:sz w:val="20"/>
          <w:lang w:val="pt-BR"/>
        </w:rPr>
        <w:t xml:space="preserve">    600   6.12019e+010   6.17397e+010   6.16902e+010</w:t>
      </w:r>
    </w:p>
    <w:p w:rsidR="00F77C82" w:rsidRDefault="00F77C82">
      <w:proofErr w:type="gramStart"/>
      <w:r>
        <w:t>which</w:t>
      </w:r>
      <w:proofErr w:type="gramEnd"/>
      <w:r>
        <w:t xml:space="preserve"> gives the canonical partition function of the named molecule. Column </w:t>
      </w:r>
      <w:r>
        <w:rPr>
          <w:rFonts w:ascii="Courier New" w:hAnsi="Courier New" w:cs="Courier New"/>
          <w:color w:val="FF0000"/>
          <w:sz w:val="20"/>
        </w:rPr>
        <w:t>qtot</w:t>
      </w:r>
      <w:r>
        <w:t xml:space="preserve"> is obtained through analytical approximation of the partition function while columns labelled </w:t>
      </w:r>
      <w:r>
        <w:rPr>
          <w:rFonts w:ascii="Courier New" w:hAnsi="Courier New" w:cs="Courier New"/>
          <w:color w:val="FF0000"/>
          <w:sz w:val="20"/>
        </w:rPr>
        <w:t>sumc</w:t>
      </w:r>
      <w:r>
        <w:t xml:space="preserve"> and </w:t>
      </w:r>
      <w:r>
        <w:rPr>
          <w:rFonts w:ascii="Courier New" w:hAnsi="Courier New" w:cs="Courier New"/>
          <w:color w:val="FF0000"/>
          <w:sz w:val="20"/>
        </w:rPr>
        <w:t>sumg</w:t>
      </w:r>
      <w:r>
        <w:t xml:space="preserve"> calculate the partition functions from summing the state averaged cell and grain densities, respectively.</w:t>
      </w:r>
    </w:p>
    <w:p w:rsidR="00F77C82" w:rsidRDefault="00F77C82">
      <w:pPr>
        <w:rPr>
          <w:rFonts w:ascii="Courier New" w:hAnsi="Courier New" w:cs="Courier New"/>
          <w:color w:val="FF0000"/>
          <w:sz w:val="20"/>
        </w:rPr>
      </w:pPr>
      <w:r>
        <w:rPr>
          <w:rFonts w:ascii="Courier New" w:hAnsi="Courier New" w:cs="Courier New"/>
          <w:color w:val="FF0000"/>
          <w:sz w:val="20"/>
        </w:rPr>
        <w:t>Grain rovibronic density of states of &lt;molecule name&gt;</w:t>
      </w:r>
    </w:p>
    <w:p w:rsidR="00F77C82" w:rsidRDefault="00F77C82">
      <w:r>
        <w:t>This section prints rovibronic state densities for the molecule in grains, where the first column is the mean grain energy in cm</w:t>
      </w:r>
      <w:r>
        <w:rPr>
          <w:vertAlign w:val="superscript"/>
        </w:rPr>
        <w:t>-1</w:t>
      </w:r>
      <w:r>
        <w:t>.</w:t>
      </w:r>
    </w:p>
    <w:p w:rsidR="00F77C82" w:rsidRDefault="00F77C82"/>
    <w:p w:rsidR="00F77C82" w:rsidRDefault="009007FC">
      <w:pPr>
        <w:pStyle w:val="Heading4"/>
        <w:tabs>
          <w:tab w:val="left" w:pos="709"/>
        </w:tabs>
        <w:ind w:left="709" w:hanging="709"/>
      </w:pPr>
      <w:r>
        <w:rPr>
          <w:i/>
        </w:rPr>
        <w:lastRenderedPageBreak/>
        <w:t xml:space="preserve"> </w:t>
      </w:r>
      <w:bookmarkStart w:id="63" w:name="_Toc380341250"/>
      <w:proofErr w:type="gramStart"/>
      <w:r w:rsidR="00F77C82" w:rsidRPr="00145FA6">
        <w:rPr>
          <w:i/>
        </w:rPr>
        <w:t>k</w:t>
      </w:r>
      <w:r w:rsidR="00F77C82">
        <w:t>(</w:t>
      </w:r>
      <w:proofErr w:type="gramEnd"/>
      <w:r w:rsidR="00F77C82">
        <w:rPr>
          <w:i/>
        </w:rPr>
        <w:t>E</w:t>
      </w:r>
      <w:r w:rsidR="00F77C82">
        <w:t>)s &amp; Tunnelling Corrections</w:t>
      </w:r>
      <w:bookmarkEnd w:id="63"/>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f(</w:t>
      </w:r>
      <w:proofErr w:type="gramEnd"/>
      <w:r>
        <w:rPr>
          <w:rFonts w:ascii="Courier New" w:hAnsi="Courier New" w:cs="Courier New"/>
          <w:color w:val="FF0000"/>
          <w:sz w:val="20"/>
        </w:rPr>
        <w:t>e) grains for &lt;reaction name&gt;</w:t>
      </w:r>
    </w:p>
    <w:p w:rsidR="00F77C82" w:rsidRDefault="00F77C82">
      <w:r>
        <w:t xml:space="preserve">This section gives the forward microcanonical rates calculated from the grains. </w:t>
      </w:r>
    </w:p>
    <w:p w:rsidR="00F77C82" w:rsidRDefault="00F77C82">
      <w:pPr>
        <w:rPr>
          <w:rFonts w:ascii="Courier New" w:hAnsi="Courier New" w:cs="Courier New"/>
          <w:color w:val="FF0000"/>
          <w:sz w:val="20"/>
        </w:rPr>
      </w:pPr>
      <w:r>
        <w:rPr>
          <w:rFonts w:ascii="Courier New" w:hAnsi="Courier New" w:cs="Courier New"/>
          <w:color w:val="FF0000"/>
          <w:sz w:val="20"/>
        </w:rPr>
        <w:t>k_</w:t>
      </w:r>
      <w:proofErr w:type="gramStart"/>
      <w:r>
        <w:rPr>
          <w:rFonts w:ascii="Courier New" w:hAnsi="Courier New" w:cs="Courier New"/>
          <w:color w:val="FF0000"/>
          <w:sz w:val="20"/>
        </w:rPr>
        <w:t>b(</w:t>
      </w:r>
      <w:proofErr w:type="gramEnd"/>
      <w:r>
        <w:rPr>
          <w:rFonts w:ascii="Courier New" w:hAnsi="Courier New" w:cs="Courier New"/>
          <w:color w:val="FF0000"/>
          <w:sz w:val="20"/>
        </w:rPr>
        <w:t>e) grains for &lt;reaction name&gt;</w:t>
      </w:r>
    </w:p>
    <w:p w:rsidR="00F77C82" w:rsidRDefault="00F77C82">
      <w:r>
        <w:t xml:space="preserve">This section gives the reverse microcanonical rates calculated from the grains.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Tunnelling coefficients for: &lt;reaction name&gt;</w:t>
      </w:r>
    </w:p>
    <w:p w:rsidR="00F77C82" w:rsidRDefault="00F77C82">
      <w:pPr>
        <w:rPr>
          <w:rFonts w:ascii="Courier New" w:hAnsi="Courier New" w:cs="Courier New"/>
          <w:color w:val="FF0000"/>
          <w:sz w:val="18"/>
          <w:szCs w:val="18"/>
          <w:lang w:val="es-ES_tradnl"/>
        </w:rPr>
      </w:pPr>
      <w:r>
        <w:rPr>
          <w:rFonts w:ascii="Courier New" w:hAnsi="Courier New" w:cs="Courier New"/>
          <w:color w:val="FF0000"/>
          <w:sz w:val="18"/>
          <w:szCs w:val="18"/>
          <w:lang w:val="es-ES_tradnl"/>
        </w:rPr>
        <w:t>V0 = 11201.4, V1 = 10047.3, barrier0 = 9864, barrier1 = 8834, imFreq = 5.0605e+13</w:t>
      </w:r>
    </w:p>
    <w:p w:rsidR="00145FA6" w:rsidRDefault="00F77C82">
      <w:r>
        <w:t>This section gives tunnelling coefficients of the reaction.  V0 and V1 are forward and reverse classical barrier height of the reaction.  Barrier0 and barrier1 are zero-point energy differences between the transition state and the respective reactant and product, with units in cm</w:t>
      </w:r>
      <w:r>
        <w:rPr>
          <w:vertAlign w:val="superscript"/>
        </w:rPr>
        <w:t>-1</w:t>
      </w:r>
      <w:r>
        <w:t>.  The data used to calculate transmission coefficients for spin forbidden RRKM theory is</w:t>
      </w:r>
      <w:r w:rsidR="00AE64D2">
        <w:t xml:space="preserve"> printed out in the *.log file.</w:t>
      </w:r>
    </w:p>
    <w:p w:rsidR="00F77C82" w:rsidRDefault="00F77C82">
      <w:pPr>
        <w:pStyle w:val="Heading4"/>
        <w:tabs>
          <w:tab w:val="left" w:pos="709"/>
        </w:tabs>
        <w:ind w:left="709" w:hanging="709"/>
      </w:pPr>
      <w:bookmarkStart w:id="64" w:name="_Toc380341251"/>
      <w:r>
        <w:t>Equilibrium Fractions</w:t>
      </w:r>
      <w:bookmarkEnd w:id="64"/>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 fraction matrix:</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-4.9732e+013            1            0</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0   -0.0036887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 xml:space="preserve">            1            1            1</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w:t>
      </w:r>
    </w:p>
    <w:p w:rsidR="00F77C82" w:rsidRDefault="00F77C82">
      <w:pPr>
        <w:spacing w:line="240" w:lineRule="auto"/>
        <w:rPr>
          <w:rFonts w:ascii="Courier New" w:hAnsi="Courier New" w:cs="Courier New"/>
          <w:color w:val="FF0000"/>
          <w:sz w:val="18"/>
          <w:szCs w:val="18"/>
        </w:rPr>
      </w:pPr>
      <w:proofErr w:type="gramStart"/>
      <w:r>
        <w:rPr>
          <w:rFonts w:ascii="Courier New" w:hAnsi="Courier New" w:cs="Courier New"/>
          <w:color w:val="FF0000"/>
          <w:sz w:val="18"/>
          <w:szCs w:val="18"/>
        </w:rPr>
        <w:t>inverse</w:t>
      </w:r>
      <w:proofErr w:type="gramEnd"/>
      <w:r>
        <w:rPr>
          <w:rFonts w:ascii="Courier New" w:hAnsi="Courier New" w:cs="Courier New"/>
          <w:color w:val="FF0000"/>
          <w:sz w:val="18"/>
          <w:szCs w:val="18"/>
        </w:rPr>
        <w:t xml:space="preserve"> of Eq fraction matrix:</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-2.0108e-014 -2.0034e-014  2.0034e-014</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2.0034e-014     -0.99632      0.99632</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7.3899e-017      0.99632    0.0036751</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w:t>
      </w:r>
    </w:p>
    <w:p w:rsidR="00F77C82" w:rsidRDefault="00F77C82">
      <w:pPr>
        <w:spacing w:line="240" w:lineRule="auto"/>
        <w:rPr>
          <w:rFonts w:ascii="Courier New" w:hAnsi="Courier New" w:cs="Courier New"/>
          <w:color w:val="FF0000"/>
          <w:sz w:val="18"/>
          <w:szCs w:val="18"/>
          <w:lang w:val="pt-BR"/>
        </w:rPr>
      </w:pPr>
      <w:r>
        <w:rPr>
          <w:rFonts w:ascii="Courier New" w:hAnsi="Courier New" w:cs="Courier New"/>
          <w:color w:val="FF0000"/>
          <w:sz w:val="18"/>
          <w:szCs w:val="18"/>
          <w:lang w:val="pt-BR"/>
        </w:rPr>
        <w:t>Equilibrium Fraction for Int1 = 0.996325</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Int2 = 0.00367513</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Equilibrium Fraction for acetyl = 2.00339e-014</w:t>
      </w:r>
    </w:p>
    <w:p w:rsidR="00145FA6" w:rsidRDefault="00145FA6">
      <w:pPr>
        <w:spacing w:line="240" w:lineRule="auto"/>
        <w:rPr>
          <w:rFonts w:ascii="Courier New" w:hAnsi="Courier New" w:cs="Courier New"/>
          <w:color w:val="FF0000"/>
          <w:sz w:val="18"/>
          <w:szCs w:val="18"/>
        </w:rPr>
      </w:pPr>
    </w:p>
    <w:p w:rsidR="00F77C82" w:rsidRDefault="00F77C82">
      <w:r>
        <w:tab/>
        <w:t xml:space="preserve">This section uses rovibronic partition functions of isomers and pseudo-isomers to calculate equilibrium constants. Consider a three well system: e.g., A </w:t>
      </w:r>
      <w:r>
        <w:rPr>
          <w:rFonts w:ascii="Wingdings" w:hAnsi="Wingdings"/>
        </w:rPr>
        <w:t></w:t>
      </w:r>
      <w:r>
        <w:t xml:space="preserve"> B </w:t>
      </w:r>
      <w:r>
        <w:rPr>
          <w:rFonts w:ascii="Wingdings" w:hAnsi="Wingdings"/>
        </w:rPr>
        <w:t></w:t>
      </w:r>
      <w:r>
        <w:t xml:space="preserve"> C where the equilibrium constant for A </w:t>
      </w:r>
      <w:r>
        <w:rPr>
          <w:rFonts w:ascii="Wingdings" w:hAnsi="Wingdings"/>
        </w:rPr>
        <w:t></w:t>
      </w:r>
      <w:r>
        <w:t xml:space="preserve"> B is given by,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A</m:t>
                </m:r>
              </m:sub>
              <m:sup>
                <m:r>
                  <w:rPr>
                    <w:rFonts w:ascii="Cambria Math" w:hAnsi="Cambria Math" w:cs="Times New Roman"/>
                  </w:rPr>
                  <m:t>rve</m:t>
                </m:r>
              </m:sup>
            </m:sSubSup>
          </m:den>
        </m:f>
      </m:oMath>
      <w:r>
        <w:t xml:space="preserve"> and that for B </w:t>
      </w:r>
      <w:r>
        <w:rPr>
          <w:rFonts w:ascii="Wingdings" w:hAnsi="Wingdings"/>
        </w:rPr>
        <w:t></w:t>
      </w:r>
      <w:r w:rsidR="00AD393F">
        <w:t xml:space="preserve"> C is given </w:t>
      </w:r>
      <w:proofErr w:type="gramStart"/>
      <w:r w:rsidR="00AD393F">
        <w:t>b</w:t>
      </w:r>
      <w:r w:rsidR="00300D1D">
        <w:t xml:space="preserve">y </w:t>
      </w:r>
      <w:proofErr w:type="gramEnd"/>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eq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C</m:t>
                </m:r>
              </m:sub>
              <m:sup>
                <m:r>
                  <w:rPr>
                    <w:rFonts w:ascii="Cambria Math" w:hAnsi="Cambria Math" w:cs="Times New Roman"/>
                  </w:rPr>
                  <m:t>rve</m:t>
                </m:r>
              </m:sup>
            </m:sSubSup>
          </m:num>
          <m:den>
            <m:sSubSup>
              <m:sSubSupPr>
                <m:ctrlPr>
                  <w:rPr>
                    <w:rFonts w:ascii="Cambria Math" w:hAnsi="Cambria Math" w:cs="Times New Roman"/>
                    <w:i/>
                  </w:rPr>
                </m:ctrlPr>
              </m:sSubSupPr>
              <m:e>
                <m:r>
                  <w:rPr>
                    <w:rFonts w:ascii="Cambria Math" w:hAnsi="Cambria Math" w:cs="Times New Roman"/>
                  </w:rPr>
                  <m:t>Q</m:t>
                </m:r>
              </m:e>
              <m:sub>
                <m:r>
                  <w:rPr>
                    <w:rFonts w:ascii="Cambria Math" w:hAnsi="Cambria Math" w:cs="Times New Roman"/>
                  </w:rPr>
                  <m:t>B</m:t>
                </m:r>
              </m:sub>
              <m:sup>
                <m:r>
                  <w:rPr>
                    <w:rFonts w:ascii="Cambria Math" w:hAnsi="Cambria Math" w:cs="Times New Roman"/>
                  </w:rPr>
                  <m:t>rve</m:t>
                </m:r>
              </m:sup>
            </m:sSubSup>
          </m:den>
        </m:f>
      </m:oMath>
      <w:r>
        <w:t>. Therefore, the relation is defined by the following three linear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100241" w:rsidP="009B550F">
            <m:oMathPara>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A+B=0</m:t>
                </m:r>
              </m:oMath>
            </m:oMathPara>
          </w:p>
        </w:tc>
        <w:tc>
          <w:tcPr>
            <w:tcW w:w="389" w:type="dxa"/>
            <w:vAlign w:val="center"/>
          </w:tcPr>
          <w:p w:rsidR="00513351" w:rsidRPr="00A33877" w:rsidRDefault="00513351" w:rsidP="00513351">
            <w:pPr>
              <w:rPr>
                <w:b/>
              </w:rPr>
            </w:pPr>
          </w:p>
        </w:tc>
      </w:tr>
      <w:tr w:rsidR="00513351" w:rsidTr="00413564">
        <w:tc>
          <w:tcPr>
            <w:tcW w:w="392" w:type="dxa"/>
          </w:tcPr>
          <w:p w:rsidR="00513351" w:rsidRDefault="00513351" w:rsidP="00413564">
            <w:pPr>
              <w:pStyle w:val="Equation"/>
              <w:jc w:val="both"/>
            </w:pPr>
          </w:p>
        </w:tc>
        <w:tc>
          <w:tcPr>
            <w:tcW w:w="8505" w:type="dxa"/>
          </w:tcPr>
          <w:p w:rsidR="00513351" w:rsidRDefault="00513351" w:rsidP="009B550F">
            <m:oMathPara>
              <m:oMath>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B+C=0</m:t>
                </m:r>
              </m:oMath>
            </m:oMathPara>
          </w:p>
        </w:tc>
        <w:tc>
          <w:tcPr>
            <w:tcW w:w="389" w:type="dxa"/>
            <w:vAlign w:val="center"/>
          </w:tcPr>
          <w:p w:rsidR="00513351" w:rsidRPr="00A33877" w:rsidRDefault="00513351" w:rsidP="00413564">
            <w:pPr>
              <w:rPr>
                <w:b/>
              </w:rPr>
            </w:pPr>
            <w:r>
              <w:t>(9.1)</w:t>
            </w:r>
          </w:p>
        </w:tc>
      </w:tr>
      <w:tr w:rsidR="00513351" w:rsidTr="00413564">
        <w:tc>
          <w:tcPr>
            <w:tcW w:w="392" w:type="dxa"/>
          </w:tcPr>
          <w:p w:rsidR="00513351" w:rsidRDefault="00513351" w:rsidP="00413564">
            <w:pPr>
              <w:pStyle w:val="Equation"/>
              <w:jc w:val="both"/>
            </w:pPr>
          </w:p>
        </w:tc>
        <w:tc>
          <w:tcPr>
            <w:tcW w:w="8505" w:type="dxa"/>
          </w:tcPr>
          <w:p w:rsidR="00513351" w:rsidRDefault="00513351" w:rsidP="00513351">
            <w:pPr>
              <w:pStyle w:val="MTDisplayEquation"/>
            </w:pPr>
            <m:oMathPara>
              <m:oMath>
                <m:r>
                  <w:rPr>
                    <w:rFonts w:ascii="Cambria Math" w:hAnsi="Cambria Math"/>
                  </w:rPr>
                  <m:t>A+B+C=1</m:t>
                </m:r>
              </m:oMath>
            </m:oMathPara>
          </w:p>
        </w:tc>
        <w:tc>
          <w:tcPr>
            <w:tcW w:w="389" w:type="dxa"/>
            <w:vAlign w:val="center"/>
          </w:tcPr>
          <w:p w:rsidR="00513351" w:rsidRDefault="00513351" w:rsidP="00513351"/>
        </w:tc>
      </w:tr>
    </w:tbl>
    <w:p w:rsidR="00F77C82" w:rsidRDefault="00F77C82">
      <w:proofErr w:type="gramStart"/>
      <w:r>
        <w:t>which</w:t>
      </w:r>
      <w:proofErr w:type="gramEnd"/>
      <w:r>
        <w:t xml:space="preserve"> is a 3 by 3 matrix and a vector which satisfy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100241" w:rsidP="009B550F">
            <m:oMathPara>
              <m:oMath>
                <m:d>
                  <m:dPr>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r>
                        <m:e>
                          <m:r>
                            <w:rPr>
                              <w:rFonts w:ascii="Cambria Math" w:hAnsi="Cambria Math"/>
                            </w:rPr>
                            <m:t>C</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1</m:t>
                          </m:r>
                        </m:e>
                      </m:mr>
                    </m:m>
                  </m:e>
                </m:d>
              </m:oMath>
            </m:oMathPara>
          </w:p>
        </w:tc>
        <w:tc>
          <w:tcPr>
            <w:tcW w:w="389" w:type="dxa"/>
            <w:vAlign w:val="center"/>
          </w:tcPr>
          <w:p w:rsidR="00513351" w:rsidRPr="00A33877" w:rsidRDefault="00513351" w:rsidP="00413564">
            <w:pPr>
              <w:rPr>
                <w:b/>
              </w:rPr>
            </w:pPr>
            <w:r>
              <w:t>(9.2)</w:t>
            </w:r>
          </w:p>
        </w:tc>
      </w:tr>
    </w:tbl>
    <w:p w:rsidR="00F77C82" w:rsidRDefault="00F77C82">
      <w:r>
        <w:t>The equil</w:t>
      </w:r>
      <w:r w:rsidR="00E60070">
        <w:t xml:space="preserve">ibrium fraction of each isomer or pseudo isomer </w:t>
      </w:r>
      <w:r>
        <w:t xml:space="preserve">may be obtained by inverting the matrix shown above, and taking the elements in the final column of the inverse. Any system, with an arbitrary number of wells and connections, may be described by such a </w:t>
      </w:r>
      <w:r w:rsidR="00145FA6">
        <w:t>m</w:t>
      </w:r>
      <w:r>
        <w:t>atrix.  Irreversible channels are not included within the calculation of the equilibrium fractions.</w:t>
      </w:r>
    </w:p>
    <w:p w:rsidR="00F77C82" w:rsidRDefault="00F77C82"/>
    <w:p w:rsidR="00F77C82" w:rsidRDefault="00F77C82">
      <w:pPr>
        <w:pStyle w:val="Heading4"/>
        <w:tabs>
          <w:tab w:val="left" w:pos="709"/>
        </w:tabs>
        <w:ind w:left="709" w:hanging="709"/>
      </w:pPr>
      <w:bookmarkStart w:id="65" w:name="_Toc380341252"/>
      <w:r>
        <w:t>Eigenvalues</w:t>
      </w:r>
      <w:bookmarkEnd w:id="65"/>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Total number of eigenvalues = 347</w:t>
      </w:r>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Eigenvalues</w:t>
      </w:r>
    </w:p>
    <w:p w:rsidR="00F77C82" w:rsidRDefault="00F77C82">
      <w:r>
        <w:t xml:space="preserve">This section gives the eigenvalues of the reaction (system collision) operator, all of which should be less than or equal to zero.  Within the </w:t>
      </w:r>
      <w:r w:rsidR="00145FA6">
        <w:t>E</w:t>
      </w:r>
      <w:r>
        <w:t xml:space="preserve">nergy </w:t>
      </w:r>
      <w:r w:rsidR="00145FA6">
        <w:t>G</w:t>
      </w:r>
      <w:r>
        <w:t>rained Master Equation, collisional energy transfer in the grained phase space and inter-conversion between species is described using a set of coupled differential 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
        <w:gridCol w:w="8224"/>
        <w:gridCol w:w="676"/>
      </w:tblGrid>
      <w:tr w:rsidR="00513351" w:rsidTr="00413564">
        <w:tc>
          <w:tcPr>
            <w:tcW w:w="392" w:type="dxa"/>
          </w:tcPr>
          <w:p w:rsidR="00513351" w:rsidRDefault="00513351" w:rsidP="00413564">
            <w:pPr>
              <w:pStyle w:val="Equation"/>
              <w:jc w:val="both"/>
            </w:pPr>
          </w:p>
        </w:tc>
        <w:tc>
          <w:tcPr>
            <w:tcW w:w="8505" w:type="dxa"/>
          </w:tcPr>
          <w:p w:rsidR="00513351" w:rsidRDefault="00100241" w:rsidP="00513351">
            <w:pPr>
              <w:jc w:val="center"/>
            </w:pPr>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p</m:t>
                </m:r>
                <m:r>
                  <w:rPr>
                    <w:rFonts w:ascii="Cambria Math" w:hAnsi="Cambria Math"/>
                  </w:rPr>
                  <m:t>=</m:t>
                </m:r>
                <m:r>
                  <m:rPr>
                    <m:sty m:val="bi"/>
                  </m:rPr>
                  <w:rPr>
                    <w:rFonts w:ascii="Cambria Math" w:hAnsi="Cambria Math"/>
                  </w:rPr>
                  <m:t>Mp</m:t>
                </m:r>
              </m:oMath>
            </m:oMathPara>
          </w:p>
        </w:tc>
        <w:tc>
          <w:tcPr>
            <w:tcW w:w="389" w:type="dxa"/>
            <w:vAlign w:val="center"/>
          </w:tcPr>
          <w:p w:rsidR="00513351" w:rsidRPr="00A33877" w:rsidRDefault="00513351" w:rsidP="00513351">
            <w:pPr>
              <w:rPr>
                <w:b/>
              </w:rPr>
            </w:pPr>
            <w:r>
              <w:t>(9.3)</w:t>
            </w:r>
          </w:p>
        </w:tc>
      </w:tr>
    </w:tbl>
    <w:p w:rsidR="00F77C82" w:rsidRDefault="00F77C82">
      <w:proofErr w:type="gramStart"/>
      <w:r>
        <w:t>where</w:t>
      </w:r>
      <w:proofErr w:type="gramEnd"/>
      <w:r>
        <w:t xml:space="preserve"> </w:t>
      </w:r>
      <m:oMath>
        <m:r>
          <m:rPr>
            <m:sty m:val="bi"/>
          </m:rPr>
          <w:rPr>
            <w:rFonts w:ascii="Cambria Math" w:hAnsi="Cambria Math"/>
          </w:rPr>
          <m:t>p</m:t>
        </m:r>
      </m:oMath>
      <w:r>
        <w:t xml:space="preserve"> is the population vector containing the populations of the energy grains for </w:t>
      </w:r>
      <w:r w:rsidR="00722ADA">
        <w:t>all isomers and pseudo-isomers</w:t>
      </w:r>
      <w:r>
        <w:t xml:space="preserve">, and </w:t>
      </w:r>
      <m:oMath>
        <m:r>
          <m:rPr>
            <m:sty m:val="bi"/>
          </m:rPr>
          <w:rPr>
            <w:rFonts w:ascii="Cambria Math" w:hAnsi="Cambria Math"/>
          </w:rPr>
          <m:t>M</m:t>
        </m:r>
      </m:oMath>
      <w:r>
        <w:t xml:space="preserve"> is the matrix that determines population evolution due to collisional energy transfer and reaction.  The discretized matrix </w:t>
      </w:r>
      <m:oMath>
        <m:r>
          <m:rPr>
            <m:sty m:val="bi"/>
          </m:rPr>
          <w:rPr>
            <w:rFonts w:ascii="Cambria Math" w:hAnsi="Cambria Math"/>
          </w:rPr>
          <m:t>M</m:t>
        </m:r>
      </m:oMath>
      <w:r>
        <w:t xml:space="preserve"> is diagonalized, and the eigenpairs give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
              <m:r>
                <m:rPr>
                  <m:sty m:val="bi"/>
                </m:rPr>
                <w:rPr>
                  <w:rFonts w:ascii="Cambria Math" w:hAnsi="Cambria Math"/>
                </w:rPr>
                <m:t>p</m:t>
              </m:r>
              <m:r>
                <w:rPr>
                  <w:rFonts w:ascii="Cambria Math" w:hAnsi="Cambria Math"/>
                </w:rPr>
                <m:t>(t)</m:t>
              </m:r>
              <m:r>
                <m:rPr>
                  <m:sty m:val="bi"/>
                </m:rPr>
                <w:rPr>
                  <w:rFonts w:ascii="Cambria Math" w:hAnsi="Cambria Math"/>
                </w:rPr>
                <m:t>= U</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oMath>
            <w:r>
              <w:t xml:space="preserve"> </w:t>
            </w:r>
          </w:p>
          <w:p w:rsidR="00513351" w:rsidRDefault="00513351" w:rsidP="00413564"/>
        </w:tc>
        <w:tc>
          <w:tcPr>
            <w:tcW w:w="389" w:type="dxa"/>
            <w:vAlign w:val="center"/>
          </w:tcPr>
          <w:p w:rsidR="00513351" w:rsidRPr="00A33877" w:rsidRDefault="00513351" w:rsidP="00513351">
            <w:pPr>
              <w:rPr>
                <w:b/>
              </w:rPr>
            </w:pPr>
            <w:r>
              <w:t>(9.4)</w:t>
            </w:r>
          </w:p>
        </w:tc>
      </w:tr>
    </w:tbl>
    <w:p w:rsidR="00F77C82" w:rsidRDefault="00F77C82">
      <w:proofErr w:type="gramStart"/>
      <w:r>
        <w:t>where</w:t>
      </w:r>
      <w:proofErr w:type="gramEnd"/>
      <w:r>
        <w:t xml:space="preserve"> </w:t>
      </w:r>
      <m:oMath>
        <m:r>
          <m:rPr>
            <m:sty m:val="bi"/>
          </m:rPr>
          <w:rPr>
            <w:rFonts w:ascii="Cambria Math" w:hAnsi="Cambria Math"/>
          </w:rPr>
          <m:t>p</m:t>
        </m:r>
        <m:r>
          <w:rPr>
            <w:rFonts w:ascii="Cambria Math" w:hAnsi="Cambria Math"/>
          </w:rPr>
          <m:t>(0)</m:t>
        </m:r>
      </m:oMath>
      <w:r w:rsidR="00722ADA">
        <w:rPr>
          <w:b/>
        </w:rPr>
        <w:t xml:space="preserve"> </w:t>
      </w:r>
      <w:r>
        <w:t xml:space="preserve">contains the initial conditions (i.e., </w:t>
      </w:r>
      <w:r>
        <w:rPr>
          <w:i/>
        </w:rPr>
        <w:t>t</w:t>
      </w:r>
      <w:r>
        <w:t xml:space="preserve"> = 0) for each grain (i.e., </w:t>
      </w:r>
      <w:r>
        <w:rPr>
          <w:i/>
        </w:rPr>
        <w:t>n</w:t>
      </w:r>
      <w:r>
        <w:rPr>
          <w:i/>
          <w:vertAlign w:val="subscript"/>
        </w:rPr>
        <w:t>iE</w:t>
      </w:r>
      <w:r>
        <w:t xml:space="preserve">(0)),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t xml:space="preserve"> are the corresponding eigenvalues.    For many chemical systems, one observes a separation in eigenvalues, with the bulk </w:t>
      </w:r>
      <w:r>
        <w:lastRenderedPageBreak/>
        <w:t xml:space="preserve">corresponding to very fast decay (i.e, a large absolute value), and a select few corresponding to slower decay (i.e, a small absolute value).  The eigenvalues for fast decay correspond to the time scales for relaxation of activated intermediates and are often referred to as internal energy relaxation eigenvalues (IEREs).  Those for slow decay correspond to the time scales for chemical reaction and are often referred to as chemically significant eigenvalues (CSEs).  In general, for a system with </w:t>
      </w:r>
      <w:r>
        <w:rPr>
          <w:i/>
        </w:rPr>
        <w:t>n</w:t>
      </w:r>
      <w:r>
        <w:rPr>
          <w:i/>
          <w:vertAlign w:val="subscript"/>
        </w:rPr>
        <w:t>1</w:t>
      </w:r>
      <w:r>
        <w:t xml:space="preserve"> wells and </w:t>
      </w:r>
      <w:r>
        <w:rPr>
          <w:i/>
        </w:rPr>
        <w:t>n</w:t>
      </w:r>
      <w:r>
        <w:rPr>
          <w:i/>
          <w:vertAlign w:val="subscript"/>
        </w:rPr>
        <w:t>2</w:t>
      </w:r>
      <w:r>
        <w:t xml:space="preserve"> sources, the number of CSEs is equal </w:t>
      </w:r>
      <w:proofErr w:type="gramStart"/>
      <w:r>
        <w:t xml:space="preserve">to  </w:t>
      </w:r>
      <w:r>
        <w:rPr>
          <w:i/>
        </w:rPr>
        <w:t>n</w:t>
      </w:r>
      <w:r>
        <w:rPr>
          <w:i/>
          <w:vertAlign w:val="subscript"/>
        </w:rPr>
        <w:t>1</w:t>
      </w:r>
      <w:proofErr w:type="gramEnd"/>
      <w:r>
        <w:t xml:space="preserve"> + </w:t>
      </w:r>
      <w:r>
        <w:rPr>
          <w:i/>
        </w:rPr>
        <w:t>n</w:t>
      </w:r>
      <w:r>
        <w:rPr>
          <w:i/>
          <w:vertAlign w:val="subscript"/>
        </w:rPr>
        <w:t>2</w:t>
      </w:r>
      <w:r>
        <w:t>.  If the system is conservative (i.e., it has no sinks/irreversible loss channels), then one of the CSEs will be zero within numerical precision.</w:t>
      </w:r>
    </w:p>
    <w:p w:rsidR="00F77C82" w:rsidRDefault="00F77C82"/>
    <w:p w:rsidR="00F77C82" w:rsidRDefault="00F77C82">
      <w:pPr>
        <w:pStyle w:val="Heading4"/>
        <w:tabs>
          <w:tab w:val="left" w:pos="709"/>
        </w:tabs>
        <w:ind w:left="709" w:hanging="709"/>
      </w:pPr>
      <w:bookmarkStart w:id="66" w:name="_Toc380341253"/>
      <w:r>
        <w:t>Species Profiles</w:t>
      </w:r>
      <w:bookmarkEnd w:id="66"/>
    </w:p>
    <w:p w:rsidR="00F77C82" w:rsidRDefault="00F77C82">
      <w:pPr>
        <w:spacing w:line="240" w:lineRule="auto"/>
        <w:rPr>
          <w:rFonts w:ascii="Courier New" w:hAnsi="Courier New" w:cs="Courier New"/>
          <w:color w:val="FF0000"/>
          <w:sz w:val="18"/>
          <w:szCs w:val="18"/>
        </w:rPr>
      </w:pPr>
      <w:r>
        <w:rPr>
          <w:rFonts w:ascii="Courier New" w:hAnsi="Courier New" w:cs="Courier New"/>
          <w:color w:val="FF0000"/>
          <w:sz w:val="18"/>
          <w:szCs w:val="18"/>
        </w:rPr>
        <w:t>Print time dependent species and product profiles</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w:t>
      </w:r>
    </w:p>
    <w:p w:rsidR="00F77C82" w:rsidRDefault="00F77C82">
      <w:pPr>
        <w:rPr>
          <w:rFonts w:ascii="Courier New" w:hAnsi="Courier New" w:cs="Courier New"/>
          <w:color w:val="FF0000"/>
          <w:sz w:val="18"/>
          <w:szCs w:val="18"/>
        </w:rPr>
      </w:pPr>
      <w:r>
        <w:rPr>
          <w:rFonts w:ascii="Courier New" w:hAnsi="Courier New" w:cs="Courier New"/>
          <w:color w:val="FF0000"/>
          <w:sz w:val="18"/>
          <w:szCs w:val="18"/>
        </w:rPr>
        <w:t xml:space="preserve">      Timestep/s          acetyl            Int1            Int2         lactone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rPr>
        <w:t xml:space="preserve">          </w:t>
      </w:r>
      <w:r>
        <w:rPr>
          <w:rFonts w:ascii="Courier New" w:hAnsi="Courier New" w:cs="Courier New"/>
          <w:color w:val="FF0000"/>
          <w:sz w:val="18"/>
          <w:szCs w:val="18"/>
          <w:lang w:val="pt-BR"/>
        </w:rPr>
        <w:t xml:space="preserve">1e-011        0.999999     1.3743e-006    1.59562e-010    2.89049e-011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1.25893e-011        0.999998    1.72938e-006    2.51184e-010    3.21681e-011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1.58489e-011        0.999998    2.17595e-006    3.95081e-010     3.7701e-011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1.99526e-011        0.999997    2.73745e-006    6.20583e-010    4.90837e-011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2.51189e-011        0.999997    3.44324e-006    9.73003e-010     7.0918e-011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3.16228e-011        0.999996    4.33003e-006    1.52194e-009    1.13004e-010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3.98107e-011        0.999995    5.44372e-006    2.37345e-009    1.94525e-010 </w:t>
      </w:r>
    </w:p>
    <w:p w:rsidR="00F77C82" w:rsidRDefault="00F77C82">
      <w:pPr>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    5.01187e-011        0.999993    6.84152e-006    3.68781e-009    3.51826e-010 </w:t>
      </w:r>
    </w:p>
    <w:p w:rsidR="00F77C82" w:rsidRDefault="00F77C82">
      <w:pPr>
        <w:ind w:firstLine="420"/>
        <w:rPr>
          <w:rFonts w:ascii="Courier New" w:hAnsi="Courier New" w:cs="Courier New"/>
          <w:color w:val="FF0000"/>
          <w:sz w:val="18"/>
          <w:szCs w:val="18"/>
          <w:lang w:val="pt-BR"/>
        </w:rPr>
      </w:pPr>
      <w:r>
        <w:rPr>
          <w:rFonts w:ascii="Courier New" w:hAnsi="Courier New" w:cs="Courier New"/>
          <w:color w:val="FF0000"/>
          <w:sz w:val="18"/>
          <w:szCs w:val="18"/>
          <w:lang w:val="pt-BR"/>
        </w:rPr>
        <w:t xml:space="preserve">6.30957e-011        0.999991    8.59463e-006    5.70456e-009    6.51742e-010 </w:t>
      </w:r>
    </w:p>
    <w:p w:rsidR="00F77C82" w:rsidRDefault="00F77C82">
      <w:r>
        <w:t>This section gives time dependent species and product profiles of the system. The first column is the time step in seconds, and all the following columns are the populations at the specific time step of that species.  For intermediates, these are calculated by simply summing the time dependent solutions for each energy grain which correspond to a particular isomer.  The normalized time dependent product profiles are obtained in a related, but slightly more indirect manner.  The normalized total product yield</w:t>
      </w:r>
      <w:proofErr w:type="gramStart"/>
      <w:r>
        <w:t xml:space="preserve">, </w:t>
      </w:r>
      <w:proofErr w:type="gramEnd"/>
      <m:oMath>
        <m:r>
          <w:rPr>
            <w:rFonts w:ascii="Cambria Math" w:hAnsi="Cambria Math"/>
          </w:rPr>
          <m:t>P</m:t>
        </m:r>
        <m:d>
          <m:dPr>
            <m:ctrlPr>
              <w:rPr>
                <w:rFonts w:ascii="Cambria Math" w:hAnsi="Cambria Math"/>
                <w:i/>
              </w:rPr>
            </m:ctrlPr>
          </m:dPr>
          <m:e>
            <m:r>
              <w:rPr>
                <w:rFonts w:ascii="Cambria Math" w:hAnsi="Cambria Math"/>
              </w:rPr>
              <m:t>t</m:t>
            </m:r>
          </m:e>
        </m:d>
      </m:oMath>
      <w:r>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5"/>
        <w:gridCol w:w="8225"/>
        <w:gridCol w:w="676"/>
      </w:tblGrid>
      <w:tr w:rsidR="00513351" w:rsidTr="00413564">
        <w:tc>
          <w:tcPr>
            <w:tcW w:w="392" w:type="dxa"/>
          </w:tcPr>
          <w:p w:rsidR="00513351" w:rsidRDefault="00513351" w:rsidP="00413564">
            <w:pPr>
              <w:pStyle w:val="Equation"/>
              <w:jc w:val="both"/>
            </w:pPr>
          </w:p>
        </w:tc>
        <w:tc>
          <w:tcPr>
            <w:tcW w:w="8505" w:type="dxa"/>
          </w:tcPr>
          <w:p w:rsidR="00513351" w:rsidRDefault="00513351" w:rsidP="00513351">
            <w:pPr>
              <w:jc w:val="center"/>
            </w:pPr>
            <m:oMathPara>
              <m:oMath>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 xml:space="preserve">=1- </m:t>
                </m:r>
                <m:nary>
                  <m:naryPr>
                    <m:chr m:val="∑"/>
                    <m:limLoc m:val="undOvr"/>
                    <m:supHide m:val="1"/>
                    <m:ctrlPr>
                      <w:rPr>
                        <w:rFonts w:ascii="Cambria Math" w:hAnsi="Cambria Math"/>
                        <w:i/>
                      </w:rPr>
                    </m:ctrlPr>
                  </m:naryPr>
                  <m:sub>
                    <m:r>
                      <w:rPr>
                        <w:rFonts w:ascii="Cambria Math" w:hAnsi="Cambria Math"/>
                      </w:rPr>
                      <m:t>i</m:t>
                    </m:r>
                  </m:sub>
                  <m:sup/>
                  <m:e>
                    <m:nary>
                      <m:naryPr>
                        <m:chr m:val="∑"/>
                        <m:limLoc m:val="undOvr"/>
                        <m:supHide m:val="1"/>
                        <m:ctrlPr>
                          <w:rPr>
                            <w:rFonts w:ascii="Cambria Math" w:hAnsi="Cambria Math"/>
                            <w:i/>
                          </w:rPr>
                        </m:ctrlPr>
                      </m:naryPr>
                      <m:sub>
                        <m:r>
                          <w:rPr>
                            <w:rFonts w:ascii="Cambria Math" w:hAnsi="Cambria Math"/>
                          </w:rPr>
                          <m:t>E</m:t>
                        </m:r>
                      </m:sub>
                      <m:sup/>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e>
                    </m:nary>
                  </m:e>
                </m:nary>
              </m:oMath>
            </m:oMathPara>
          </w:p>
        </w:tc>
        <w:tc>
          <w:tcPr>
            <w:tcW w:w="389" w:type="dxa"/>
            <w:vAlign w:val="center"/>
          </w:tcPr>
          <w:p w:rsidR="00513351" w:rsidRPr="00A33877" w:rsidRDefault="00513351" w:rsidP="00413564">
            <w:pPr>
              <w:rPr>
                <w:b/>
              </w:rPr>
            </w:pPr>
            <w:r>
              <w:t>(9.5)</w:t>
            </w:r>
          </w:p>
        </w:tc>
      </w:tr>
    </w:tbl>
    <w:p w:rsidR="00F77C82" w:rsidRDefault="00ED54A9">
      <w:proofErr w:type="gramStart"/>
      <w:r>
        <w:lastRenderedPageBreak/>
        <w:t>where</w:t>
      </w:r>
      <w:proofErr w:type="gramEnd"/>
      <w:r>
        <w:t xml:space="preserv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r>
          <w:rPr>
            <w:rFonts w:ascii="Cambria Math" w:hAnsi="Cambria Math"/>
          </w:rPr>
          <m:t>E,t</m:t>
        </m:r>
        <m:r>
          <m:rPr>
            <m:sty m:val="bi"/>
          </m:rPr>
          <w:rPr>
            <w:rFonts w:ascii="Cambria Math" w:hAnsi="Cambria Math"/>
          </w:rPr>
          <m:t>)</m:t>
        </m:r>
      </m:oMath>
      <w:r>
        <w:t xml:space="preserve"> is the time dependent population of the energy grains spanning the entire state space of the </w:t>
      </w:r>
      <w:r>
        <w:rPr>
          <w:i/>
        </w:rPr>
        <w:t>i</w:t>
      </w:r>
      <w:r>
        <w:t>th well obtained from (</w:t>
      </w:r>
      <w:r w:rsidR="00B27808">
        <w:t>Eq</w:t>
      </w:r>
      <w:r w:rsidR="00BC05CA">
        <w:t xml:space="preserve">. </w:t>
      </w:r>
      <w:r w:rsidR="009B550F">
        <w:t>9.</w:t>
      </w:r>
      <w:r>
        <w:t xml:space="preserve">4). </w:t>
      </w:r>
      <w:r w:rsidR="00F77C82">
        <w:t>If only one product channel is available, then (</w:t>
      </w:r>
      <w:r w:rsidR="00B27808">
        <w:t>Eq</w:t>
      </w:r>
      <w:r w:rsidR="00BC05CA">
        <w:t xml:space="preserve">. </w:t>
      </w:r>
      <w:r w:rsidR="009B550F">
        <w:t>9.</w:t>
      </w:r>
      <w:r w:rsidR="00F77C82">
        <w:t xml:space="preserve">5) provides information regarding the time dependent product yield; however, when there are </w:t>
      </w:r>
      <w:r w:rsidR="00A22933">
        <w:rPr>
          <w:i/>
        </w:rPr>
        <w:t>n</w:t>
      </w:r>
      <w:r w:rsidR="00F77C82">
        <w:rPr>
          <w:i/>
        </w:rPr>
        <w:t xml:space="preserve"> </w:t>
      </w:r>
      <w:r w:rsidR="00F77C82">
        <w:t xml:space="preserve">products, then the normalized yield of a specific product at time </w:t>
      </w:r>
      <w:r w:rsidR="00F77C82">
        <w:rPr>
          <w:i/>
        </w:rPr>
        <w:t>t</w:t>
      </w:r>
      <w:r w:rsidR="00F77C82">
        <w:t xml:space="preserve">, </w:t>
      </w:r>
      <m:oMath>
        <m:sSub>
          <m:sSubPr>
            <m:ctrlPr>
              <w:rPr>
                <w:rFonts w:ascii="Cambria Math" w:hAnsi="Cambria Math"/>
                <w:i/>
              </w:rPr>
            </m:ctrlPr>
          </m:sSubPr>
          <m:e>
            <m:r>
              <w:rPr>
                <w:rFonts w:ascii="Cambria Math" w:hAnsi="Cambria Math"/>
              </w:rPr>
              <m:t>P</m:t>
            </m:r>
          </m:e>
          <m:sub>
            <m:r>
              <w:rPr>
                <w:rFonts w:ascii="Cambria Math" w:hAnsi="Cambria Math"/>
              </w:rPr>
              <m:t>ni</m:t>
            </m:r>
          </m:sub>
        </m:sSub>
        <m:r>
          <w:rPr>
            <w:rFonts w:ascii="Cambria Math" w:hAnsi="Cambria Math"/>
          </w:rPr>
          <m:t>(t)</m:t>
        </m:r>
      </m:oMath>
      <w:r w:rsidR="00F77C82">
        <w:t xml:space="preserve">, may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8226"/>
        <w:gridCol w:w="676"/>
      </w:tblGrid>
      <w:tr w:rsidR="00513351" w:rsidTr="00413564">
        <w:tc>
          <w:tcPr>
            <w:tcW w:w="392" w:type="dxa"/>
          </w:tcPr>
          <w:p w:rsidR="00513351" w:rsidRDefault="00513351" w:rsidP="00413564">
            <w:pPr>
              <w:pStyle w:val="Equation"/>
              <w:jc w:val="both"/>
            </w:pPr>
          </w:p>
        </w:tc>
        <w:tc>
          <w:tcPr>
            <w:tcW w:w="8505" w:type="dxa"/>
          </w:tcPr>
          <w:p w:rsidR="00513351" w:rsidRDefault="00100241" w:rsidP="00513351">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ni</m:t>
                    </m:r>
                  </m:sub>
                </m:sSub>
                <m:d>
                  <m:dPr>
                    <m:ctrlPr>
                      <w:rPr>
                        <w:rFonts w:ascii="Cambria Math" w:hAnsi="Cambria Math"/>
                        <w:i/>
                      </w:rPr>
                    </m:ctrlPr>
                  </m:dPr>
                  <m:e>
                    <m:r>
                      <w:rPr>
                        <w:rFonts w:ascii="Cambria Math" w:hAnsi="Cambria Math"/>
                      </w:rPr>
                      <m:t>t</m:t>
                    </m:r>
                  </m:e>
                </m:d>
                <m:r>
                  <m:rPr>
                    <m:sty m:val="bi"/>
                  </m:rPr>
                  <w:rPr>
                    <w:rFonts w:ascii="Cambria Math" w:hAnsi="Cambria Math"/>
                  </w:rPr>
                  <m:t xml:space="preserve">= </m:t>
                </m:r>
                <m:nary>
                  <m:naryPr>
                    <m:limLoc m:val="subSup"/>
                    <m:ctrlPr>
                      <w:rPr>
                        <w:rFonts w:ascii="Cambria Math" w:hAnsi="Cambria Math"/>
                        <w:b/>
                        <w:i/>
                      </w:rPr>
                    </m:ctrlPr>
                  </m:naryPr>
                  <m:sub>
                    <m:r>
                      <m:rPr>
                        <m:sty m:val="bi"/>
                      </m:rPr>
                      <w:rPr>
                        <w:rFonts w:ascii="Cambria Math" w:hAnsi="Cambria Math"/>
                      </w:rPr>
                      <m:t>0</m:t>
                    </m:r>
                  </m:sub>
                  <m:sup>
                    <m:r>
                      <m:rPr>
                        <m:sty m:val="bi"/>
                      </m:rPr>
                      <w:rPr>
                        <w:rFonts w:ascii="Cambria Math" w:hAnsi="Cambria Math"/>
                      </w:rPr>
                      <m:t>t</m:t>
                    </m:r>
                  </m:sup>
                  <m:e>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i/>
                              </w:rPr>
                            </m:ctrlPr>
                          </m:dPr>
                          <m:e>
                            <m:r>
                              <w:rPr>
                                <w:rFonts w:ascii="Cambria Math" w:hAnsi="Cambria Math"/>
                              </w:rPr>
                              <m:t>E,t</m:t>
                            </m:r>
                          </m:e>
                        </m:d>
                      </m:e>
                    </m:nary>
                  </m:e>
                </m:nary>
                <m:r>
                  <m:rPr>
                    <m:sty m:val="bi"/>
                  </m:rPr>
                  <w:rPr>
                    <w:rFonts w:ascii="Cambria Math" w:hAnsi="Cambria Math"/>
                  </w:rPr>
                  <m:t>=</m:t>
                </m:r>
                <m:nary>
                  <m:naryPr>
                    <m:chr m:val="∑"/>
                    <m:limLoc m:val="undOvr"/>
                    <m:supHide m:val="1"/>
                    <m:ctrlPr>
                      <w:rPr>
                        <w:rFonts w:ascii="Cambria Math" w:hAnsi="Cambria Math"/>
                        <w:b/>
                        <w:i/>
                      </w:rPr>
                    </m:ctrlPr>
                  </m:naryPr>
                  <m:sub>
                    <m:r>
                      <w:rPr>
                        <w:rFonts w:ascii="Cambria Math" w:hAnsi="Cambria Math"/>
                      </w:rPr>
                      <m:t>E∈i</m:t>
                    </m:r>
                  </m:sub>
                  <m:sup/>
                  <m:e>
                    <m:sSub>
                      <m:sSubPr>
                        <m:ctrlPr>
                          <w:rPr>
                            <w:rFonts w:ascii="Cambria Math" w:hAnsi="Cambria Math"/>
                            <w:i/>
                          </w:rPr>
                        </m:ctrlPr>
                      </m:sSubPr>
                      <m:e>
                        <m:r>
                          <w:rPr>
                            <w:rFonts w:ascii="Cambria Math" w:hAnsi="Cambria Math"/>
                          </w:rPr>
                          <m:t>k</m:t>
                        </m:r>
                      </m:e>
                      <m:sub>
                        <m:r>
                          <w:rPr>
                            <w:rFonts w:ascii="Cambria Math" w:hAnsi="Cambria Math"/>
                          </w:rPr>
                          <m:t>ni</m:t>
                        </m:r>
                      </m:sub>
                    </m:sSub>
                    <m:d>
                      <m:dPr>
                        <m:ctrlPr>
                          <w:rPr>
                            <w:rFonts w:ascii="Cambria Math" w:hAnsi="Cambria Math"/>
                            <w:i/>
                          </w:rPr>
                        </m:ctrlPr>
                      </m:dPr>
                      <m:e>
                        <m:r>
                          <w:rPr>
                            <w:rFonts w:ascii="Cambria Math" w:hAnsi="Cambria Math"/>
                          </w:rPr>
                          <m:t>E</m:t>
                        </m:r>
                      </m:e>
                    </m:d>
                    <m:d>
                      <m:dPr>
                        <m:begChr m:val="["/>
                        <m:endChr m:val="]"/>
                        <m:ctrlPr>
                          <w:rPr>
                            <w:rFonts w:ascii="Cambria Math" w:hAnsi="Cambria Math"/>
                            <w:b/>
                            <w:i/>
                          </w:rPr>
                        </m:ctrlPr>
                      </m:dPr>
                      <m:e>
                        <m:r>
                          <m:rPr>
                            <m:sty m:val="bi"/>
                          </m:rPr>
                          <w:rPr>
                            <w:rFonts w:ascii="Cambria Math" w:hAnsi="Cambria Math"/>
                          </w:rPr>
                          <m:t>U</m:t>
                        </m:r>
                        <m:sSup>
                          <m:sSupPr>
                            <m:ctrlPr>
                              <w:rPr>
                                <w:rFonts w:ascii="Cambria Math" w:hAnsi="Cambria Math"/>
                                <w:b/>
                              </w:rPr>
                            </m:ctrlPr>
                          </m:sSupPr>
                          <m:e>
                            <m:r>
                              <m:rPr>
                                <m:sty m:val="b"/>
                              </m:rPr>
                              <w:rPr>
                                <w:rFonts w:ascii="Cambria Math" w:hAnsi="Cambria Math"/>
                              </w:rPr>
                              <m:t>Λ</m:t>
                            </m:r>
                          </m:e>
                          <m:sup>
                            <m:r>
                              <m:rPr>
                                <m:sty m:val="bi"/>
                              </m:rPr>
                              <w:rPr>
                                <w:rFonts w:ascii="Cambria Math" w:hAnsi="Cambria Math"/>
                              </w:rPr>
                              <m:t>-1</m:t>
                            </m:r>
                          </m:sup>
                        </m:sSup>
                        <m:r>
                          <m:rPr>
                            <m:sty m:val="b"/>
                          </m:rPr>
                          <w:rPr>
                            <w:rFonts w:ascii="Cambria Math" w:hAnsi="Cambria Math"/>
                          </w:rPr>
                          <m:t>(1-</m:t>
                        </m:r>
                        <m:sSup>
                          <m:sSupPr>
                            <m:ctrlPr>
                              <w:rPr>
                                <w:rFonts w:ascii="Cambria Math" w:hAnsi="Cambria Math"/>
                                <w:b/>
                                <w:i/>
                              </w:rPr>
                            </m:ctrlPr>
                          </m:sSupPr>
                          <m:e>
                            <m:sSup>
                              <m:sSupPr>
                                <m:ctrlPr>
                                  <w:rPr>
                                    <w:rFonts w:ascii="Cambria Math" w:hAnsi="Cambria Math"/>
                                    <w:b/>
                                    <w:i/>
                                  </w:rPr>
                                </m:ctrlPr>
                              </m:sSupPr>
                              <m:e>
                                <m:r>
                                  <w:rPr>
                                    <w:rFonts w:ascii="Cambria Math" w:hAnsi="Cambria Math"/>
                                  </w:rPr>
                                  <m:t>e</m:t>
                                </m:r>
                              </m:e>
                              <m:sup>
                                <m:r>
                                  <m:rPr>
                                    <m:sty m:val="b"/>
                                  </m:rPr>
                                  <w:rPr>
                                    <w:rFonts w:ascii="Cambria Math" w:hAnsi="Cambria Math"/>
                                  </w:rPr>
                                  <m:t>Λ</m:t>
                                </m:r>
                                <m:r>
                                  <w:rPr>
                                    <w:rFonts w:ascii="Cambria Math" w:hAnsi="Cambria Math"/>
                                  </w:rPr>
                                  <m:t>t</m:t>
                                </m:r>
                              </m:sup>
                            </m:sSup>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p</m:t>
                        </m:r>
                        <m:r>
                          <w:rPr>
                            <w:rFonts w:ascii="Cambria Math" w:hAnsi="Cambria Math"/>
                          </w:rPr>
                          <m:t>(0)</m:t>
                        </m:r>
                      </m:e>
                    </m:d>
                  </m:e>
                </m:nary>
              </m:oMath>
            </m:oMathPara>
          </w:p>
        </w:tc>
        <w:tc>
          <w:tcPr>
            <w:tcW w:w="389" w:type="dxa"/>
            <w:vAlign w:val="center"/>
          </w:tcPr>
          <w:p w:rsidR="00513351" w:rsidRPr="00A33877" w:rsidRDefault="00513351" w:rsidP="00513351">
            <w:pPr>
              <w:rPr>
                <w:b/>
              </w:rPr>
            </w:pPr>
            <w:r>
              <w:t>(9.6)</w:t>
            </w:r>
          </w:p>
        </w:tc>
      </w:tr>
    </w:tbl>
    <w:p w:rsidR="00F77C82" w:rsidRDefault="00ED54A9">
      <w:proofErr w:type="gramStart"/>
      <w:r>
        <w:t>where</w:t>
      </w:r>
      <w:proofErr w:type="gramEnd"/>
      <w:r w:rsidR="00F77C82">
        <w:t xml:space="preserve"> </w:t>
      </w:r>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(E)</m:t>
        </m:r>
      </m:oMath>
      <w:r w:rsidR="00F77C82">
        <w:t xml:space="preserve"> are the microcanonical rate constants for formation of product </w:t>
      </w:r>
      <w:r w:rsidR="00A22933">
        <w:rPr>
          <w:i/>
        </w:rPr>
        <w:t>n</w:t>
      </w:r>
      <w:r w:rsidR="00F77C82">
        <w:t xml:space="preserve"> from isomer </w:t>
      </w:r>
      <w:r w:rsidR="00F77C82">
        <w:rPr>
          <w:i/>
        </w:rPr>
        <w:t>i</w:t>
      </w:r>
      <w:r w:rsidR="00F77C82">
        <w:t>.</w:t>
      </w:r>
    </w:p>
    <w:p w:rsidR="00F77C82" w:rsidRDefault="00F77C82"/>
    <w:p w:rsidR="00F77C82" w:rsidRDefault="00F77C82">
      <w:pPr>
        <w:pStyle w:val="Heading4"/>
        <w:tabs>
          <w:tab w:val="left" w:pos="709"/>
        </w:tabs>
        <w:ind w:left="709" w:hanging="709"/>
      </w:pPr>
      <w:bookmarkStart w:id="67" w:name="_Toc380341254"/>
      <w:r>
        <w:t>Phenomenological rate coefficients</w:t>
      </w:r>
      <w:bookmarkEnd w:id="67"/>
    </w:p>
    <w:p w:rsidR="00F77C82" w:rsidRDefault="00F77C82">
      <w:pPr>
        <w:rPr>
          <w:rFonts w:ascii="Courier New" w:hAnsi="Courier New" w:cs="Courier New"/>
          <w:color w:val="FF0000"/>
          <w:sz w:val="20"/>
        </w:rPr>
      </w:pPr>
      <w:r>
        <w:rPr>
          <w:rFonts w:ascii="Courier New" w:hAnsi="Courier New" w:cs="Courier New"/>
          <w:color w:val="FF0000"/>
          <w:sz w:val="20"/>
        </w:rPr>
        <w:t>Bartis Widom eigenvalue/eigenvector analysis</w:t>
      </w:r>
    </w:p>
    <w:p w:rsidR="00F77C82" w:rsidRDefault="00F77C82">
      <w:r>
        <w:t xml:space="preserve">This section gives phenomenological rate coefficients (i.e, </w:t>
      </w:r>
      <w:proofErr w:type="gramStart"/>
      <w:r>
        <w:rPr>
          <w:i/>
        </w:rPr>
        <w:t>k</w:t>
      </w:r>
      <w:r>
        <w:t>(</w:t>
      </w:r>
      <w:proofErr w:type="gramEnd"/>
      <w:r>
        <w:rPr>
          <w:i/>
        </w:rPr>
        <w:t>T,P</w:t>
      </w:r>
      <w:r>
        <w:t>)) derived from an eigenvalue-eigenvector analysis of E</w:t>
      </w:r>
      <w:r w:rsidR="00B27808">
        <w:t>q</w:t>
      </w:r>
      <w:r w:rsidR="00BC05CA">
        <w:t>.</w:t>
      </w:r>
      <w:r w:rsidR="00B27808">
        <w:t xml:space="preserve"> </w:t>
      </w:r>
      <w:r w:rsidR="009B550F">
        <w:t>9.3</w:t>
      </w:r>
      <w:r>
        <w:t>.  The mathematical development of the Bartis</w:t>
      </w:r>
      <w:r w:rsidR="00E60070">
        <w:t xml:space="preserve"> -Widom technique implemented in</w:t>
      </w:r>
      <w:r>
        <w:t xml:space="preserve"> MESMER is described by Robertson </w:t>
      </w:r>
      <w:r>
        <w:rPr>
          <w:i/>
        </w:rPr>
        <w:t>et al.</w:t>
      </w:r>
      <w:r w:rsidR="007A15CE" w:rsidRPr="007179E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7179EE">
        <w:fldChar w:fldCharType="separate"/>
      </w:r>
      <w:r w:rsidR="00EF0DE7">
        <w:rPr>
          <w:noProof/>
        </w:rPr>
        <w:t>[</w:t>
      </w:r>
      <w:hyperlink w:anchor="_ENREF_7" w:tooltip="Robertson, 2007 #4" w:history="1">
        <w:r w:rsidR="00EF3BB5">
          <w:rPr>
            <w:noProof/>
          </w:rPr>
          <w:t>7</w:t>
        </w:r>
      </w:hyperlink>
      <w:r w:rsidR="00EF0DE7">
        <w:rPr>
          <w:noProof/>
        </w:rPr>
        <w:t>]</w:t>
      </w:r>
      <w:r w:rsidR="007A15CE" w:rsidRPr="007179EE">
        <w:fldChar w:fldCharType="end"/>
      </w:r>
      <w:r>
        <w:t xml:space="preserve">, and so will not be detailed here.  Briefly, the basic idea is as follows: the phenomenological rates for an arbitrary interconnected kinetic system may be described </w:t>
      </w:r>
      <w:r w:rsidR="001D46D8">
        <w:t>by a set of coupled differential equations similar in form to Eq. 9.3 but considerably fewer in number</w:t>
      </w:r>
      <w:r>
        <w:t>, with the primary difference being the absence of a description for collisional relaxation kinetics – i.e., all the rate coefficients correspond to inter</w:t>
      </w:r>
      <w:r w:rsidR="00F91DE0">
        <w:t>-</w:t>
      </w:r>
      <w:r>
        <w:t xml:space="preserve">conversion between species.  This is the sort of approach generally used to interpret kinetics experiments: for a system of </w:t>
      </w:r>
      <w:r>
        <w:rPr>
          <w:i/>
        </w:rPr>
        <w:t>n</w:t>
      </w:r>
      <w:r>
        <w:t xml:space="preserve"> species, the kinetics of the system may be described using an </w:t>
      </w:r>
      <w:r>
        <w:rPr>
          <w:i/>
        </w:rPr>
        <w:t xml:space="preserve">n </w:t>
      </w:r>
      <w:r>
        <w:t>×</w:t>
      </w:r>
      <w:r>
        <w:rPr>
          <w:i/>
        </w:rPr>
        <w:t xml:space="preserve"> n</w:t>
      </w:r>
      <w:r>
        <w:t xml:space="preserve"> rate coefficient matrix </w:t>
      </w:r>
      <m:oMath>
        <m:r>
          <m:rPr>
            <m:sty m:val="bi"/>
          </m:rPr>
          <w:rPr>
            <w:rFonts w:ascii="Cambria Math" w:hAnsi="Cambria Math"/>
          </w:rPr>
          <m:t>K</m:t>
        </m:r>
      </m:oMath>
      <w:r>
        <w:t xml:space="preserve"> representing </w:t>
      </w:r>
      <w:r>
        <w:rPr>
          <w:i/>
        </w:rPr>
        <w:t xml:space="preserve">n </w:t>
      </w:r>
      <w:r>
        <w:t xml:space="preserve">coupled first order differential equations, where the matrix element </w:t>
      </w:r>
      <w:r w:rsidR="00F91DE0">
        <w:rPr>
          <w:i/>
        </w:rPr>
        <w:t>k</w:t>
      </w:r>
      <w:r w:rsidR="00F91DE0">
        <w:rPr>
          <w:i/>
          <w:vertAlign w:val="subscript"/>
        </w:rPr>
        <w:t>ab</w:t>
      </w:r>
      <w:r>
        <w:t xml:space="preserve"> is the rate coefficient </w:t>
      </w:r>
      <w:r>
        <w:rPr>
          <w:i/>
        </w:rPr>
        <w:t>k</w:t>
      </w:r>
      <w:r>
        <w:rPr>
          <w:i/>
          <w:vertAlign w:val="subscript"/>
        </w:rPr>
        <w:t>b</w:t>
      </w:r>
      <w:r>
        <w:rPr>
          <w:vertAlign w:val="subscript"/>
        </w:rPr>
        <w:t>→</w:t>
      </w:r>
      <w:proofErr w:type="gramStart"/>
      <w:r>
        <w:rPr>
          <w:i/>
          <w:vertAlign w:val="subscript"/>
        </w:rPr>
        <w:t>a</w:t>
      </w:r>
      <w:r>
        <w:t>(</w:t>
      </w:r>
      <w:proofErr w:type="gramEnd"/>
      <w:r>
        <w:rPr>
          <w:i/>
        </w:rPr>
        <w:t>T,P</w:t>
      </w:r>
      <w:r>
        <w:t xml:space="preserve">).  Diagonalization of this rate matrix yields a solution to the coupled differential equations in terms of </w:t>
      </w:r>
      <w:r>
        <w:rPr>
          <w:i/>
        </w:rPr>
        <w:t>n</w:t>
      </w:r>
      <w:r>
        <w:t xml:space="preserve"> eigenvalues and </w:t>
      </w:r>
      <w:r>
        <w:rPr>
          <w:i/>
        </w:rPr>
        <w:t>n</w:t>
      </w:r>
      <w:r>
        <w:t xml:space="preserve"> eigenvectors.  The Bartis-Widom method exploits the separation between the IEREs and CSEs: assuming that the CSEs obtained from the diagonalization of </w:t>
      </w:r>
      <m:oMath>
        <m:r>
          <m:rPr>
            <m:sty m:val="bi"/>
          </m:rPr>
          <w:rPr>
            <w:rFonts w:ascii="Cambria Math" w:hAnsi="Cambria Math"/>
          </w:rPr>
          <m:t>M</m:t>
        </m:r>
      </m:oMath>
      <w:r w:rsidR="00A22933">
        <w:t xml:space="preserve"> </w:t>
      </w:r>
      <w:r>
        <w:t xml:space="preserve">(i.e., the full energy grained master equation, which includes a model for collisional relaxation) are identical those which would be obtained from diagonalization of </w:t>
      </w:r>
      <m:oMath>
        <m:r>
          <m:rPr>
            <m:sty m:val="bi"/>
          </m:rPr>
          <w:rPr>
            <w:rFonts w:ascii="Cambria Math" w:hAnsi="Cambria Math"/>
          </w:rPr>
          <m:t>K</m:t>
        </m:r>
      </m:oMath>
      <w:r>
        <w:t xml:space="preserve">, then the phenomenological rate matrix </w:t>
      </w:r>
      <m:oMath>
        <m:r>
          <m:rPr>
            <m:sty m:val="bi"/>
          </m:rPr>
          <w:rPr>
            <w:rFonts w:ascii="Cambria Math" w:hAnsi="Cambria Math"/>
          </w:rPr>
          <m:t>K</m:t>
        </m:r>
      </m:oMath>
      <w:r>
        <w:t xml:space="preserve"> may be obtained using simple matrix algebra.  The Bartis-Widom analysis is a very powerful technique because it provides a global description of the time dependent kinetics in terms of </w:t>
      </w:r>
      <w:r>
        <w:rPr>
          <w:i/>
        </w:rPr>
        <w:t xml:space="preserve">n </w:t>
      </w:r>
      <w:r>
        <w:t>×</w:t>
      </w:r>
      <w:r>
        <w:rPr>
          <w:i/>
        </w:rPr>
        <w:t xml:space="preserve"> n</w:t>
      </w:r>
      <w:r>
        <w:t xml:space="preserve"> rate coefficients, and in many cases, the phenomenological rate coefficient is the quantity of interest to be obtained from a ME </w:t>
      </w:r>
      <w:r>
        <w:lastRenderedPageBreak/>
        <w:t xml:space="preserve">calculation. However, the Bartis-Widom analysis relies on the separation between CSEs and IEREs. If these are not well separated by more than an order of magnitude, then MESMER will print a warning, and the user should proceed with caution because the Bartis Widom rate coefficients may not be reliable.  In such cases, and as long as numerical precision is not an issue, the user may rely on the species profiles, since these do not require separation between CSEs and IEREs.  When there is good separation (i.e., at least an order of magnitude) between the CSEs and the IEREs, then the species profiles printouts are identical to the species profiles that would be obtained from the phenomenological rate coefficients.  MESMER prints out the following sections for any system, all of which are defined in Robertson </w:t>
      </w:r>
      <w:r>
        <w:rPr>
          <w:i/>
        </w:rPr>
        <w:t>et al.</w:t>
      </w:r>
      <w:r w:rsidR="007A15CE" w:rsidRPr="00B50489">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rsidRPr="00B50489">
        <w:fldChar w:fldCharType="separate"/>
      </w:r>
      <w:r w:rsidR="00EF0DE7">
        <w:rPr>
          <w:noProof/>
        </w:rPr>
        <w:t>[</w:t>
      </w:r>
      <w:hyperlink w:anchor="_ENREF_7" w:tooltip="Robertson, 2007 #4" w:history="1">
        <w:r w:rsidR="00EF3BB5">
          <w:rPr>
            <w:noProof/>
          </w:rPr>
          <w:t>7</w:t>
        </w:r>
      </w:hyperlink>
      <w:r w:rsidR="00EF0DE7">
        <w:rPr>
          <w:noProof/>
        </w:rPr>
        <w:t>]</w:t>
      </w:r>
      <w:r w:rsidR="007A15CE" w:rsidRPr="00B50489">
        <w:fldChar w:fldCharType="end"/>
      </w:r>
      <w:r>
        <w:t>:</w:t>
      </w:r>
    </w:p>
    <w:p w:rsidR="00F77C82" w:rsidRDefault="00F77C82">
      <w:pPr>
        <w:rPr>
          <w:rFonts w:ascii="Courier New" w:hAnsi="Courier New" w:cs="Courier New"/>
          <w:color w:val="FF0000"/>
          <w:sz w:val="20"/>
        </w:rPr>
      </w:pPr>
      <w:r>
        <w:rPr>
          <w:rFonts w:ascii="Courier New" w:hAnsi="Courier New" w:cs="Courier New"/>
          <w:color w:val="FF0000"/>
          <w:sz w:val="20"/>
        </w:rPr>
        <w:t>Z_matrix * Z_matrix</w:t>
      </w:r>
      <w:proofErr w:type="gramStart"/>
      <w:r>
        <w:rPr>
          <w:rFonts w:ascii="Courier New" w:hAnsi="Courier New" w:cs="Courier New"/>
          <w:color w:val="FF0000"/>
          <w:sz w:val="20"/>
        </w:rPr>
        <w:t>^(</w:t>
      </w:r>
      <w:proofErr w:type="gramEnd"/>
      <w:r>
        <w:rPr>
          <w:rFonts w:ascii="Courier New" w:hAnsi="Courier New" w:cs="Courier New"/>
          <w:color w:val="FF0000"/>
          <w:sz w:val="20"/>
        </w:rPr>
        <w:t>-1):</w:t>
      </w:r>
    </w:p>
    <w:p w:rsidR="00F77C82" w:rsidRDefault="00F77C82">
      <w:r>
        <w:t xml:space="preserve">The </w:t>
      </w:r>
      <w:r>
        <w:rPr>
          <w:b/>
        </w:rPr>
        <w:t>Z</w:t>
      </w:r>
      <w:r>
        <w:t xml:space="preserve"> matrix is identical to that described in eq (19) of Robertson </w:t>
      </w:r>
      <w:r>
        <w:rPr>
          <w:i/>
        </w:rPr>
        <w:t>et al.</w:t>
      </w:r>
      <w:r>
        <w:t xml:space="preserve">  The matrix printed below this header is essentially a test of numerical accuracy, and should give the identity matrix within numerical precision.</w:t>
      </w:r>
    </w:p>
    <w:p w:rsidR="00F77C82" w:rsidRDefault="00F77C82">
      <w:pPr>
        <w:rPr>
          <w:rFonts w:ascii="Courier New" w:hAnsi="Courier New" w:cs="Courier New"/>
          <w:color w:val="FF0000"/>
          <w:sz w:val="20"/>
        </w:rPr>
      </w:pPr>
      <w:r>
        <w:rPr>
          <w:rFonts w:ascii="Courier New" w:hAnsi="Courier New" w:cs="Courier New"/>
          <w:color w:val="FF0000"/>
          <w:sz w:val="20"/>
        </w:rPr>
        <w:t>Kr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t xml:space="preserve"> matrix is identical to that in Eq. (20) of Robertson </w:t>
      </w:r>
      <w:r>
        <w:rPr>
          <w:i/>
        </w:rPr>
        <w:t>et al.</w:t>
      </w:r>
      <w:r>
        <w:t xml:space="preserve">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isomerization rxns:</w:t>
      </w:r>
    </w:p>
    <w:p w:rsidR="00F77C82" w:rsidRDefault="00F77C82">
      <w:r>
        <w:t xml:space="preserve">The pseudo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r</m:t>
            </m:r>
          </m:sub>
        </m:sSub>
      </m:oMath>
      <w:r w:rsidR="00A22933">
        <w:t xml:space="preserve"> </w:t>
      </w:r>
      <w:r>
        <w:t xml:space="preserve"> matrix with labels describing the interconversion to which they correspond.</w:t>
      </w:r>
    </w:p>
    <w:p w:rsidR="00F77C82" w:rsidRDefault="00F77C82">
      <w:pPr>
        <w:rPr>
          <w:rFonts w:ascii="Courier New" w:hAnsi="Courier New" w:cs="Courier New"/>
          <w:color w:val="FF0000"/>
          <w:sz w:val="20"/>
        </w:rPr>
      </w:pPr>
      <w:proofErr w:type="gramStart"/>
      <w:r>
        <w:rPr>
          <w:rFonts w:ascii="Courier New" w:hAnsi="Courier New" w:cs="Courier New"/>
          <w:color w:val="FF0000"/>
          <w:sz w:val="20"/>
        </w:rPr>
        <w:t>Kp</w:t>
      </w:r>
      <w:proofErr w:type="gramEnd"/>
      <w:r>
        <w:rPr>
          <w:rFonts w:ascii="Courier New" w:hAnsi="Courier New" w:cs="Courier New"/>
          <w:color w:val="FF0000"/>
          <w:sz w:val="20"/>
        </w:rPr>
        <w:t xml:space="preserve"> matrix:</w:t>
      </w:r>
    </w:p>
    <w:p w:rsidR="00F77C82" w:rsidRDefault="00F77C82">
      <w:r>
        <w:t xml:space="preserve">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rsidR="00A22933">
        <w:t xml:space="preserve"> </w:t>
      </w:r>
      <w:r>
        <w:t xml:space="preserve"> matrix is identical to that in eq (35) of Robertson </w:t>
      </w:r>
      <w:r>
        <w:rPr>
          <w:i/>
        </w:rPr>
        <w:t>et al.</w:t>
      </w:r>
      <w:r>
        <w:t xml:space="preserve">, and is only printed out for systems which have sinks / irreversible loss channels.  </w:t>
      </w:r>
    </w:p>
    <w:p w:rsidR="00F77C82" w:rsidRDefault="00F77C82">
      <w:pPr>
        <w:rPr>
          <w:rFonts w:ascii="Courier New" w:hAnsi="Courier New" w:cs="Courier New"/>
          <w:color w:val="FF0000"/>
          <w:sz w:val="20"/>
        </w:rPr>
      </w:pPr>
      <w:r>
        <w:rPr>
          <w:rFonts w:ascii="Courier New" w:hAnsi="Courier New" w:cs="Courier New"/>
          <w:color w:val="FF0000"/>
          <w:sz w:val="20"/>
        </w:rPr>
        <w:t>First order &amp; pseudo first order rate coefficients for loss rxns:</w:t>
      </w:r>
    </w:p>
    <w:p w:rsidR="00F77C82" w:rsidRDefault="00F77C82">
      <w:r>
        <w:t xml:space="preserve">The first order and pseudo first order rate coefficients printed in this section are contained in the </w:t>
      </w:r>
      <m:oMath>
        <m:sSub>
          <m:sSubPr>
            <m:ctrlPr>
              <w:rPr>
                <w:rFonts w:ascii="Cambria Math" w:hAnsi="Cambria Math"/>
                <w:b/>
                <w:i/>
              </w:rPr>
            </m:ctrlPr>
          </m:sSubPr>
          <m:e>
            <m:r>
              <m:rPr>
                <m:sty m:val="bi"/>
              </m:rPr>
              <w:rPr>
                <w:rFonts w:ascii="Cambria Math" w:hAnsi="Cambria Math"/>
              </w:rPr>
              <m:t>K</m:t>
            </m:r>
          </m:e>
          <m:sub>
            <m:r>
              <m:rPr>
                <m:sty m:val="bi"/>
              </m:rPr>
              <w:rPr>
                <w:rFonts w:ascii="Cambria Math" w:hAnsi="Cambria Math"/>
              </w:rPr>
              <m:t>p</m:t>
            </m:r>
          </m:sub>
        </m:sSub>
      </m:oMath>
      <w:r>
        <w:t xml:space="preserve"> matrix with labels describing the interconversion to which they correspond.</w:t>
      </w:r>
    </w:p>
    <w:p w:rsidR="00F77C82" w:rsidRDefault="00F77C82">
      <w:pPr>
        <w:pStyle w:val="Heading3"/>
        <w:tabs>
          <w:tab w:val="left" w:pos="567"/>
        </w:tabs>
        <w:ind w:left="426" w:hanging="426"/>
      </w:pPr>
      <w:bookmarkStart w:id="68" w:name="_Toc380341255"/>
      <w:r>
        <w:t>mesmer.log</w:t>
      </w:r>
      <w:bookmarkEnd w:id="68"/>
    </w:p>
    <w:p w:rsidR="00F77C82" w:rsidRDefault="00F77C82">
      <w:r>
        <w:t xml:space="preserve">This file contains information, warning and error messages generated during the calculation. Also, it records when default values of input parameters have been used and provides additional usage log of some variables when MESMER finishes calculation. It will be useful </w:t>
      </w:r>
      <w:r>
        <w:lastRenderedPageBreak/>
        <w:t xml:space="preserve">for anyone who is writing an input file from the beginning, to check this file for any missed arguments. </w:t>
      </w:r>
    </w:p>
    <w:p w:rsidR="00F77C82" w:rsidRDefault="00F77C82">
      <w:pPr>
        <w:pStyle w:val="Heading3"/>
        <w:tabs>
          <w:tab w:val="left" w:pos="567"/>
        </w:tabs>
        <w:ind w:left="426" w:hanging="426"/>
      </w:pPr>
      <w:bookmarkStart w:id="69" w:name="_Toc380341256"/>
      <w:r>
        <w:t>XML output</w:t>
      </w:r>
      <w:bookmarkEnd w:id="69"/>
    </w:p>
    <w:p w:rsidR="00F77C82" w:rsidRDefault="00F77C82">
      <w:r>
        <w:t>The XML output contains a copy of the input XML file together with:</w:t>
      </w:r>
    </w:p>
    <w:p w:rsidR="00F77C82" w:rsidRDefault="00F77C82">
      <w:pPr>
        <w:numPr>
          <w:ilvl w:val="0"/>
          <w:numId w:val="5"/>
        </w:numPr>
      </w:pPr>
      <w:r>
        <w:t xml:space="preserve"> explicit entries for parameters where a default value was</w:t>
      </w:r>
      <w:r w:rsidR="00BF4C21">
        <w:t xml:space="preserve"> used</w:t>
      </w:r>
    </w:p>
    <w:p w:rsidR="00F77C82" w:rsidRDefault="00F77C82">
      <w:pPr>
        <w:numPr>
          <w:ilvl w:val="0"/>
          <w:numId w:val="5"/>
        </w:numPr>
      </w:pPr>
      <w:r>
        <w:t xml:space="preserve"> molecules, etc. from librarymols.xml and secon</w:t>
      </w:r>
      <w:r w:rsidR="00BF4C21">
        <w:t>dary input files that were used</w:t>
      </w:r>
    </w:p>
    <w:p w:rsidR="00F77C82" w:rsidRDefault="00F77C82">
      <w:pPr>
        <w:numPr>
          <w:ilvl w:val="0"/>
          <w:numId w:val="5"/>
        </w:numPr>
      </w:pPr>
      <w:r>
        <w:t xml:space="preserve"> calculated partition functions</w:t>
      </w:r>
    </w:p>
    <w:p w:rsidR="00F77C82" w:rsidRDefault="00F77C82">
      <w:pPr>
        <w:numPr>
          <w:ilvl w:val="0"/>
          <w:numId w:val="5"/>
        </w:numPr>
      </w:pPr>
      <w:r>
        <w:t xml:space="preserve"> calculated microcanonical rate coefficients</w:t>
      </w:r>
    </w:p>
    <w:p w:rsidR="00F77C82" w:rsidRPr="001F2071" w:rsidRDefault="00F77C82">
      <w:pPr>
        <w:numPr>
          <w:ilvl w:val="0"/>
          <w:numId w:val="5"/>
        </w:numPr>
      </w:pPr>
      <w:r>
        <w:t xml:space="preserve"> </w:t>
      </w:r>
      <w:proofErr w:type="gramStart"/>
      <w:r>
        <w:t>calculated</w:t>
      </w:r>
      <w:proofErr w:type="gramEnd"/>
      <w:r>
        <w:t xml:space="preserve"> Bartis-Widom rate coefficients. </w:t>
      </w:r>
      <w:r w:rsidRPr="001F2071">
        <w:t>When viewed in Firefox, a simplified version of the data suitable for cutting and pasting into sp</w:t>
      </w:r>
      <w:r w:rsidR="00B42BCE">
        <w:t>r</w:t>
      </w:r>
      <w:r w:rsidRPr="001F2071">
        <w:t>eadsheets, etc. is available. This can also be produced by applying the file punch.xsl to</w:t>
      </w:r>
      <w:r w:rsidR="00B27808">
        <w:t xml:space="preserve"> </w:t>
      </w:r>
      <w:r w:rsidRPr="001F2071">
        <w:t xml:space="preserve">the output XML file, see section </w:t>
      </w:r>
      <w:r w:rsidR="007A15CE">
        <w:fldChar w:fldCharType="begin"/>
      </w:r>
      <w:r w:rsidR="004F2477">
        <w:instrText xml:space="preserve"> REF _Ref347248442 \r \h </w:instrText>
      </w:r>
      <w:r w:rsidR="007A15CE">
        <w:fldChar w:fldCharType="separate"/>
      </w:r>
      <w:r w:rsidR="00100241">
        <w:t>9.1.9</w:t>
      </w:r>
      <w:r w:rsidR="007A15CE">
        <w:fldChar w:fldCharType="end"/>
      </w:r>
      <w:r w:rsidRPr="001F2071">
        <w:t xml:space="preserve">. </w:t>
      </w:r>
    </w:p>
    <w:p w:rsidR="00F77C82" w:rsidRPr="001F2071" w:rsidRDefault="00F77C82">
      <w:pPr>
        <w:numPr>
          <w:ilvl w:val="0"/>
          <w:numId w:val="5"/>
        </w:numPr>
      </w:pPr>
      <w:r>
        <w:t xml:space="preserve"> </w:t>
      </w:r>
      <w:proofErr w:type="gramStart"/>
      <w:r>
        <w:t>calculated</w:t>
      </w:r>
      <w:proofErr w:type="gramEnd"/>
      <w:r>
        <w:t xml:space="preserve"> species/time profiles</w:t>
      </w:r>
      <w:r w:rsidR="00B42BCE">
        <w:t xml:space="preserve"> (provided the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keywords have been specified</w:t>
      </w:r>
      <w:r w:rsidR="00B42BCE">
        <w:t>)</w:t>
      </w:r>
      <w:r>
        <w:t xml:space="preserve">. </w:t>
      </w:r>
      <w:r w:rsidRPr="001F2071">
        <w:t>These are also presented graphically</w:t>
      </w:r>
      <w:r w:rsidR="00B42BCE">
        <w:t xml:space="preserve"> (described below)</w:t>
      </w:r>
      <w:r w:rsidRPr="001F2071">
        <w:t>.</w:t>
      </w:r>
    </w:p>
    <w:p w:rsidR="00F77C82" w:rsidRDefault="00F77C82">
      <w:pPr>
        <w:numPr>
          <w:ilvl w:val="0"/>
          <w:numId w:val="5"/>
        </w:numPr>
      </w:pPr>
      <w:r>
        <w:t xml:space="preserve"> </w:t>
      </w:r>
      <w:proofErr w:type="gramStart"/>
      <w:r>
        <w:t>metadata</w:t>
      </w:r>
      <w:proofErr w:type="gramEnd"/>
      <w:r>
        <w:t>, including name of user etc.</w:t>
      </w:r>
    </w:p>
    <w:p w:rsidR="00F77C82" w:rsidRDefault="00F77C82">
      <w:r>
        <w:t xml:space="preserve">The calculated values are a subset of those in mesmer.test. The last two groups of data are in an additional element </w:t>
      </w:r>
      <w:r w:rsidR="00592261" w:rsidRPr="00BC05CA">
        <w:rPr>
          <w:rFonts w:ascii="Courier New" w:hAnsi="Courier New" w:cs="Courier New"/>
          <w:color w:val="0000FF"/>
          <w:sz w:val="20"/>
        </w:rPr>
        <w:t>&lt;analysis&gt;</w:t>
      </w:r>
      <w:r>
        <w:t xml:space="preserve"> under </w:t>
      </w:r>
      <w:r w:rsidR="00592261" w:rsidRPr="00BC05CA">
        <w:rPr>
          <w:rFonts w:ascii="Courier New" w:hAnsi="Courier New" w:cs="Courier New"/>
          <w:color w:val="0000FF"/>
          <w:sz w:val="20"/>
        </w:rPr>
        <w:t>&lt;</w:t>
      </w:r>
      <w:proofErr w:type="gramStart"/>
      <w:r w:rsidR="00592261" w:rsidRPr="00BC05CA">
        <w:rPr>
          <w:rFonts w:ascii="Courier New" w:hAnsi="Courier New" w:cs="Courier New"/>
          <w:color w:val="0000FF"/>
          <w:sz w:val="20"/>
        </w:rPr>
        <w:t>mesmer</w:t>
      </w:r>
      <w:proofErr w:type="gramEnd"/>
      <w:r w:rsidR="00592261" w:rsidRPr="00BC05CA">
        <w:rPr>
          <w:rFonts w:ascii="Courier New" w:hAnsi="Courier New" w:cs="Courier New"/>
          <w:color w:val="0000FF"/>
          <w:sz w:val="20"/>
        </w:rPr>
        <w:t>&gt;</w:t>
      </w:r>
      <w:r>
        <w:t xml:space="preserve">. </w:t>
      </w:r>
    </w:p>
    <w:p w:rsidR="00B42BCE" w:rsidRDefault="00F77C82">
      <w:r>
        <w:tab/>
        <w:t xml:space="preserve">XML data can be re-formatted for various purposes, </w:t>
      </w:r>
      <w:r w:rsidR="00C20D2C">
        <w:t xml:space="preserve">and the </w:t>
      </w:r>
      <w:r>
        <w:t xml:space="preserve">MESMER </w:t>
      </w:r>
      <w:r w:rsidR="00C20D2C">
        <w:t xml:space="preserve">distribution contains </w:t>
      </w:r>
      <w:hyperlink r:id="rId23" w:history="1">
        <w:r w:rsidR="00C20D2C" w:rsidRPr="00C20D2C">
          <w:rPr>
            <w:rStyle w:val="Hyperlink"/>
          </w:rPr>
          <w:t>XSLT</w:t>
        </w:r>
      </w:hyperlink>
      <w:r w:rsidR="00C20D2C">
        <w:t xml:space="preserve"> support to allow certain features of the </w:t>
      </w:r>
      <w:r>
        <w:t xml:space="preserve">XML </w:t>
      </w:r>
      <w:r w:rsidR="00C20D2C">
        <w:t xml:space="preserve">output </w:t>
      </w:r>
      <w:r>
        <w:t xml:space="preserve">files </w:t>
      </w:r>
      <w:r w:rsidR="00C20D2C">
        <w:t xml:space="preserve">to </w:t>
      </w:r>
      <w:r w:rsidR="00B42BCE">
        <w:t xml:space="preserve">be </w:t>
      </w:r>
      <w:r w:rsidR="00C20D2C">
        <w:t>represented graphically</w:t>
      </w:r>
      <w:r>
        <w:t xml:space="preserve">. Currently, it is necessary to use Firefox </w:t>
      </w:r>
      <w:proofErr w:type="gramStart"/>
      <w:r>
        <w:t>3.</w:t>
      </w:r>
      <w:r w:rsidR="00B42BCE">
        <w:t>,</w:t>
      </w:r>
      <w:proofErr w:type="gramEnd"/>
      <w:r>
        <w:t xml:space="preserve"> </w:t>
      </w:r>
      <w:r w:rsidR="00C20D2C">
        <w:t>or later</w:t>
      </w:r>
      <w:r w:rsidR="00B42BCE">
        <w:t>,</w:t>
      </w:r>
      <w:r w:rsidR="00C20D2C">
        <w:t xml:space="preserve"> in order to see this output (s</w:t>
      </w:r>
      <w:r>
        <w:t xml:space="preserve">ee section </w:t>
      </w:r>
      <w:r w:rsidR="007A15CE">
        <w:fldChar w:fldCharType="begin"/>
      </w:r>
      <w:r w:rsidR="00C8628D">
        <w:instrText xml:space="preserve"> REF _Ref316227181 \r \h </w:instrText>
      </w:r>
      <w:r w:rsidR="007A15CE">
        <w:fldChar w:fldCharType="separate"/>
      </w:r>
      <w:r w:rsidR="00100241">
        <w:t>7.1</w:t>
      </w:r>
      <w:r w:rsidR="007A15CE">
        <w:fldChar w:fldCharType="end"/>
      </w:r>
      <w:r w:rsidR="00C20D2C">
        <w:t>)</w:t>
      </w:r>
      <w:r>
        <w:t>.</w:t>
      </w:r>
      <w:r w:rsidR="00C20D2C">
        <w:t xml:space="preserve"> As well as a schematic of the stationary points on the potential energy surface (see Fig. 2), plots of species profiles, grain distribution and mean energies as a function time can </w:t>
      </w:r>
      <w:r w:rsidR="00B42BCE">
        <w:t xml:space="preserve">be </w:t>
      </w:r>
      <w:r w:rsidR="00C20D2C">
        <w:t xml:space="preserve">viewed </w:t>
      </w:r>
      <w:r w:rsidR="00B42BCE">
        <w:t>provided the</w:t>
      </w:r>
      <w:r w:rsidR="00B42BCE" w:rsidRPr="00B42BCE">
        <w:t xml:space="preserve"> keywords</w:t>
      </w:r>
      <w:r w:rsidR="00B42BCE">
        <w:t xml:space="preserve"> </w:t>
      </w:r>
      <w:r w:rsidR="00B42BCE">
        <w:rPr>
          <w:rFonts w:ascii="Courier New" w:hAnsi="Courier New" w:cs="Courier New"/>
          <w:color w:val="FF0000"/>
        </w:rPr>
        <w:t xml:space="preserve">me:printSpeciesProfile </w:t>
      </w:r>
      <w:r w:rsidR="00B42BCE" w:rsidRPr="00B42BCE">
        <w:t>and</w:t>
      </w:r>
      <w:r w:rsidR="00B42BCE">
        <w:rPr>
          <w:rFonts w:ascii="Courier New" w:hAnsi="Courier New" w:cs="Courier New"/>
          <w:color w:val="FF0000"/>
        </w:rPr>
        <w:t xml:space="preserve"> me:printGrainedSpeciesProfile </w:t>
      </w:r>
      <w:r w:rsidR="00B42BCE" w:rsidRPr="00B42BCE">
        <w:t>have been specified</w:t>
      </w:r>
      <w:r w:rsidR="00C20D2C">
        <w:t>. The Actyl + O</w:t>
      </w:r>
      <w:r w:rsidR="00C20D2C" w:rsidRPr="0069488B">
        <w:rPr>
          <w:vertAlign w:val="subscript"/>
        </w:rPr>
        <w:t>2</w:t>
      </w:r>
      <w:r w:rsidR="00C20D2C">
        <w:t xml:space="preserve"> association example in the MesmerQA folder generates output that demonstrates this feature</w:t>
      </w:r>
      <w:r w:rsidR="00B42BCE">
        <w:t xml:space="preserve">. </w:t>
      </w:r>
      <w:r w:rsidR="0069488B">
        <w:t>Example</w:t>
      </w:r>
      <w:r w:rsidR="00B42BCE">
        <w:t xml:space="preserve"> plots obtained for this system are</w:t>
      </w:r>
      <w:r w:rsidR="0069488B">
        <w:t xml:space="preserve"> shown in Figs. 4-6.</w:t>
      </w:r>
    </w:p>
    <w:p w:rsidR="0069488B" w:rsidRDefault="0069488B" w:rsidP="0069488B">
      <w:pPr>
        <w:jc w:val="center"/>
      </w:pPr>
      <w:r>
        <w:rPr>
          <w:noProof/>
          <w:lang w:eastAsia="en-GB"/>
        </w:rPr>
        <w:lastRenderedPageBreak/>
        <w:drawing>
          <wp:inline distT="0" distB="0" distL="0" distR="0" wp14:anchorId="5EF85C40" wp14:editId="78F7FAFB">
            <wp:extent cx="3657600" cy="2574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57600" cy="2574925"/>
                    </a:xfrm>
                    <a:prstGeom prst="rect">
                      <a:avLst/>
                    </a:prstGeom>
                    <a:noFill/>
                    <a:ln>
                      <a:noFill/>
                    </a:ln>
                  </pic:spPr>
                </pic:pic>
              </a:graphicData>
            </a:graphic>
          </wp:inline>
        </w:drawing>
      </w:r>
    </w:p>
    <w:p w:rsidR="0069488B" w:rsidRDefault="0069488B" w:rsidP="0069488B">
      <w:pPr>
        <w:pStyle w:val="figurecaption"/>
      </w:pPr>
      <w:proofErr w:type="gramStart"/>
      <w:r>
        <w:t>Figure 4.</w:t>
      </w:r>
      <w:proofErr w:type="gramEnd"/>
      <w:r>
        <w:t xml:space="preserve"> </w:t>
      </w:r>
      <w:proofErr w:type="gramStart"/>
      <w:r>
        <w:t>A plot of the species in the Actyl+O</w:t>
      </w:r>
      <w:r w:rsidRPr="0069488B">
        <w:t>2</w:t>
      </w:r>
      <w:r>
        <w:t xml:space="preserve"> system as a function of time.</w:t>
      </w:r>
      <w:proofErr w:type="gramEnd"/>
      <w:r>
        <w:t xml:space="preserve"> Conditions are shown at the top of the plot.</w:t>
      </w:r>
    </w:p>
    <w:p w:rsidR="0069488B" w:rsidRDefault="0069488B" w:rsidP="0069488B">
      <w:pPr>
        <w:pStyle w:val="figurecaption"/>
      </w:pPr>
      <w:r>
        <w:rPr>
          <w:noProof/>
          <w:lang w:eastAsia="en-GB"/>
        </w:rPr>
        <w:drawing>
          <wp:inline distT="0" distB="0" distL="0" distR="0" wp14:anchorId="513CF30A" wp14:editId="2A44AFC2">
            <wp:extent cx="5632450" cy="2450465"/>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32450" cy="2450465"/>
                    </a:xfrm>
                    <a:prstGeom prst="rect">
                      <a:avLst/>
                    </a:prstGeom>
                    <a:noFill/>
                    <a:ln>
                      <a:noFill/>
                    </a:ln>
                  </pic:spPr>
                </pic:pic>
              </a:graphicData>
            </a:graphic>
          </wp:inline>
        </w:drawing>
      </w:r>
      <w:r w:rsidRPr="0069488B">
        <w:t xml:space="preserve"> </w:t>
      </w:r>
      <w:proofErr w:type="gramStart"/>
      <w:r>
        <w:t>Figure 5.</w:t>
      </w:r>
      <w:proofErr w:type="gramEnd"/>
      <w:r>
        <w:t xml:space="preserve"> </w:t>
      </w:r>
      <w:proofErr w:type="gramStart"/>
      <w:r>
        <w:t>A plot of the grain distributions of intermediate species Int1 and Int2 of the Actyl+O</w:t>
      </w:r>
      <w:r w:rsidRPr="0069488B">
        <w:t>2</w:t>
      </w:r>
      <w:r>
        <w:t xml:space="preserve"> system as a function of time.</w:t>
      </w:r>
      <w:proofErr w:type="gramEnd"/>
      <w:r>
        <w:t xml:space="preserve"> Conditions are shown at the top of each plot. The dash lines correspond to reaction thresholds.</w:t>
      </w:r>
    </w:p>
    <w:p w:rsidR="0069488B" w:rsidRDefault="0069488B"/>
    <w:p w:rsidR="0069488B" w:rsidRDefault="0069488B">
      <w:r>
        <w:rPr>
          <w:noProof/>
          <w:lang w:eastAsia="en-GB"/>
        </w:rPr>
        <w:lastRenderedPageBreak/>
        <w:drawing>
          <wp:inline distT="0" distB="0" distL="0" distR="0">
            <wp:extent cx="3716020" cy="24796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6020" cy="2479675"/>
                    </a:xfrm>
                    <a:prstGeom prst="rect">
                      <a:avLst/>
                    </a:prstGeom>
                    <a:noFill/>
                    <a:ln>
                      <a:noFill/>
                    </a:ln>
                  </pic:spPr>
                </pic:pic>
              </a:graphicData>
            </a:graphic>
          </wp:inline>
        </w:drawing>
      </w:r>
    </w:p>
    <w:p w:rsidR="00F77C82" w:rsidRPr="00246233" w:rsidRDefault="003271AB" w:rsidP="003271AB">
      <w:pPr>
        <w:pStyle w:val="figurecaption"/>
      </w:pPr>
      <w:proofErr w:type="gramStart"/>
      <w:r>
        <w:t>Figure 6.</w:t>
      </w:r>
      <w:proofErr w:type="gramEnd"/>
      <w:r>
        <w:t xml:space="preserve"> </w:t>
      </w:r>
      <w:proofErr w:type="gramStart"/>
      <w:r>
        <w:t>A plot of the mean energies species of Int1 and Int2 of the Actyl+O</w:t>
      </w:r>
      <w:r w:rsidRPr="0069488B">
        <w:t>2</w:t>
      </w:r>
      <w:r>
        <w:t xml:space="preserve"> system as a function of time.</w:t>
      </w:r>
      <w:proofErr w:type="gramEnd"/>
      <w:r>
        <w:t xml:space="preserve"> Conditions are shown at the top of the plot. </w:t>
      </w:r>
      <w:r w:rsidR="00F77C82" w:rsidRPr="00246233">
        <w:t>Other files</w:t>
      </w:r>
    </w:p>
    <w:p w:rsidR="00F77C82" w:rsidRDefault="00F77C82">
      <w:pPr>
        <w:pStyle w:val="Heading3"/>
        <w:tabs>
          <w:tab w:val="left" w:pos="567"/>
        </w:tabs>
        <w:ind w:left="426" w:hanging="426"/>
      </w:pPr>
      <w:bookmarkStart w:id="70" w:name="_Toc380341257"/>
      <w:r>
        <w:t>defaults.xml</w:t>
      </w:r>
      <w:bookmarkEnd w:id="70"/>
    </w:p>
    <w:p w:rsidR="00F77C82" w:rsidRDefault="00F77C82">
      <w:r>
        <w:t xml:space="preserve">Many of the parameters specified in the input file come with default values. These may be properties of molecules or reactions, methods and modelling parameters. If MESMER requires a value and it is not present in the input file, it reads a value from the file </w:t>
      </w:r>
      <w:proofErr w:type="gramStart"/>
      <w:r>
        <w:rPr>
          <w:rFonts w:ascii="Courier New" w:hAnsi="Courier New" w:cs="Courier New"/>
          <w:color w:val="FF0000"/>
          <w:sz w:val="20"/>
        </w:rPr>
        <w:t>defaults.xml</w:t>
      </w:r>
      <w:r>
        <w:t>,</w:t>
      </w:r>
      <w:proofErr w:type="gramEnd"/>
      <w:r>
        <w:t xml:space="preserve"> inserts the entry into the output XML file and records these actions in mesmer.log. If the default value could be contentious, it flags the need for user checking by making the entries in mesmer.log and the output XML file in uppercase letters. For instance, </w:t>
      </w:r>
      <w:r w:rsidRPr="005D3FE3">
        <w:rPr>
          <w:rFonts w:ascii="Courier New" w:hAnsi="Courier New" w:cs="Courier New"/>
          <w:color w:val="FF0000"/>
          <w:sz w:val="20"/>
        </w:rPr>
        <w:t>spinMultiplicity</w:t>
      </w:r>
      <w:r>
        <w:t xml:space="preserve"> has a default value of 1, which is not flagged in uppercase, while the default value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of 130 cm</w:t>
      </w:r>
      <w:r>
        <w:rPr>
          <w:vertAlign w:val="superscript"/>
        </w:rPr>
        <w:t>-1</w:t>
      </w:r>
      <w:r>
        <w:t xml:space="preserve"> is. The</w:t>
      </w:r>
      <w:r>
        <w:rPr>
          <w:rFonts w:ascii="Courier New" w:hAnsi="Courier New" w:cs="Courier New"/>
          <w:color w:val="FF0000"/>
          <w:sz w:val="20"/>
        </w:rPr>
        <w:t xml:space="preserve"> defaults.xml</w:t>
      </w:r>
      <w:r>
        <w:t xml:space="preserve"> file can be edited if necessary.</w:t>
      </w:r>
    </w:p>
    <w:p w:rsidR="007D5484" w:rsidRDefault="00F77C82">
      <w:r>
        <w:tab/>
        <w:t xml:space="preserve">It is good practice to specify all the reactants and products of a reaction in a </w:t>
      </w:r>
      <w:r>
        <w:rPr>
          <w:rFonts w:ascii="Courier New" w:hAnsi="Courier New" w:cs="Courier New"/>
          <w:color w:val="FF0000"/>
          <w:sz w:val="20"/>
        </w:rPr>
        <w:t>&lt;molecule&gt;</w:t>
      </w:r>
      <w:r>
        <w:t xml:space="preserve"> element with a </w:t>
      </w:r>
      <w:r>
        <w:rPr>
          <w:rFonts w:ascii="Courier New" w:hAnsi="Courier New" w:cs="Courier New"/>
          <w:color w:val="FF0000"/>
          <w:sz w:val="20"/>
        </w:rPr>
        <w:t>ref</w:t>
      </w:r>
      <w:r>
        <w:t xml:space="preserve"> attribute. If there is no molecule under </w:t>
      </w:r>
      <w:r>
        <w:rPr>
          <w:rFonts w:ascii="Courier New" w:hAnsi="Courier New" w:cs="Courier New"/>
          <w:color w:val="FF0000"/>
          <w:sz w:val="20"/>
        </w:rPr>
        <w:t>&lt;moleculeList&gt;</w:t>
      </w:r>
      <w:r>
        <w:t xml:space="preserve"> with an </w:t>
      </w:r>
      <w:r>
        <w:rPr>
          <w:rFonts w:ascii="Courier New" w:hAnsi="Courier New" w:cs="Courier New"/>
          <w:color w:val="FF0000"/>
          <w:sz w:val="20"/>
        </w:rPr>
        <w:t>id</w:t>
      </w:r>
      <w:r>
        <w:t xml:space="preserve"> matching the </w:t>
      </w:r>
      <w:r>
        <w:rPr>
          <w:rFonts w:ascii="Courier New" w:hAnsi="Courier New" w:cs="Courier New"/>
          <w:color w:val="FF0000"/>
          <w:sz w:val="20"/>
        </w:rPr>
        <w:t>ref</w:t>
      </w:r>
      <w:r>
        <w:t xml:space="preserve">, or if the matching molecule has no content, or if it fails to initialize, MESMER searches in the file </w:t>
      </w:r>
      <w:proofErr w:type="gramStart"/>
      <w:r>
        <w:rPr>
          <w:rFonts w:ascii="Courier New" w:hAnsi="Courier New" w:cs="Courier New"/>
          <w:color w:val="FF0000"/>
          <w:sz w:val="20"/>
        </w:rPr>
        <w:t>librarymols.xml</w:t>
      </w:r>
      <w:r>
        <w:t xml:space="preserve"> .</w:t>
      </w:r>
      <w:proofErr w:type="gramEnd"/>
      <w:r>
        <w:t xml:space="preserve"> If successful, it copies the molecule into the output XML file.</w:t>
      </w:r>
    </w:p>
    <w:p w:rsidR="00F77C82" w:rsidRDefault="00F77C82">
      <w:pPr>
        <w:pStyle w:val="Heading3"/>
      </w:pPr>
      <w:bookmarkStart w:id="71" w:name="_Toc380341258"/>
      <w:r>
        <w:t>librarymols.xml</w:t>
      </w:r>
      <w:bookmarkEnd w:id="71"/>
      <w:r>
        <w:t xml:space="preserve"> </w:t>
      </w:r>
    </w:p>
    <w:p w:rsidR="00F77C82" w:rsidRDefault="00F77C82">
      <w:r>
        <w:t xml:space="preserve">The intention is that </w:t>
      </w:r>
      <w:r>
        <w:rPr>
          <w:rFonts w:ascii="Courier New" w:hAnsi="Courier New" w:cs="Courier New"/>
          <w:color w:val="FF0000"/>
          <w:sz w:val="20"/>
        </w:rPr>
        <w:t>librarymols.xml</w:t>
      </w:r>
      <w:r>
        <w:t xml:space="preserve"> will contain many of the smaller common molecules, such as H, H</w:t>
      </w:r>
      <w:r>
        <w:rPr>
          <w:vertAlign w:val="subscript"/>
        </w:rPr>
        <w:t>2</w:t>
      </w:r>
      <w:r>
        <w:t xml:space="preserve">O, NO, etc., to reduce the amount of data a user has to provide. This file is in CML format and can be edited. There is a tutorial “Adding a molecule to the library.html” to illustrate how to extract a molecule with basic data (chemical structure, vibrational frequencies, energy) from a collection on a NIST website. </w:t>
      </w:r>
    </w:p>
    <w:p w:rsidR="00F77C82" w:rsidRDefault="0099224A">
      <w:r>
        <w:lastRenderedPageBreak/>
        <w:tab/>
      </w:r>
      <w:r w:rsidR="00F77C82">
        <w:t xml:space="preserve">Molecules with an attribute </w:t>
      </w:r>
      <w:r w:rsidR="00F77C82">
        <w:rPr>
          <w:rFonts w:ascii="Courier New" w:hAnsi="Courier New" w:cs="Courier New"/>
          <w:color w:val="FF0000"/>
          <w:sz w:val="20"/>
        </w:rPr>
        <w:t>active=false</w:t>
      </w:r>
      <w:r w:rsidR="00F77C82">
        <w:t xml:space="preserve"> in this file are ignored, giving the opportunity to easily select alternatives.</w:t>
      </w:r>
      <w:r>
        <w:t xml:space="preserve"> </w:t>
      </w:r>
      <w:r w:rsidR="00F77C82">
        <w:t xml:space="preserve">Alternative names for molecules can be specified in </w:t>
      </w:r>
      <w:r w:rsidR="00F77C82">
        <w:rPr>
          <w:rFonts w:ascii="Courier New" w:hAnsi="Courier New" w:cs="Courier New"/>
          <w:color w:val="FF0000"/>
          <w:sz w:val="20"/>
        </w:rPr>
        <w:t>librarymols.xml</w:t>
      </w:r>
      <w:r w:rsidR="00F77C82">
        <w:t xml:space="preserve">. </w:t>
      </w:r>
      <w:r w:rsidR="005D3FE3">
        <w:t>F</w:t>
      </w:r>
      <w:r w:rsidR="00F77C82">
        <w:t>or example:</w:t>
      </w:r>
    </w:p>
    <w:p w:rsidR="00F77C82" w:rsidRPr="00513351" w:rsidRDefault="00F77C82">
      <w:pPr>
        <w:rPr>
          <w:rFonts w:ascii="Courier New" w:hAnsi="Courier New" w:cs="Courier New"/>
          <w:color w:val="0000FF"/>
          <w:sz w:val="20"/>
        </w:rPr>
      </w:pPr>
      <w:r w:rsidRPr="00513351">
        <w:rPr>
          <w:rFonts w:ascii="Courier New" w:hAnsi="Courier New" w:cs="Courier New"/>
          <w:color w:val="0000FF"/>
          <w:sz w:val="20"/>
        </w:rPr>
        <w:t>&lt;molecule</w:t>
      </w:r>
      <w:r w:rsidRPr="00513351">
        <w:rPr>
          <w:rFonts w:ascii="Courier New" w:hAnsi="Courier New" w:cs="Courier New"/>
          <w:sz w:val="20"/>
        </w:rPr>
        <w:t xml:space="preserve"> </w:t>
      </w:r>
      <w:r w:rsidRPr="00513351">
        <w:rPr>
          <w:rFonts w:ascii="Courier New" w:hAnsi="Courier New" w:cs="Courier New"/>
          <w:color w:val="FF0000"/>
          <w:sz w:val="20"/>
        </w:rPr>
        <w:t>id="oh"</w:t>
      </w:r>
      <w:r w:rsidRPr="00513351">
        <w:rPr>
          <w:rFonts w:ascii="Courier New" w:hAnsi="Courier New" w:cs="Courier New"/>
          <w:sz w:val="20"/>
        </w:rPr>
        <w:t xml:space="preserve"> </w:t>
      </w:r>
      <w:r w:rsidRPr="00513351">
        <w:rPr>
          <w:rFonts w:ascii="Courier New" w:hAnsi="Courier New" w:cs="Courier New"/>
          <w:color w:val="FF0000"/>
          <w:sz w:val="20"/>
        </w:rPr>
        <w:t>ref="OH"</w:t>
      </w:r>
      <w:r w:rsidRPr="00513351">
        <w:rPr>
          <w:rFonts w:ascii="Courier New" w:hAnsi="Courier New" w:cs="Courier New"/>
          <w:color w:val="0000FF"/>
          <w:sz w:val="20"/>
        </w:rPr>
        <w:t>&gt;</w:t>
      </w:r>
    </w:p>
    <w:p w:rsidR="00F77C82" w:rsidRDefault="00F77C82">
      <w:r>
        <w:t xml:space="preserve">Then, if a datafile referenced a molecule "oh", but had no complete specification of it, MESMER would insert the data from the molecule OH in </w:t>
      </w:r>
      <w:r>
        <w:rPr>
          <w:rFonts w:ascii="Courier New" w:hAnsi="Courier New" w:cs="Courier New"/>
          <w:color w:val="FF0000"/>
          <w:sz w:val="20"/>
        </w:rPr>
        <w:t>librarymols.xml</w:t>
      </w:r>
      <w:r>
        <w:t xml:space="preserve">, but with an id="oh", so that this name can continue to be used in the datafile.  It would have an additional attribute </w:t>
      </w:r>
      <w:r w:rsidRPr="005D3FE3">
        <w:rPr>
          <w:rFonts w:ascii="Courier New" w:hAnsi="Courier New" w:cs="Courier New"/>
          <w:color w:val="FF0000"/>
          <w:sz w:val="20"/>
        </w:rPr>
        <w:t>libId</w:t>
      </w:r>
      <w:r>
        <w:t xml:space="preserve"> to show its origin.</w:t>
      </w:r>
    </w:p>
    <w:p w:rsidR="00332C9D" w:rsidRDefault="00F77C82">
      <w:r>
        <w:tab/>
        <w:t>These procedures mean that the output XML file is explicit: if used as input for further runs, no default values are used. The safest way of sharing data files between users, who might have adjusted the defaults</w:t>
      </w:r>
      <w:r w:rsidR="003271AB">
        <w:t>, is to use an output XML file.</w:t>
      </w:r>
    </w:p>
    <w:p w:rsidR="00F77C82" w:rsidRDefault="00F77C82">
      <w:pPr>
        <w:pStyle w:val="Heading3"/>
        <w:tabs>
          <w:tab w:val="left" w:pos="567"/>
        </w:tabs>
        <w:ind w:left="426" w:hanging="426"/>
      </w:pPr>
      <w:bookmarkStart w:id="72" w:name="_Toc380341259"/>
      <w:r>
        <w:t>Secondary input files</w:t>
      </w:r>
      <w:bookmarkEnd w:id="72"/>
    </w:p>
    <w:p w:rsidR="00F77C82" w:rsidRDefault="00F77C82">
      <w:r>
        <w:t xml:space="preserve">Another facility for making use of a library of molecules is to use </w:t>
      </w:r>
      <w:r>
        <w:rPr>
          <w:i/>
          <w:iCs/>
        </w:rPr>
        <w:t>secondary input files</w:t>
      </w:r>
      <w:r>
        <w:t>. These are XML files specified on the command line after the main XML file. For instance, in</w:t>
      </w:r>
    </w:p>
    <w:p w:rsidR="00F77C82" w:rsidRDefault="00F77C82">
      <w:pPr>
        <w:rPr>
          <w:rFonts w:ascii="Courier New" w:hAnsi="Courier New" w:cs="Courier New"/>
          <w:color w:val="FF0000"/>
        </w:rPr>
      </w:pPr>
      <w:r>
        <w:rPr>
          <w:rFonts w:ascii="Courier New" w:hAnsi="Courier New" w:cs="Courier New"/>
          <w:color w:val="FF0000"/>
        </w:rPr>
        <w:t xml:space="preserve"> </w:t>
      </w:r>
      <w:proofErr w:type="gramStart"/>
      <w:r>
        <w:rPr>
          <w:rFonts w:ascii="Courier New" w:hAnsi="Courier New" w:cs="Courier New"/>
          <w:color w:val="FF0000"/>
        </w:rPr>
        <w:t>mesmer</w:t>
      </w:r>
      <w:proofErr w:type="gramEnd"/>
      <w:r>
        <w:rPr>
          <w:rFonts w:ascii="Courier New" w:hAnsi="Courier New" w:cs="Courier New"/>
          <w:color w:val="FF0000"/>
        </w:rPr>
        <w:t xml:space="preserve"> maininput.xml sec1.xml sec2.xml –o outfile.xml</w:t>
      </w:r>
    </w:p>
    <w:p w:rsidR="00F77C82" w:rsidRDefault="00F77C82">
      <w:proofErr w:type="gramStart"/>
      <w:r>
        <w:rPr>
          <w:rFonts w:ascii="Courier New" w:hAnsi="Courier New" w:cs="Courier New"/>
          <w:color w:val="FF0000"/>
        </w:rPr>
        <w:t>sec1.xml</w:t>
      </w:r>
      <w:proofErr w:type="gramEnd"/>
      <w:r>
        <w:t xml:space="preserve"> and </w:t>
      </w:r>
      <w:r>
        <w:rPr>
          <w:rFonts w:ascii="Courier New" w:hAnsi="Courier New" w:cs="Courier New"/>
          <w:color w:val="FF0000"/>
        </w:rPr>
        <w:t>sec2.xml</w:t>
      </w:r>
      <w:r>
        <w:t xml:space="preserve"> are secondary input files. MESMER inserts their contents into the main XML.  So if the secondary file contained:</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moleculeList</w:t>
      </w:r>
      <w:proofErr w:type="gramEnd"/>
      <w:r>
        <w:rPr>
          <w:rFonts w:ascii="Courier New" w:hAnsi="Courier New" w:cs="Courier New"/>
          <w:b/>
          <w:color w:val="0000FF"/>
          <w:sz w:val="18"/>
          <w:szCs w:val="18"/>
        </w:rPr>
        <w:t>&gt;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rPr>
        <w:t xml:space="preserve">     &lt;molecule id="mol1"&gt; … </w:t>
      </w:r>
      <w:r>
        <w:rPr>
          <w:rFonts w:ascii="Courier New" w:hAnsi="Courier New" w:cs="Courier New"/>
          <w:b/>
          <w:color w:val="0000FF"/>
          <w:sz w:val="18"/>
          <w:szCs w:val="18"/>
          <w:lang w:val="fr-FR"/>
        </w:rPr>
        <w:t>&lt;/molecule&gt;</w:t>
      </w:r>
    </w:p>
    <w:p w:rsidR="00F77C82" w:rsidRDefault="00F77C82">
      <w:pPr>
        <w:pStyle w:val="left-aligned"/>
        <w:spacing w:line="240" w:lineRule="auto"/>
        <w:rPr>
          <w:rFonts w:ascii="Courier New" w:hAnsi="Courier New" w:cs="Courier New"/>
          <w:b/>
          <w:color w:val="0000FF"/>
          <w:sz w:val="18"/>
          <w:szCs w:val="18"/>
          <w:lang w:val="fr-FR"/>
        </w:rPr>
      </w:pPr>
      <w:r>
        <w:rPr>
          <w:rFonts w:ascii="Courier New" w:hAnsi="Courier New" w:cs="Courier New"/>
          <w:b/>
          <w:color w:val="0000FF"/>
          <w:sz w:val="18"/>
          <w:szCs w:val="18"/>
          <w:lang w:val="fr-FR"/>
        </w:rPr>
        <w:t xml:space="preserve">     &lt;molecule id="mol2"&gt; … &lt;/molecule&gt;</w:t>
      </w:r>
    </w:p>
    <w:p w:rsidR="00F77C82" w:rsidRDefault="00F77C82">
      <w:pPr>
        <w:keepNext/>
        <w:keepLines/>
        <w:spacing w:line="240" w:lineRule="auto"/>
        <w:rPr>
          <w:rFonts w:ascii="Courier New" w:hAnsi="Courier New" w:cs="Courier New"/>
          <w:b/>
          <w:color w:val="0000FF"/>
          <w:sz w:val="18"/>
          <w:szCs w:val="18"/>
        </w:rPr>
      </w:pPr>
      <w:r>
        <w:rPr>
          <w:rFonts w:ascii="Courier New" w:hAnsi="Courier New" w:cs="Courier New"/>
          <w:b/>
          <w:color w:val="0000FF"/>
          <w:sz w:val="18"/>
          <w:szCs w:val="18"/>
          <w:lang w:val="fr-FR"/>
        </w:rPr>
        <w:t xml:space="preserve">  </w:t>
      </w:r>
      <w:r>
        <w:rPr>
          <w:rFonts w:ascii="Courier New" w:hAnsi="Courier New" w:cs="Courier New"/>
          <w:b/>
          <w:color w:val="0000FF"/>
          <w:sz w:val="18"/>
          <w:szCs w:val="18"/>
        </w:rPr>
        <w:t>&lt;/moleculeList&gt;</w:t>
      </w:r>
    </w:p>
    <w:p w:rsidR="00F77C82" w:rsidRDefault="00F77C82">
      <w:pPr>
        <w:keepNext/>
        <w:keepLines/>
        <w:spacing w:line="240" w:lineRule="auto"/>
      </w:pPr>
      <w:proofErr w:type="gramStart"/>
      <w:r>
        <w:t>the</w:t>
      </w:r>
      <w:proofErr w:type="gramEnd"/>
      <w:r>
        <w:t xml:space="preserve"> molecules would be inserted into the main </w:t>
      </w:r>
      <w:r>
        <w:rPr>
          <w:rFonts w:ascii="Courier New" w:hAnsi="Courier New" w:cs="Courier New"/>
          <w:b/>
          <w:color w:val="0000FF"/>
          <w:sz w:val="18"/>
          <w:szCs w:val="18"/>
        </w:rPr>
        <w:t>&lt;moleculeList&gt;</w:t>
      </w:r>
      <w:r>
        <w:t xml:space="preserve"> .  Or </w:t>
      </w:r>
      <w:proofErr w:type="gramStart"/>
      <w:r>
        <w:t>a secondary file like</w:t>
      </w:r>
      <w:proofErr w:type="gramEnd"/>
      <w:r>
        <w: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w:t>
      </w:r>
      <w:proofErr w:type="gramStart"/>
      <w:r>
        <w:rPr>
          <w:rFonts w:ascii="Courier New" w:hAnsi="Courier New" w:cs="Courier New"/>
          <w:b/>
          <w:color w:val="0000FF"/>
          <w:sz w:val="18"/>
          <w:szCs w:val="18"/>
        </w:rPr>
        <w:t>me:</w:t>
      </w:r>
      <w:proofErr w:type="gramEnd"/>
      <w:r>
        <w:rPr>
          <w:rFonts w:ascii="Courier New" w:hAnsi="Courier New" w:cs="Courier New"/>
          <w:b/>
          <w:color w:val="0000FF"/>
          <w:sz w:val="18"/>
          <w:szCs w:val="18"/>
        </w:rPr>
        <w:t>control&gt;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&lt;me:printSpeciesProfile /&gt;</w:t>
      </w:r>
    </w:p>
    <w:p w:rsidR="00F77C82" w:rsidRDefault="00F77C82">
      <w:pPr>
        <w:pStyle w:val="left-aligned"/>
        <w:spacing w:line="240" w:lineRule="auto"/>
        <w:rPr>
          <w:rFonts w:ascii="Courier New" w:hAnsi="Courier New" w:cs="Courier New"/>
          <w:b/>
          <w:color w:val="0000FF"/>
          <w:sz w:val="18"/>
          <w:szCs w:val="18"/>
        </w:rPr>
      </w:pPr>
      <w:r>
        <w:rPr>
          <w:rFonts w:ascii="Courier New" w:hAnsi="Courier New" w:cs="Courier New"/>
          <w:b/>
          <w:color w:val="0000FF"/>
          <w:sz w:val="18"/>
          <w:szCs w:val="18"/>
        </w:rPr>
        <w:t xml:space="preserve">  &lt;/me:control&gt;</w:t>
      </w:r>
    </w:p>
    <w:p w:rsidR="00F77C82" w:rsidRDefault="00F77C82">
      <w:proofErr w:type="gramStart"/>
      <w:r>
        <w:t>might</w:t>
      </w:r>
      <w:proofErr w:type="gramEnd"/>
      <w:r>
        <w:t xml:space="preserve"> be used to obtain a different output, without editing the main data file.</w:t>
      </w:r>
    </w:p>
    <w:p w:rsidR="00332C9D" w:rsidRDefault="00332C9D"/>
    <w:p w:rsidR="00F77C82" w:rsidRDefault="00F77C82">
      <w:pPr>
        <w:pStyle w:val="Heading3"/>
        <w:tabs>
          <w:tab w:val="left" w:pos="567"/>
        </w:tabs>
        <w:ind w:left="426" w:hanging="426"/>
      </w:pPr>
      <w:bookmarkStart w:id="73" w:name="_Toc380341260"/>
      <w:proofErr w:type="gramStart"/>
      <w:r>
        <w:t>source.dot</w:t>
      </w:r>
      <w:proofErr w:type="gramEnd"/>
      <w:r>
        <w:t xml:space="preserve"> and source.ps</w:t>
      </w:r>
      <w:bookmarkEnd w:id="73"/>
    </w:p>
    <w:p w:rsidR="00F77C82" w:rsidRDefault="00F77C82">
      <w:r>
        <w:t xml:space="preserve">These two files show the file dependency tree structure of the MESMER source code which is a guide for programmers to avoid repeated inclusion.  File </w:t>
      </w:r>
      <w:r w:rsidRPr="00CE14A5">
        <w:rPr>
          <w:rFonts w:ascii="Courier New" w:hAnsi="Courier New" w:cs="Courier New"/>
          <w:color w:val="FF0000"/>
        </w:rPr>
        <w:t>source.dot</w:t>
      </w:r>
      <w:r>
        <w:t xml:space="preserve"> is produced by a PERL script cinclude2dot.pl (</w:t>
      </w:r>
      <w:hyperlink r:id="rId27" w:history="1">
        <w:r>
          <w:rPr>
            <w:rStyle w:val="Hyperlink"/>
          </w:rPr>
          <w:t>http://flourish.org/cinclude2dot/</w:t>
        </w:r>
      </w:hyperlink>
      <w:r>
        <w:t>).</w:t>
      </w:r>
    </w:p>
    <w:p w:rsidR="00332C9D" w:rsidRDefault="00332C9D"/>
    <w:p w:rsidR="00F77C82" w:rsidRDefault="00F77C82">
      <w:pPr>
        <w:pStyle w:val="Heading3"/>
        <w:tabs>
          <w:tab w:val="left" w:pos="567"/>
        </w:tabs>
        <w:ind w:left="426" w:hanging="426"/>
      </w:pPr>
      <w:bookmarkStart w:id="74" w:name="_Toc380341261"/>
      <w:r>
        <w:t>mesmer1.xsl, mesmerDiag.xsl, popDiag.xsl and switchcontent.xsl</w:t>
      </w:r>
      <w:bookmarkEnd w:id="74"/>
    </w:p>
    <w:p w:rsidR="00F77C82" w:rsidRDefault="00F77C82">
      <w:r>
        <w:t xml:space="preserve">These files, located in the root folder, provide a browser interface to XML files, where xsl stands for extensible stylesheet language.  The MESMER *.xml input file refers to the *.xsl stylesheets using a relative pathname.  In order to view the *.xml file in Firefox, one must verify that the XML input files refer to the correct location of the *.xsl files.  The default for the input files included in the QA directory is two levels down in the root folder of MESMER; however, if a *.xml input file is in a different location, one can change the href path in second line of the XML file </w:t>
      </w:r>
    </w:p>
    <w:p w:rsidR="00F77C82" w:rsidRPr="00332C9D" w:rsidRDefault="00F77C82">
      <w:pPr>
        <w:rPr>
          <w:rFonts w:ascii="Courier New" w:hAnsi="Courier New" w:cs="Courier New"/>
          <w:b/>
          <w:color w:val="0000FF"/>
          <w:sz w:val="18"/>
          <w:szCs w:val="18"/>
        </w:rPr>
      </w:pPr>
      <w:proofErr w:type="gramStart"/>
      <w:r w:rsidRPr="00332C9D">
        <w:rPr>
          <w:rFonts w:ascii="Courier New" w:hAnsi="Courier New" w:cs="Courier New"/>
          <w:b/>
          <w:color w:val="0000FF"/>
          <w:sz w:val="18"/>
          <w:szCs w:val="18"/>
        </w:rPr>
        <w:t>&lt;?xml</w:t>
      </w:r>
      <w:proofErr w:type="gramEnd"/>
      <w:r w:rsidRPr="00332C9D">
        <w:rPr>
          <w:rFonts w:ascii="Courier New" w:hAnsi="Courier New" w:cs="Courier New"/>
          <w:b/>
          <w:color w:val="0000FF"/>
          <w:sz w:val="18"/>
          <w:szCs w:val="18"/>
        </w:rPr>
        <w:t>-stylesheet</w:t>
      </w:r>
      <w:r w:rsidRPr="00332C9D">
        <w:rPr>
          <w:rFonts w:ascii="Courier New" w:hAnsi="Courier New" w:cs="Courier New"/>
          <w:b/>
          <w:sz w:val="18"/>
          <w:szCs w:val="18"/>
        </w:rPr>
        <w:t xml:space="preserve"> </w:t>
      </w:r>
      <w:r w:rsidRPr="00332C9D">
        <w:rPr>
          <w:rFonts w:ascii="Courier New" w:hAnsi="Courier New" w:cs="Courier New"/>
          <w:b/>
          <w:color w:val="FF0000"/>
          <w:sz w:val="18"/>
          <w:szCs w:val="18"/>
        </w:rPr>
        <w:t>type=</w:t>
      </w:r>
      <w:r w:rsidRPr="00332C9D">
        <w:rPr>
          <w:rFonts w:ascii="Courier New" w:hAnsi="Courier New" w:cs="Courier New"/>
          <w:b/>
          <w:sz w:val="18"/>
          <w:szCs w:val="18"/>
        </w:rPr>
        <w:t xml:space="preserve">'text/xsl' </w:t>
      </w:r>
      <w:r w:rsidRPr="00332C9D">
        <w:rPr>
          <w:rFonts w:ascii="Courier New" w:hAnsi="Courier New" w:cs="Courier New"/>
          <w:b/>
          <w:color w:val="FF0000"/>
          <w:sz w:val="18"/>
          <w:szCs w:val="18"/>
        </w:rPr>
        <w:t>href=</w:t>
      </w:r>
      <w:r w:rsidRPr="00332C9D">
        <w:rPr>
          <w:rFonts w:ascii="Courier New" w:hAnsi="Courier New" w:cs="Courier New"/>
          <w:b/>
          <w:sz w:val="18"/>
          <w:szCs w:val="18"/>
        </w:rPr>
        <w:t>'../..</w:t>
      </w:r>
      <w:proofErr w:type="gramStart"/>
      <w:r w:rsidRPr="00332C9D">
        <w:rPr>
          <w:rFonts w:ascii="Courier New" w:hAnsi="Courier New" w:cs="Courier New"/>
          <w:b/>
          <w:sz w:val="18"/>
          <w:szCs w:val="18"/>
        </w:rPr>
        <w:t>/mesmer1.xsl'</w:t>
      </w:r>
      <w:r w:rsidRPr="00332C9D">
        <w:rPr>
          <w:rFonts w:ascii="Courier New" w:hAnsi="Courier New" w:cs="Courier New"/>
          <w:b/>
          <w:color w:val="0000FF"/>
          <w:sz w:val="18"/>
          <w:szCs w:val="18"/>
        </w:rPr>
        <w:t>?&gt;</w:t>
      </w:r>
      <w:proofErr w:type="gramEnd"/>
    </w:p>
    <w:p w:rsidR="00F77C82" w:rsidRDefault="00F77C82">
      <w:proofErr w:type="gramStart"/>
      <w:r>
        <w:t>so</w:t>
      </w:r>
      <w:proofErr w:type="gramEnd"/>
      <w:r>
        <w:t xml:space="preserve"> that it points to the correct location of the *.xsl files.</w:t>
      </w:r>
    </w:p>
    <w:p w:rsidR="00332C9D" w:rsidRDefault="00332C9D"/>
    <w:p w:rsidR="00F77C82" w:rsidRDefault="00F77C82">
      <w:pPr>
        <w:pStyle w:val="Heading3"/>
        <w:tabs>
          <w:tab w:val="left" w:pos="567"/>
        </w:tabs>
        <w:ind w:left="426" w:hanging="426"/>
      </w:pPr>
      <w:bookmarkStart w:id="75" w:name="_Ref347248442"/>
      <w:bookmarkStart w:id="76" w:name="_Toc380341262"/>
      <w:r>
        <w:t>punch.xsl, punchout.bat</w:t>
      </w:r>
      <w:bookmarkEnd w:id="75"/>
      <w:bookmarkEnd w:id="76"/>
    </w:p>
    <w:p w:rsidR="00F77C82" w:rsidRDefault="00F77C82">
      <w:r>
        <w:t>To make transfer of data to a spreadsheet (or other program) easier, the Bartis-Widom output data can be converted to a simplified comma-separated csv form. Firefox has a facility to display the data in this form</w:t>
      </w:r>
      <w:r w:rsidR="003F4B89">
        <w:t>,</w:t>
      </w:r>
      <w:r>
        <w:t xml:space="preserve"> </w:t>
      </w:r>
      <w:r w:rsidR="003F4B89">
        <w:t xml:space="preserve">so when Bartis-Widom output is viewed in Firefox </w:t>
      </w:r>
      <w:r>
        <w:t>it can be copied and pasted</w:t>
      </w:r>
      <w:r w:rsidR="003F4B89">
        <w:t xml:space="preserve"> to other applications</w:t>
      </w:r>
      <w:r>
        <w:t>.</w:t>
      </w:r>
    </w:p>
    <w:p w:rsidR="00F77C82" w:rsidRDefault="0099224A">
      <w:r>
        <w:tab/>
      </w:r>
      <w:r w:rsidR="00F77C82">
        <w:t xml:space="preserve">Alternatively, the XSLT file </w:t>
      </w:r>
      <w:r w:rsidR="00592261" w:rsidRPr="00BC05CA">
        <w:rPr>
          <w:rFonts w:ascii="Courier New" w:hAnsi="Courier New" w:cs="Courier New"/>
          <w:color w:val="FF0000"/>
        </w:rPr>
        <w:t>punch.xsl</w:t>
      </w:r>
      <w:r w:rsidR="00F77C82">
        <w:t xml:space="preserve"> can be applied to the output XML file in an external program, such as </w:t>
      </w:r>
      <w:hyperlink r:id="rId28" w:history="1">
        <w:proofErr w:type="gramStart"/>
        <w:r w:rsidR="00F77C82" w:rsidRPr="003F4B89">
          <w:rPr>
            <w:rStyle w:val="Hyperlink"/>
          </w:rPr>
          <w:t>saxon</w:t>
        </w:r>
        <w:proofErr w:type="gramEnd"/>
      </w:hyperlink>
      <w:r w:rsidR="00F77C82">
        <w:t xml:space="preserve"> or </w:t>
      </w:r>
      <w:hyperlink r:id="rId29" w:history="1">
        <w:r w:rsidR="00F77C82" w:rsidRPr="003F4B89">
          <w:rPr>
            <w:rStyle w:val="Hyperlink"/>
          </w:rPr>
          <w:t>expat</w:t>
        </w:r>
      </w:hyperlink>
      <w:r w:rsidR="00F77C82">
        <w:t xml:space="preserve">. For Windows systems, a batch file </w:t>
      </w:r>
      <w:r w:rsidR="00592261" w:rsidRPr="00CE14A5">
        <w:rPr>
          <w:rFonts w:ascii="Courier New" w:hAnsi="Courier New" w:cs="Courier New"/>
          <w:color w:val="FF0000"/>
        </w:rPr>
        <w:t>punchout.bat</w:t>
      </w:r>
      <w:r w:rsidR="00F77C82">
        <w:t xml:space="preserve"> will run msxsl.exe, which can be downloaded from the Microsoft website. Adding a shortcut to </w:t>
      </w:r>
      <w:r w:rsidR="00592261" w:rsidRPr="00BC05CA">
        <w:rPr>
          <w:rFonts w:ascii="Courier New" w:hAnsi="Courier New" w:cs="Courier New"/>
          <w:color w:val="FF0000"/>
        </w:rPr>
        <w:t>punchout.bat</w:t>
      </w:r>
      <w:r w:rsidR="00F77C82">
        <w:t xml:space="preserve"> to the SendTo folder allows it to be run from Windows Explorer without having to open a command window.</w:t>
      </w:r>
    </w:p>
    <w:p w:rsidR="00F77C82" w:rsidRPr="00C05534" w:rsidRDefault="00F77C82" w:rsidP="00C05534">
      <w:pPr>
        <w:pStyle w:val="Heading1"/>
      </w:pPr>
      <w:bookmarkStart w:id="77" w:name="_Ref206915297"/>
      <w:bookmarkStart w:id="78" w:name="_Toc380341263"/>
      <w:r w:rsidRPr="00C05534">
        <w:lastRenderedPageBreak/>
        <w:t>Test Suite</w:t>
      </w:r>
      <w:bookmarkEnd w:id="77"/>
      <w:bookmarkEnd w:id="78"/>
    </w:p>
    <w:p w:rsidR="00F77C82" w:rsidRDefault="00F77C82">
      <w:r>
        <w:t xml:space="preserve">As discussed previously, the </w:t>
      </w:r>
      <w:r>
        <w:rPr>
          <w:rFonts w:ascii="Courier New" w:hAnsi="Courier New" w:cs="Courier New"/>
          <w:color w:val="FF0000"/>
          <w:szCs w:val="24"/>
        </w:rPr>
        <w:t>MesmerQA</w:t>
      </w:r>
      <w:r>
        <w:t xml:space="preserve"> folder contains a number of test jobs. These jobs are short in duration and are designed to assist in the development process of MESMER in that they can be run at regular intervals during development as a regression check. These jobs can be used as templates for constructing other jobs and, while there is no one job that includes all the MESMER functionality discussed thus far, taken together, these jobs do utilize most of MESMER’s functionality.  So users should be able to patch together their own MESMER input files using fragments of these input files.  </w:t>
      </w:r>
    </w:p>
    <w:p w:rsidR="00F77C82" w:rsidRDefault="0099224A">
      <w:r>
        <w:tab/>
      </w:r>
      <w:r w:rsidR="00F77C82">
        <w:t xml:space="preserve">Also supplied with MESMER is a folder called </w:t>
      </w:r>
      <w:r w:rsidR="00F77C82">
        <w:rPr>
          <w:rFonts w:ascii="Courier New" w:hAnsi="Courier New" w:cs="Courier New"/>
          <w:color w:val="FF0000"/>
          <w:szCs w:val="24"/>
        </w:rPr>
        <w:t>examples</w:t>
      </w:r>
      <w:r w:rsidR="00F77C82">
        <w:t xml:space="preserve"> which is contains a number of examples that are currently being developed. These jobs tend to be of longer duration than those in </w:t>
      </w:r>
      <w:r w:rsidR="00F77C82">
        <w:rPr>
          <w:rFonts w:ascii="Courier New" w:hAnsi="Courier New" w:cs="Courier New"/>
          <w:color w:val="FF0000"/>
          <w:szCs w:val="24"/>
        </w:rPr>
        <w:t>MesmerQA</w:t>
      </w:r>
      <w:r w:rsidR="00F77C82">
        <w:t>, e.g. among them there are jobs that exercise the fitting facility within MESMER. These jobs also provide a resource that users might use to construct their own jobs.</w:t>
      </w:r>
    </w:p>
    <w:p w:rsidR="00F77C82" w:rsidRPr="00246233" w:rsidRDefault="00F77C82" w:rsidP="00F66AB7">
      <w:pPr>
        <w:pStyle w:val="Heading2"/>
      </w:pPr>
      <w:bookmarkStart w:id="79" w:name="_Ref316226934"/>
      <w:bookmarkStart w:id="80" w:name="_Toc380341264"/>
      <w:r w:rsidRPr="00246233">
        <w:t>MesmerQA</w:t>
      </w:r>
      <w:bookmarkEnd w:id="79"/>
      <w:bookmarkEnd w:id="80"/>
      <w:r w:rsidRPr="00246233">
        <w:t xml:space="preserve"> </w:t>
      </w:r>
    </w:p>
    <w:p w:rsidR="00F77C82" w:rsidRDefault="00F77C82">
      <w:r>
        <w:t>Below, we briefly describe each of the test jobs, and include a screen shot of the corresponding PES, visualized using Firefox to read the *.xml input file.  Note that some of the QA directories include additional input files beyond those discussed in this part of the manual.  These files are in various stages of development by the MESMER authors.  While they are not discussed explicitly below, there’s no harm in experimenting with them!</w:t>
      </w:r>
    </w:p>
    <w:p w:rsidR="00F77C82" w:rsidRDefault="0082158A" w:rsidP="00F66AB7">
      <w:pPr>
        <w:pStyle w:val="Heading3"/>
      </w:pPr>
      <w:bookmarkStart w:id="81" w:name="_Toc380341265"/>
      <w:r w:rsidRPr="0082158A">
        <w:lastRenderedPageBreak/>
        <w:t>1</w:t>
      </w:r>
      <w:r w:rsidR="00F77C82">
        <w:t>-Pentyl Isomerization</w:t>
      </w:r>
      <w:bookmarkEnd w:id="81"/>
    </w:p>
    <w:p w:rsidR="00F77C82" w:rsidRDefault="0015696B">
      <w:pPr>
        <w:keepNext/>
        <w:jc w:val="center"/>
      </w:pPr>
      <w:r w:rsidRPr="0015696B">
        <w:rPr>
          <w:noProof/>
          <w:lang w:eastAsia="en-GB"/>
        </w:rPr>
        <w:drawing>
          <wp:inline distT="0" distB="0" distL="0" distR="0" wp14:anchorId="10C2722C" wp14:editId="0EA2B83C">
            <wp:extent cx="2769492" cy="316293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2769577" cy="3163032"/>
                    </a:xfrm>
                    <a:prstGeom prst="rect">
                      <a:avLst/>
                    </a:prstGeom>
                    <a:noFill/>
                    <a:ln w="9525">
                      <a:noFill/>
                      <a:miter lim="800000"/>
                      <a:headEnd/>
                      <a:tailEnd/>
                    </a:ln>
                  </pic:spPr>
                </pic:pic>
              </a:graphicData>
            </a:graphic>
          </wp:inline>
        </w:drawing>
      </w:r>
    </w:p>
    <w:p w:rsidR="00F77C82" w:rsidRDefault="00F77C82" w:rsidP="00B16803">
      <w:pPr>
        <w:pStyle w:val="figurecaption"/>
      </w:pPr>
      <w:r>
        <w:t xml:space="preserve">Figure </w:t>
      </w:r>
      <w:r w:rsidR="003271AB">
        <w:t>7</w:t>
      </w:r>
      <w:r>
        <w:t xml:space="preserve">: PES schematic for </w:t>
      </w:r>
      <w:r w:rsidR="0082158A" w:rsidRPr="0082158A">
        <w:t>1</w:t>
      </w:r>
      <w:r>
        <w:t>-</w:t>
      </w:r>
      <w:r w:rsidR="00F0487B">
        <w:t>p</w:t>
      </w:r>
      <w:r>
        <w:t xml:space="preserve">entyl </w:t>
      </w:r>
      <w:r w:rsidR="00F0487B">
        <w:t>i</w:t>
      </w:r>
      <w:r w:rsidR="00B16803">
        <w:t>somerization</w:t>
      </w:r>
    </w:p>
    <w:p w:rsidR="00F77C82" w:rsidRDefault="00F77C82">
      <w:r>
        <w:t xml:space="preserve">The input file for this job is </w:t>
      </w:r>
      <w:r w:rsidR="00592261" w:rsidRPr="00BC05CA">
        <w:rPr>
          <w:rFonts w:ascii="Courier New" w:hAnsi="Courier New" w:cs="Courier New"/>
          <w:color w:val="FF0000"/>
        </w:rPr>
        <w:t>pentyl_isomerization_test.xml</w:t>
      </w:r>
      <w:r>
        <w:t xml:space="preserve">.  This is a two well system for the isomerization of </w:t>
      </w:r>
      <w:r w:rsidR="007A15CE" w:rsidRPr="0082158A">
        <w:t>2-pentyl to 1-pentyl</w:t>
      </w:r>
      <w:r>
        <w:t xml:space="preserve"> in an </w:t>
      </w:r>
      <w:r w:rsidR="00F0487B">
        <w:t>a</w:t>
      </w:r>
      <w:r>
        <w:t>rgon bath gas using a standard RRKM treatment at the transition state.</w:t>
      </w:r>
      <w:r w:rsidR="007D5484">
        <w:t xml:space="preserve"> Further information on this system can be found in Robertson </w:t>
      </w:r>
      <w:r w:rsidR="007D5484" w:rsidRPr="00B35D94">
        <w:rPr>
          <w:i/>
        </w:rPr>
        <w:t>et al</w:t>
      </w:r>
      <w:r w:rsidR="007D5484">
        <w:t>.</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007D5484">
        <w:t xml:space="preserve"> </w:t>
      </w:r>
    </w:p>
    <w:p w:rsidR="00F0487B" w:rsidRDefault="00F0487B"/>
    <w:p w:rsidR="00F77C82" w:rsidRPr="00F66AB7" w:rsidRDefault="00F77C82" w:rsidP="00F66AB7">
      <w:pPr>
        <w:pStyle w:val="Heading3"/>
      </w:pPr>
      <w:bookmarkStart w:id="82" w:name="_Toc380341266"/>
      <w:r w:rsidRPr="00F66AB7">
        <w:lastRenderedPageBreak/>
        <w:t>Cyclopropene Isomerization + Reservoir State</w:t>
      </w:r>
      <w:bookmarkEnd w:id="82"/>
    </w:p>
    <w:p w:rsidR="00F77C82" w:rsidRDefault="00CE39BB">
      <w:pPr>
        <w:keepNext/>
        <w:jc w:val="center"/>
      </w:pPr>
      <w:r>
        <w:rPr>
          <w:noProof/>
          <w:lang w:eastAsia="en-GB"/>
        </w:rPr>
        <w:drawing>
          <wp:inline distT="0" distB="0" distL="0" distR="0" wp14:anchorId="13829CC2" wp14:editId="14C4727B">
            <wp:extent cx="2550659" cy="3412021"/>
            <wp:effectExtent l="19050" t="0" r="2041"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cstate="print">
                      <a:extLst>
                        <a:ext uri="{28A0092B-C50C-407E-A947-70E740481C1C}">
                          <a14:useLocalDpi xmlns:a14="http://schemas.microsoft.com/office/drawing/2010/main" val="0"/>
                        </a:ext>
                      </a:extLst>
                    </a:blip>
                    <a:srcRect l="391" t="32559" r="64984" b="20221"/>
                    <a:stretch>
                      <a:fillRect/>
                    </a:stretch>
                  </pic:blipFill>
                  <pic:spPr bwMode="auto">
                    <a:xfrm>
                      <a:off x="0" y="0"/>
                      <a:ext cx="2549826" cy="3410907"/>
                    </a:xfrm>
                    <a:prstGeom prst="rect">
                      <a:avLst/>
                    </a:prstGeom>
                    <a:solidFill>
                      <a:srgbClr val="FFFFFF"/>
                    </a:solidFill>
                    <a:ln>
                      <a:noFill/>
                    </a:ln>
                  </pic:spPr>
                </pic:pic>
              </a:graphicData>
            </a:graphic>
          </wp:inline>
        </w:drawing>
      </w:r>
    </w:p>
    <w:p w:rsidR="00F77C82" w:rsidRDefault="00F77C82">
      <w:pPr>
        <w:pStyle w:val="figurecaption"/>
      </w:pPr>
      <w:r>
        <w:t xml:space="preserve">Figure </w:t>
      </w:r>
      <w:r w:rsidR="003271AB">
        <w:t>8</w:t>
      </w:r>
      <w:r>
        <w:t>: schematic of the PES used</w:t>
      </w:r>
      <w:r w:rsidR="00F0487B">
        <w:t xml:space="preserve"> for </w:t>
      </w:r>
      <w:r>
        <w:t>the cyclopropene isomerization test</w:t>
      </w:r>
    </w:p>
    <w:p w:rsidR="00F77C82" w:rsidRDefault="00F77C82"/>
    <w:p w:rsidR="00F77C82" w:rsidRDefault="00F77C82">
      <w:r>
        <w:t xml:space="preserve">The </w:t>
      </w:r>
      <w:r w:rsidRPr="00F0487B">
        <w:rPr>
          <w:rFonts w:ascii="Courier New" w:hAnsi="Courier New" w:cs="Courier New"/>
          <w:color w:val="FF0000"/>
        </w:rPr>
        <w:t>Cyclopropene_isomerization_test.xml</w:t>
      </w:r>
      <w:r>
        <w:t xml:space="preserve"> input file is located within the folder ‘cyclopropene isomerization/’.  This is a three well system for the isomerization of allene, cyclopropene, and propyne in a He bath gas using a standard RRKM treatment at both transition states.</w:t>
      </w:r>
    </w:p>
    <w:p w:rsidR="00F77C82" w:rsidRDefault="00F77C82">
      <w:r>
        <w:tab/>
      </w:r>
      <w:r>
        <w:tab/>
        <w:t xml:space="preserve">The </w:t>
      </w:r>
      <w:r w:rsidRPr="00F0487B">
        <w:rPr>
          <w:rFonts w:ascii="Courier New" w:hAnsi="Courier New" w:cs="Courier New"/>
          <w:color w:val="FF0000"/>
        </w:rPr>
        <w:t>Cyclopropene_isomerization_reservoir_state_test.xml</w:t>
      </w:r>
      <w:r>
        <w:t xml:space="preserve"> input file is located within the folder ‘cyclopropene isomerization reservoir state/’.  This is </w:t>
      </w:r>
      <w:r w:rsidR="00F0487B">
        <w:t xml:space="preserve">similar to the above system </w:t>
      </w:r>
      <w:r>
        <w:t>however</w:t>
      </w:r>
      <w:r w:rsidR="00F0487B">
        <w:t>;</w:t>
      </w:r>
      <w:r>
        <w:t xml:space="preserve"> it includes reservoir states for each isomer.</w:t>
      </w:r>
      <w:r w:rsidR="007D5484">
        <w:t xml:space="preserve"> Further information on reservoir states can be found in section 4.4.2 of Glowacki </w:t>
      </w:r>
      <w:r w:rsidR="007D5484" w:rsidRPr="00B35D94">
        <w:rPr>
          <w:i/>
        </w:rPr>
        <w:t>et al</w:t>
      </w:r>
      <w:r w:rsidR="007D548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proofErr w:type="gramStart"/>
      <w:r w:rsidR="00EF0DE7">
        <w:rPr>
          <w:noProof/>
        </w:rPr>
        <w:t>[</w:t>
      </w:r>
      <w:hyperlink w:anchor="_ENREF_1" w:tooltip="Glowacki, 2012 #5" w:history="1">
        <w:r w:rsidR="00EF3BB5">
          <w:rPr>
            <w:noProof/>
          </w:rPr>
          <w:t>1</w:t>
        </w:r>
      </w:hyperlink>
      <w:r w:rsidR="00EF0DE7">
        <w:rPr>
          <w:noProof/>
        </w:rPr>
        <w:t>]</w:t>
      </w:r>
      <w:r w:rsidR="007A15CE">
        <w:fldChar w:fldCharType="end"/>
      </w:r>
      <w:r w:rsidR="00FA6E7F">
        <w:t xml:space="preserve"> and in section </w:t>
      </w:r>
      <w:r w:rsidR="00B112EE">
        <w:fldChar w:fldCharType="begin"/>
      </w:r>
      <w:r w:rsidR="00B112EE">
        <w:instrText xml:space="preserve"> REF _Ref353724376 \r \h </w:instrText>
      </w:r>
      <w:r w:rsidR="00B112EE">
        <w:fldChar w:fldCharType="separate"/>
      </w:r>
      <w:r w:rsidR="00100241">
        <w:t>13.2.1</w:t>
      </w:r>
      <w:r w:rsidR="00B112EE">
        <w:fldChar w:fldCharType="end"/>
      </w:r>
      <w:r w:rsidR="00FA6E7F">
        <w:t xml:space="preserve"> of this manual</w:t>
      </w:r>
      <w:r w:rsidR="007D5484">
        <w:t>.</w:t>
      </w:r>
      <w:proofErr w:type="gramEnd"/>
      <w:r w:rsidR="007D5484">
        <w:t xml:space="preserve"> </w:t>
      </w:r>
    </w:p>
    <w:p w:rsidR="00F0487B" w:rsidRDefault="00F0487B"/>
    <w:p w:rsidR="00F77C82" w:rsidRPr="00F66AB7" w:rsidRDefault="00F77C82" w:rsidP="00F66AB7">
      <w:pPr>
        <w:pStyle w:val="Heading3"/>
      </w:pPr>
      <w:bookmarkStart w:id="83" w:name="_Toc380341267"/>
      <w:r w:rsidRPr="00F66AB7">
        <w:lastRenderedPageBreak/>
        <w:t>H + SO</w:t>
      </w:r>
      <w:r w:rsidRPr="007D5484">
        <w:rPr>
          <w:vertAlign w:val="subscript"/>
        </w:rPr>
        <w:t>2</w:t>
      </w:r>
      <w:bookmarkEnd w:id="83"/>
    </w:p>
    <w:p w:rsidR="00F77C82" w:rsidRDefault="00CE39BB" w:rsidP="003271AB">
      <w:pPr>
        <w:keepNext/>
        <w:jc w:val="center"/>
      </w:pPr>
      <w:r>
        <w:rPr>
          <w:noProof/>
          <w:lang w:eastAsia="en-GB"/>
        </w:rPr>
        <w:drawing>
          <wp:inline distT="0" distB="0" distL="0" distR="0" wp14:anchorId="4F6853CB" wp14:editId="70636D98">
            <wp:extent cx="1938020" cy="301561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extLst>
                        <a:ext uri="{28A0092B-C50C-407E-A947-70E740481C1C}">
                          <a14:useLocalDpi xmlns:a14="http://schemas.microsoft.com/office/drawing/2010/main" val="0"/>
                        </a:ext>
                      </a:extLst>
                    </a:blip>
                    <a:srcRect l="4453" t="37233" r="74933" b="17558"/>
                    <a:stretch>
                      <a:fillRect/>
                    </a:stretch>
                  </pic:blipFill>
                  <pic:spPr bwMode="auto">
                    <a:xfrm>
                      <a:off x="0" y="0"/>
                      <a:ext cx="1938020" cy="301561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9</w:t>
      </w:r>
      <w:r>
        <w:t>: PES schematic for H + SO</w:t>
      </w:r>
      <w:r>
        <w:rPr>
          <w:vertAlign w:val="subscript"/>
        </w:rPr>
        <w:t>2</w:t>
      </w:r>
      <w:r w:rsidR="003271AB">
        <w:t xml:space="preserve"> test system</w:t>
      </w:r>
    </w:p>
    <w:p w:rsidR="00F77C82" w:rsidRDefault="00F77C82">
      <w:r>
        <w:t xml:space="preserve">The </w:t>
      </w:r>
      <w:r w:rsidRPr="00B35D94">
        <w:rPr>
          <w:rFonts w:ascii="Courier New" w:hAnsi="Courier New" w:cs="Courier New"/>
          <w:color w:val="FF0000"/>
        </w:rPr>
        <w:t>HSO2_test.xml</w:t>
      </w:r>
      <w:r>
        <w:t xml:space="preserve"> input file is located within the folder ‘HSO2/’.  This system includes one well and a bimolecular source term, which is composed of one deficient and one excess reactant in an Ar bath gas using a standard RRKM treatment at TS1.</w:t>
      </w:r>
    </w:p>
    <w:p w:rsidR="00F77C82" w:rsidRDefault="00F77C82">
      <w:r>
        <w:t xml:space="preserve"> </w:t>
      </w:r>
    </w:p>
    <w:p w:rsidR="00F77C82" w:rsidRPr="00F66AB7" w:rsidRDefault="00F77C82" w:rsidP="00F66AB7">
      <w:pPr>
        <w:pStyle w:val="Heading3"/>
      </w:pPr>
      <w:bookmarkStart w:id="84" w:name="_Toc380341268"/>
      <w:r w:rsidRPr="00F66AB7">
        <w:lastRenderedPageBreak/>
        <w:t>OH + C</w:t>
      </w:r>
      <w:r w:rsidRPr="00B35D94">
        <w:rPr>
          <w:vertAlign w:val="subscript"/>
        </w:rPr>
        <w:t>2</w:t>
      </w:r>
      <w:r w:rsidRPr="00F66AB7">
        <w:t>H</w:t>
      </w:r>
      <w:r w:rsidRPr="00B35D94">
        <w:rPr>
          <w:vertAlign w:val="subscript"/>
        </w:rPr>
        <w:t>2</w:t>
      </w:r>
      <w:bookmarkEnd w:id="84"/>
    </w:p>
    <w:p w:rsidR="00F77C82" w:rsidRDefault="00CE39BB">
      <w:pPr>
        <w:keepNext/>
        <w:jc w:val="center"/>
      </w:pPr>
      <w:r>
        <w:rPr>
          <w:noProof/>
          <w:lang w:eastAsia="en-GB"/>
        </w:rPr>
        <w:drawing>
          <wp:inline distT="0" distB="0" distL="0" distR="0" wp14:anchorId="2A3C46C9" wp14:editId="6574668F">
            <wp:extent cx="3082290" cy="3354705"/>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cstate="print">
                      <a:extLst>
                        <a:ext uri="{28A0092B-C50C-407E-A947-70E740481C1C}">
                          <a14:useLocalDpi xmlns:a14="http://schemas.microsoft.com/office/drawing/2010/main" val="0"/>
                        </a:ext>
                      </a:extLst>
                    </a:blip>
                    <a:srcRect l="2525" t="35027" r="61005" b="17578"/>
                    <a:stretch>
                      <a:fillRect/>
                    </a:stretch>
                  </pic:blipFill>
                  <pic:spPr bwMode="auto">
                    <a:xfrm>
                      <a:off x="0" y="0"/>
                      <a:ext cx="3082290" cy="3354705"/>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10</w:t>
      </w:r>
      <w:r>
        <w:t>: PES for OH + C</w:t>
      </w:r>
      <w:r>
        <w:rPr>
          <w:vertAlign w:val="subscript"/>
        </w:rPr>
        <w:t>2</w:t>
      </w:r>
      <w:r>
        <w:t>H</w:t>
      </w:r>
      <w:r>
        <w:rPr>
          <w:vertAlign w:val="subscript"/>
        </w:rPr>
        <w:t>2</w:t>
      </w:r>
      <w:r w:rsidR="003271AB">
        <w:t xml:space="preserve"> test job</w:t>
      </w:r>
    </w:p>
    <w:p w:rsidR="00F77C82" w:rsidRDefault="00F77C82">
      <w:r>
        <w:t>The OH_acetylene_association_test.xml input file is located within the folder ‘OH acetylene association/’.  This system includes one well, a bimolecular source term, and one irreversible unimolecular channel via TS_1a with an OCHCH</w:t>
      </w:r>
      <w:r>
        <w:rPr>
          <w:vertAlign w:val="subscript"/>
        </w:rPr>
        <w:t>2</w:t>
      </w:r>
      <w:r>
        <w:t xml:space="preserve"> sink in an N</w:t>
      </w:r>
      <w:r>
        <w:softHyphen/>
      </w:r>
      <w:r>
        <w:rPr>
          <w:vertAlign w:val="subscript"/>
        </w:rPr>
        <w:t>2</w:t>
      </w:r>
      <w:r>
        <w:t xml:space="preserve"> bath gas.  TS_1a is treated using standard RRKM theory, and the association TS is treated using a standard ILT.</w:t>
      </w:r>
    </w:p>
    <w:p w:rsidR="00B35D94" w:rsidRDefault="00B35D94" w:rsidP="00B35D94">
      <w:pPr>
        <w:tabs>
          <w:tab w:val="clear" w:pos="540"/>
          <w:tab w:val="clear" w:pos="8064"/>
        </w:tabs>
        <w:suppressAutoHyphens w:val="0"/>
        <w:spacing w:after="0" w:line="240" w:lineRule="auto"/>
        <w:jc w:val="left"/>
      </w:pPr>
      <w:r>
        <w:br w:type="page"/>
      </w:r>
    </w:p>
    <w:p w:rsidR="00F77C82" w:rsidRDefault="00F77C82" w:rsidP="00B16803">
      <w:pPr>
        <w:pStyle w:val="Heading3"/>
      </w:pPr>
      <w:bookmarkStart w:id="85" w:name="_Ref353724186"/>
      <w:bookmarkStart w:id="86" w:name="_Toc380341269"/>
      <w:r w:rsidRPr="00F66AB7">
        <w:lastRenderedPageBreak/>
        <w:t>CH</w:t>
      </w:r>
      <w:r w:rsidRPr="00B35D94">
        <w:rPr>
          <w:vertAlign w:val="subscript"/>
        </w:rPr>
        <w:t>3</w:t>
      </w:r>
      <w:r w:rsidRPr="00F66AB7">
        <w:t>CO</w:t>
      </w:r>
      <w:r w:rsidR="00B35D94">
        <w:t xml:space="preserve"> + </w:t>
      </w:r>
      <w:r w:rsidR="00B35D94" w:rsidRPr="00F66AB7">
        <w:t>O</w:t>
      </w:r>
      <w:r w:rsidR="00B35D94" w:rsidRPr="00B35D94">
        <w:rPr>
          <w:vertAlign w:val="subscript"/>
        </w:rPr>
        <w:t>2</w:t>
      </w:r>
      <w:bookmarkEnd w:id="85"/>
      <w:bookmarkEnd w:id="86"/>
    </w:p>
    <w:p w:rsidR="00F77C82" w:rsidRDefault="00CE39BB">
      <w:pPr>
        <w:keepNext/>
        <w:jc w:val="center"/>
      </w:pPr>
      <w:r>
        <w:rPr>
          <w:noProof/>
          <w:lang w:eastAsia="en-GB"/>
        </w:rPr>
        <w:drawing>
          <wp:inline distT="0" distB="0" distL="0" distR="0" wp14:anchorId="3D8F581D" wp14:editId="3F34140C">
            <wp:extent cx="2985135" cy="21196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4" cstate="print">
                      <a:extLst>
                        <a:ext uri="{28A0092B-C50C-407E-A947-70E740481C1C}">
                          <a14:useLocalDpi xmlns:a14="http://schemas.microsoft.com/office/drawing/2010/main" val="0"/>
                        </a:ext>
                      </a:extLst>
                    </a:blip>
                    <a:srcRect l="-449" t="34837" r="31213" b="17937"/>
                    <a:stretch>
                      <a:fillRect/>
                    </a:stretch>
                  </pic:blipFill>
                  <pic:spPr bwMode="auto">
                    <a:xfrm>
                      <a:off x="0" y="0"/>
                      <a:ext cx="2985135" cy="2119630"/>
                    </a:xfrm>
                    <a:prstGeom prst="rect">
                      <a:avLst/>
                    </a:prstGeom>
                    <a:solidFill>
                      <a:srgbClr val="FFFFFF"/>
                    </a:solidFill>
                    <a:ln>
                      <a:noFill/>
                    </a:ln>
                  </pic:spPr>
                </pic:pic>
              </a:graphicData>
            </a:graphic>
          </wp:inline>
        </w:drawing>
      </w:r>
    </w:p>
    <w:p w:rsidR="00F77C82" w:rsidRDefault="00F77C82" w:rsidP="003271AB">
      <w:pPr>
        <w:pStyle w:val="figurecaption"/>
      </w:pPr>
      <w:r>
        <w:t xml:space="preserve">Figure </w:t>
      </w:r>
      <w:r w:rsidR="003271AB">
        <w:t>11</w:t>
      </w:r>
      <w:r>
        <w:t>: PES for CH</w:t>
      </w:r>
      <w:r>
        <w:rPr>
          <w:vertAlign w:val="subscript"/>
        </w:rPr>
        <w:t>3</w:t>
      </w:r>
      <w:r>
        <w:t>CO</w:t>
      </w:r>
      <w:r w:rsidR="00B35D94">
        <w:t xml:space="preserve"> + O</w:t>
      </w:r>
      <w:r w:rsidR="00B35D94">
        <w:rPr>
          <w:vertAlign w:val="subscript"/>
        </w:rPr>
        <w:t>2</w:t>
      </w:r>
    </w:p>
    <w:p w:rsidR="00F77C82" w:rsidRDefault="00F77C82">
      <w:r>
        <w:t xml:space="preserve">The </w:t>
      </w:r>
      <w:r w:rsidR="00592261" w:rsidRPr="00BF27D1">
        <w:rPr>
          <w:rFonts w:ascii="Courier New" w:hAnsi="Courier New" w:cs="Courier New"/>
          <w:color w:val="FF0000"/>
        </w:rPr>
        <w:t>Acetyl_O2_association.xml</w:t>
      </w:r>
      <w:r>
        <w:t xml:space="preserve"> input file is located within the folder ‘Acetyl O2 association/’.  This system includes two wells, a bimolecular source term, and two irreversible unimolecular dissociation channels via both TS2 and TS3, and </w:t>
      </w:r>
      <w:proofErr w:type="gramStart"/>
      <w:r>
        <w:t>He</w:t>
      </w:r>
      <w:proofErr w:type="gramEnd"/>
      <w:r>
        <w:t xml:space="preserve"> bath gas.  TS1 is treated using standard RRKM theory with an Eckart tunnelling correction, the association TS is treated using a standard ILT, and all other</w:t>
      </w:r>
      <w:r w:rsidR="003271AB">
        <w:t xml:space="preserve"> TSs with standard RRKM theory.</w:t>
      </w:r>
    </w:p>
    <w:p w:rsidR="00F77C82" w:rsidRDefault="0015696B">
      <w:pPr>
        <w:pStyle w:val="Heading3"/>
      </w:pPr>
      <w:bookmarkStart w:id="87" w:name="_Toc380341270"/>
      <w:r w:rsidRPr="0015696B">
        <w:t>2</w:t>
      </w:r>
      <w:r w:rsidR="00F77C82">
        <w:t>-propyl</w:t>
      </w:r>
      <w:r>
        <w:t xml:space="preserve"> (</w:t>
      </w:r>
      <w:r>
        <w:rPr>
          <w:i/>
        </w:rPr>
        <w:t>i-</w:t>
      </w:r>
      <w:r>
        <w:t>propyl)</w:t>
      </w:r>
      <w:bookmarkEnd w:id="87"/>
      <w:r>
        <w:t xml:space="preserve"> </w:t>
      </w:r>
    </w:p>
    <w:p w:rsidR="00F77C82" w:rsidRDefault="0015696B">
      <w:pPr>
        <w:jc w:val="center"/>
      </w:pPr>
      <w:r w:rsidRPr="0015696B">
        <w:rPr>
          <w:noProof/>
          <w:lang w:eastAsia="en-GB"/>
        </w:rPr>
        <w:drawing>
          <wp:inline distT="0" distB="0" distL="0" distR="0" wp14:anchorId="4BF1DD16" wp14:editId="18BB6ED5">
            <wp:extent cx="2882848" cy="3077272"/>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cstate="print"/>
                    <a:srcRect/>
                    <a:stretch>
                      <a:fillRect/>
                    </a:stretch>
                  </pic:blipFill>
                  <pic:spPr bwMode="auto">
                    <a:xfrm>
                      <a:off x="0" y="0"/>
                      <a:ext cx="2883318" cy="3077774"/>
                    </a:xfrm>
                    <a:prstGeom prst="rect">
                      <a:avLst/>
                    </a:prstGeom>
                    <a:noFill/>
                    <a:ln w="9525">
                      <a:noFill/>
                      <a:miter lim="800000"/>
                      <a:headEnd/>
                      <a:tailEnd/>
                    </a:ln>
                  </pic:spPr>
                </pic:pic>
              </a:graphicData>
            </a:graphic>
          </wp:inline>
        </w:drawing>
      </w:r>
    </w:p>
    <w:p w:rsidR="00F77C82" w:rsidRDefault="00F77C82" w:rsidP="003271AB">
      <w:pPr>
        <w:pStyle w:val="figurecaption"/>
      </w:pPr>
      <w:r>
        <w:t xml:space="preserve">Figure </w:t>
      </w:r>
      <w:r w:rsidR="003271AB">
        <w:t>12</w:t>
      </w:r>
      <w:r w:rsidR="0015696B">
        <w:t>: PES for 2</w:t>
      </w:r>
      <w:r>
        <w:t>-propyl</w:t>
      </w:r>
      <w:r w:rsidR="0015696B">
        <w:t xml:space="preserve"> (</w:t>
      </w:r>
      <w:r w:rsidR="0015696B">
        <w:rPr>
          <w:i/>
        </w:rPr>
        <w:t>i</w:t>
      </w:r>
      <w:r w:rsidR="0015696B">
        <w:t>-propyl)</w:t>
      </w:r>
      <w:r w:rsidR="003271AB">
        <w:t xml:space="preserve"> dissociation</w:t>
      </w:r>
    </w:p>
    <w:p w:rsidR="00B35D94" w:rsidRDefault="00F77C82">
      <w:r>
        <w:t xml:space="preserve">The </w:t>
      </w:r>
      <w:r w:rsidRPr="00B35D94">
        <w:rPr>
          <w:rFonts w:ascii="Courier New" w:hAnsi="Courier New" w:cs="Courier New"/>
          <w:color w:val="FF0000"/>
        </w:rPr>
        <w:t>ipropyl_test.xml</w:t>
      </w:r>
      <w:r>
        <w:t xml:space="preserve"> input file is located within the folder ‘i-propyl/’.  This system includes one well, and an irreversible unimolecular dissociation channel in a He bath gas.  </w:t>
      </w:r>
      <w:r>
        <w:lastRenderedPageBreak/>
        <w:t xml:space="preserve">The </w:t>
      </w:r>
      <w:proofErr w:type="gramStart"/>
      <w:r>
        <w:rPr>
          <w:i/>
        </w:rPr>
        <w:t>k</w:t>
      </w:r>
      <w:r>
        <w:t>(</w:t>
      </w:r>
      <w:proofErr w:type="gramEnd"/>
      <w:r>
        <w:rPr>
          <w:i/>
        </w:rPr>
        <w:t>E</w:t>
      </w:r>
      <w:r>
        <w:t>)s for the irreversible dissociation channel are calculated using a reverse ILT of the propene + H association rate coefficients.</w:t>
      </w:r>
    </w:p>
    <w:p w:rsidR="00225ECE" w:rsidRDefault="00225ECE" w:rsidP="00225ECE">
      <w:pPr>
        <w:pStyle w:val="Heading3"/>
      </w:pPr>
      <w:bookmarkStart w:id="88" w:name="_Toc380341271"/>
      <w:r>
        <w:t>Benzene-OH Oxidation</w:t>
      </w:r>
      <w:bookmarkEnd w:id="88"/>
    </w:p>
    <w:p w:rsidR="00225ECE" w:rsidRDefault="00225ECE" w:rsidP="00225ECE">
      <w:pPr>
        <w:jc w:val="center"/>
      </w:pPr>
      <w:r>
        <w:rPr>
          <w:noProof/>
          <w:lang w:eastAsia="en-GB"/>
        </w:rPr>
        <w:drawing>
          <wp:inline distT="0" distB="0" distL="0" distR="0" wp14:anchorId="6997B30C" wp14:editId="7BBCD31C">
            <wp:extent cx="3167380" cy="271907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6" cstate="print">
                      <a:extLst>
                        <a:ext uri="{28A0092B-C50C-407E-A947-70E740481C1C}">
                          <a14:useLocalDpi xmlns:a14="http://schemas.microsoft.com/office/drawing/2010/main" val="0"/>
                        </a:ext>
                      </a:extLst>
                    </a:blip>
                    <a:srcRect l="3203" t="37514" r="21275" b="17513"/>
                    <a:stretch>
                      <a:fillRect/>
                    </a:stretch>
                  </pic:blipFill>
                  <pic:spPr bwMode="auto">
                    <a:xfrm>
                      <a:off x="0" y="0"/>
                      <a:ext cx="3167380" cy="2719070"/>
                    </a:xfrm>
                    <a:prstGeom prst="rect">
                      <a:avLst/>
                    </a:prstGeom>
                    <a:solidFill>
                      <a:srgbClr val="FFFFFF"/>
                    </a:solidFill>
                    <a:ln>
                      <a:noFill/>
                    </a:ln>
                  </pic:spPr>
                </pic:pic>
              </a:graphicData>
            </a:graphic>
          </wp:inline>
        </w:drawing>
      </w:r>
    </w:p>
    <w:p w:rsidR="00225ECE" w:rsidRPr="003271AB" w:rsidRDefault="00850E40" w:rsidP="003271AB">
      <w:pPr>
        <w:pStyle w:val="figurecaption"/>
        <w:rPr>
          <w:vertAlign w:val="subscript"/>
        </w:rPr>
      </w:pPr>
      <w:r>
        <w:t>Figure 13</w:t>
      </w:r>
      <w:r w:rsidR="00225ECE">
        <w:t>: PES for benzene-OH + O</w:t>
      </w:r>
      <w:r w:rsidR="003271AB">
        <w:rPr>
          <w:vertAlign w:val="subscript"/>
        </w:rPr>
        <w:t>2</w:t>
      </w:r>
    </w:p>
    <w:p w:rsidR="0015696B" w:rsidRDefault="00225ECE" w:rsidP="00225ECE">
      <w:r>
        <w:t xml:space="preserve">The </w:t>
      </w:r>
      <w:r w:rsidRPr="00F85358">
        <w:rPr>
          <w:rFonts w:ascii="Courier New" w:hAnsi="Courier New" w:cs="Courier New"/>
          <w:color w:val="FF0000"/>
        </w:rPr>
        <w:t>benzene_oxidation_test.xml</w:t>
      </w:r>
      <w:r>
        <w:t xml:space="preserve"> input file is located within the folder ‘benzene_oxidation/’.  This system includes a bimolecular source (I1 + O</w:t>
      </w:r>
      <w:r w:rsidRPr="00F85358">
        <w:rPr>
          <w:vertAlign w:val="subscript"/>
        </w:rPr>
        <w:t>2</w:t>
      </w:r>
      <w:r>
        <w:t>), two wells (I2_c_ax and I2_t_eq), and four irreversible channels in N</w:t>
      </w:r>
      <w:r>
        <w:rPr>
          <w:vertAlign w:val="subscript"/>
        </w:rPr>
        <w:t>2</w:t>
      </w:r>
      <w:r>
        <w:t xml:space="preserve"> bath gas.  Two of the irreversible channels are unimolecular isomerizations (to I3t and I3c), one is a unimolecular dissociation (I2_t_eq → phenol + HO</w:t>
      </w:r>
      <w:r>
        <w:rPr>
          <w:vertAlign w:val="subscript"/>
        </w:rPr>
        <w:t>2</w:t>
      </w:r>
      <w:r>
        <w:t>), and one is an irreversible exchange reaction (benzene-OH + O</w:t>
      </w:r>
      <w:r>
        <w:rPr>
          <w:vertAlign w:val="subscript"/>
        </w:rPr>
        <w:t>2</w:t>
      </w:r>
      <w:r>
        <w:t xml:space="preserve"> → phenol + HO</w:t>
      </w:r>
      <w:r>
        <w:rPr>
          <w:vertAlign w:val="subscript"/>
        </w:rPr>
        <w:t>2</w:t>
      </w:r>
      <w:r>
        <w:t xml:space="preserve">).  The </w:t>
      </w:r>
      <w:proofErr w:type="gramStart"/>
      <w:r>
        <w:rPr>
          <w:i/>
        </w:rPr>
        <w:t>k</w:t>
      </w:r>
      <w:r>
        <w:t>(</w:t>
      </w:r>
      <w:proofErr w:type="gramEnd"/>
      <w:r>
        <w:rPr>
          <w:i/>
        </w:rPr>
        <w:t>E</w:t>
      </w:r>
      <w:r>
        <w:t>)s for each channel are calculated using RRKM theory.</w:t>
      </w:r>
    </w:p>
    <w:p w:rsidR="00212854" w:rsidRDefault="00212854" w:rsidP="00212854">
      <w:pPr>
        <w:pStyle w:val="Heading3"/>
      </w:pPr>
      <w:bookmarkStart w:id="89" w:name="_Toc380341272"/>
      <w:r>
        <w:t>Thermodynamic Table</w:t>
      </w:r>
      <w:bookmarkEnd w:id="89"/>
    </w:p>
    <w:p w:rsidR="00212854" w:rsidRDefault="00212854">
      <w:r>
        <w:t xml:space="preserve">The </w:t>
      </w:r>
      <w:r w:rsidRPr="00F85358">
        <w:rPr>
          <w:rFonts w:ascii="Courier New" w:hAnsi="Courier New" w:cs="Courier New"/>
          <w:color w:val="FF0000"/>
        </w:rPr>
        <w:t>ThermodynamicTable.xml</w:t>
      </w:r>
      <w:r>
        <w:t xml:space="preserve"> input file in the folder ThermodynamicTable generates thermodynamics </w:t>
      </w:r>
      <w:r w:rsidRPr="0050402C">
        <w:t xml:space="preserve">function </w:t>
      </w:r>
      <w:r w:rsidR="00984554" w:rsidRPr="00191D6B">
        <w:t>data</w:t>
      </w:r>
      <w:r w:rsidR="00984554" w:rsidRPr="0050402C">
        <w:t xml:space="preserve"> </w:t>
      </w:r>
      <w:r w:rsidRPr="0050402C">
        <w:t>for</w:t>
      </w:r>
      <w:r>
        <w:t xml:space="preserve"> the species involved in the reaction</w:t>
      </w:r>
      <w:r w:rsidRPr="00212854">
        <w:rPr>
          <w:position w:val="-6"/>
        </w:rPr>
        <w:object w:dxaOrig="204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95pt;height:14.4pt" o:ole="">
            <v:imagedata r:id="rId37" o:title=""/>
          </v:shape>
          <o:OLEObject Type="Embed" ProgID="Equation.3" ShapeID="_x0000_i1025" DrawAspect="Content" ObjectID="_1454325236" r:id="rId38"/>
        </w:object>
      </w:r>
      <w:r>
        <w:t xml:space="preserve">. In this the input file the OH radical is defined using the </w:t>
      </w:r>
      <w:r w:rsidRPr="00FF7A4E">
        <w:rPr>
          <w:rFonts w:ascii="Courier New" w:hAnsi="Courier New" w:cs="Courier New"/>
          <w:color w:val="FF0000"/>
        </w:rPr>
        <w:t>DefinedStatesRotors</w:t>
      </w:r>
      <w:r>
        <w:rPr>
          <w:rFonts w:ascii="Courier New" w:hAnsi="Courier New" w:cs="Courier New"/>
          <w:color w:val="FF0000"/>
        </w:rPr>
        <w:t xml:space="preserve"> </w:t>
      </w:r>
      <w:r w:rsidRPr="00212854">
        <w:t>class.</w:t>
      </w:r>
    </w:p>
    <w:p w:rsidR="005B07D2" w:rsidRDefault="005B07D2" w:rsidP="005B07D2">
      <w:pPr>
        <w:pStyle w:val="Heading3"/>
      </w:pPr>
      <w:bookmarkStart w:id="90" w:name="_Toc380341273"/>
      <w:r>
        <w:t>UnitTests</w:t>
      </w:r>
      <w:bookmarkEnd w:id="90"/>
      <w:r w:rsidR="00FA7964">
        <w:t xml:space="preserve"> </w:t>
      </w:r>
    </w:p>
    <w:p w:rsidR="00F85358" w:rsidRDefault="005B07D2">
      <w:r>
        <w:t>This is a set of tests that are used by developers during MESMER development to test some lower level aspects of MESMER.</w:t>
      </w:r>
    </w:p>
    <w:p w:rsidR="00DA3F63" w:rsidRDefault="00F77C82" w:rsidP="00DA3F63">
      <w:pPr>
        <w:pStyle w:val="Heading2"/>
      </w:pPr>
      <w:bookmarkStart w:id="91" w:name="_Toc380341274"/>
      <w:r w:rsidRPr="00246233">
        <w:lastRenderedPageBreak/>
        <w:t>Examples</w:t>
      </w:r>
      <w:bookmarkEnd w:id="91"/>
    </w:p>
    <w:p w:rsidR="00290667" w:rsidRDefault="00F77C82">
      <w:r>
        <w:t xml:space="preserve">Some of the systems in the examples folder are discussed below. The list is not complete as it is expected that the number systems will increase with time.  </w:t>
      </w:r>
    </w:p>
    <w:tbl>
      <w:tblPr>
        <w:tblStyle w:val="LightGrid-Accent11"/>
        <w:tblW w:w="0" w:type="auto"/>
        <w:tblLook w:val="04A0" w:firstRow="1" w:lastRow="0" w:firstColumn="1" w:lastColumn="0" w:noHBand="0" w:noVBand="1"/>
      </w:tblPr>
      <w:tblGrid>
        <w:gridCol w:w="2695"/>
        <w:gridCol w:w="2966"/>
        <w:gridCol w:w="3625"/>
      </w:tblGrid>
      <w:tr w:rsidR="00DA3F63" w:rsidTr="001C1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Default="00DA3F63">
            <w:r>
              <w:t>Example</w:t>
            </w:r>
          </w:p>
        </w:tc>
        <w:tc>
          <w:tcPr>
            <w:tcW w:w="2966" w:type="dxa"/>
          </w:tcPr>
          <w:p w:rsidR="00DA3F63" w:rsidRDefault="00DA3F63">
            <w:pPr>
              <w:cnfStyle w:val="100000000000" w:firstRow="1" w:lastRow="0" w:firstColumn="0" w:lastColumn="0" w:oddVBand="0" w:evenVBand="0" w:oddHBand="0" w:evenHBand="0" w:firstRowFirstColumn="0" w:firstRowLastColumn="0" w:lastRowFirstColumn="0" w:lastRowLastColumn="0"/>
            </w:pPr>
            <w:r>
              <w:t>Description</w:t>
            </w:r>
          </w:p>
        </w:tc>
        <w:tc>
          <w:tcPr>
            <w:tcW w:w="3625" w:type="dxa"/>
          </w:tcPr>
          <w:p w:rsidR="00DA3F63" w:rsidRDefault="002D1883">
            <w:pPr>
              <w:cnfStyle w:val="100000000000" w:firstRow="1" w:lastRow="0" w:firstColumn="0" w:lastColumn="0" w:oddVBand="0" w:evenVBand="0" w:oddHBand="0" w:evenHBand="0" w:firstRowFirstColumn="0" w:firstRowLastColumn="0" w:lastRowFirstColumn="0" w:lastRowLastColumn="0"/>
            </w:pPr>
            <w:r>
              <w:t xml:space="preserve">Significant </w:t>
            </w:r>
            <w:r w:rsidR="00DA3F63">
              <w:t>Key</w:t>
            </w:r>
            <w:r>
              <w:t>words</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AcetylO2</w:t>
            </w:r>
          </w:p>
        </w:tc>
        <w:tc>
          <w:tcPr>
            <w:tcW w:w="2966" w:type="dxa"/>
          </w:tcPr>
          <w:p w:rsidR="00DA3F63" w:rsidRPr="00DA3F63" w:rsidRDefault="00DA3F63" w:rsidP="00DA3F63">
            <w:pPr>
              <w:cnfStyle w:val="000000100000" w:firstRow="0" w:lastRow="0" w:firstColumn="0" w:lastColumn="0" w:oddVBand="0" w:evenVBand="0" w:oddHBand="1" w:evenHBand="0" w:firstRowFirstColumn="0" w:firstRowLastColumn="0" w:lastRowFirstColumn="0" w:lastRowLastColumn="0"/>
            </w:pPr>
            <w:r w:rsidRPr="00DA3F63">
              <w:rPr>
                <w:sz w:val="20"/>
              </w:rPr>
              <w:t>An extended example of the Actyl + O</w:t>
            </w:r>
            <w:r w:rsidRPr="00DA3F63">
              <w:rPr>
                <w:sz w:val="20"/>
                <w:vertAlign w:val="subscript"/>
              </w:rPr>
              <w:t>2</w:t>
            </w:r>
            <w:r w:rsidRPr="00DA3F63">
              <w:rPr>
                <w:sz w:val="20"/>
              </w:rPr>
              <w:t xml:space="preserve"> system presented in the MesmerQA</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me:SimpleRRKM</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Height w:val="1434"/>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Butyl_H_to_Butane</w:t>
            </w:r>
          </w:p>
        </w:tc>
        <w:tc>
          <w:tcPr>
            <w:tcW w:w="2966" w:type="dxa"/>
          </w:tcPr>
          <w:p w:rsidR="00DA3F63" w:rsidRDefault="002D188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Pr>
                <w:sz w:val="20"/>
                <w:vertAlign w:val="subscript"/>
              </w:rPr>
              <w:t>4</w:t>
            </w:r>
            <w:r w:rsidRPr="00DA3F63">
              <w:rPr>
                <w:sz w:val="20"/>
              </w:rPr>
              <w:t>H</w:t>
            </w:r>
            <w:r>
              <w:rPr>
                <w:sz w:val="20"/>
                <w:vertAlign w:val="subscript"/>
              </w:rPr>
              <w:t>9</w:t>
            </w:r>
            <w:r w:rsidRPr="00DA3F63">
              <w:rPr>
                <w:sz w:val="20"/>
              </w:rPr>
              <w:t xml:space="preserve"> + H </w:t>
            </w:r>
            <w:r w:rsidRPr="00DA3F63">
              <w:rPr>
                <w:rFonts w:asciiTheme="majorHAnsi" w:hAnsiTheme="majorHAnsi"/>
                <w:sz w:val="20"/>
              </w:rPr>
              <w:t>→</w:t>
            </w:r>
            <w:r w:rsidRPr="00DA3F63">
              <w:rPr>
                <w:sz w:val="20"/>
              </w:rPr>
              <w:t xml:space="preserve"> C</w:t>
            </w:r>
            <w:r>
              <w:rPr>
                <w:sz w:val="20"/>
                <w:vertAlign w:val="subscript"/>
              </w:rPr>
              <w:t>4</w:t>
            </w:r>
            <w:r w:rsidRPr="00DA3F63">
              <w:rPr>
                <w:sz w:val="20"/>
              </w:rPr>
              <w:t>H</w:t>
            </w:r>
            <w:r>
              <w:rPr>
                <w:sz w:val="20"/>
                <w:vertAlign w:val="subscript"/>
              </w:rPr>
              <w:t>10</w:t>
            </w:r>
            <w:r>
              <w:rPr>
                <w:sz w:val="20"/>
              </w:rPr>
              <w:t>:</w:t>
            </w:r>
            <w:r w:rsidRPr="00DA3F63">
              <w:rPr>
                <w:sz w:val="20"/>
              </w:rPr>
              <w:t xml:space="preserve"> demonstrates the </w:t>
            </w:r>
            <w:r>
              <w:rPr>
                <w:sz w:val="20"/>
              </w:rPr>
              <w:t xml:space="preserve">projection of internal rotor modes from a Hessian and </w:t>
            </w:r>
            <w:r w:rsidRPr="00DA3F63">
              <w:rPr>
                <w:sz w:val="20"/>
              </w:rPr>
              <w:t>application of hindered rotors.</w:t>
            </w:r>
          </w:p>
        </w:tc>
        <w:tc>
          <w:tcPr>
            <w:tcW w:w="3625" w:type="dxa"/>
          </w:tcPr>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me:hessian</w:t>
            </w:r>
          </w:p>
          <w:p w:rsidR="002D188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Pr="002D1883" w:rsidRDefault="002D1883" w:rsidP="002D1883">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0000FF"/>
                <w:szCs w:val="24"/>
                <w:lang w:eastAsia="en-GB"/>
              </w:rPr>
            </w:pPr>
            <w:r w:rsidRPr="002D1883">
              <w:rPr>
                <w:rFonts w:ascii="Consolas" w:hAnsi="Consolas" w:cs="Consolas"/>
                <w:color w:val="FF0000"/>
                <w:sz w:val="20"/>
                <w:lang w:eastAsia="en-GB"/>
              </w:rPr>
              <w:t>ThermodynamicTable</w:t>
            </w: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DefinedTunellingCoefficients</w:t>
            </w:r>
          </w:p>
        </w:tc>
        <w:tc>
          <w:tcPr>
            <w:tcW w:w="2966" w:type="dxa"/>
          </w:tcPr>
          <w:p w:rsidR="00DA3F63" w:rsidRDefault="0030035F" w:rsidP="0030035F">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 xml:space="preserve">OH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CH</w:t>
            </w:r>
            <w:r>
              <w:rPr>
                <w:sz w:val="20"/>
                <w:vertAlign w:val="subscript"/>
              </w:rPr>
              <w:t>3</w:t>
            </w:r>
            <w:r>
              <w:rPr>
                <w:sz w:val="20"/>
              </w:rPr>
              <w:t>O…H</w:t>
            </w:r>
            <w:r w:rsidRPr="0030035F">
              <w:rPr>
                <w:sz w:val="20"/>
                <w:vertAlign w:val="subscript"/>
              </w:rPr>
              <w:t>2</w:t>
            </w:r>
            <w:r>
              <w:rPr>
                <w:sz w:val="20"/>
              </w:rPr>
              <w:t>O:</w:t>
            </w:r>
            <w:r w:rsidRPr="00DA3F63">
              <w:rPr>
                <w:sz w:val="20"/>
              </w:rPr>
              <w:t xml:space="preserve"> demonstrates the </w:t>
            </w:r>
            <w:r>
              <w:rPr>
                <w:sz w:val="20"/>
              </w:rPr>
              <w:t>use</w:t>
            </w:r>
            <w:r w:rsidRPr="00DA3F63">
              <w:rPr>
                <w:sz w:val="20"/>
              </w:rPr>
              <w:t xml:space="preserve"> of </w:t>
            </w:r>
            <w:r>
              <w:rPr>
                <w:sz w:val="20"/>
              </w:rPr>
              <w:t>defined tunneling coefficients</w:t>
            </w:r>
            <w:r w:rsidRPr="00DA3F63">
              <w:rPr>
                <w:sz w:val="20"/>
              </w:rPr>
              <w:t>.</w:t>
            </w:r>
          </w:p>
        </w:tc>
        <w:tc>
          <w:tcPr>
            <w:tcW w:w="3625" w:type="dxa"/>
          </w:tcPr>
          <w:p w:rsidR="0030035F" w:rsidRPr="0030035F" w:rsidRDefault="0030035F" w:rsidP="0030035F">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30035F">
              <w:rPr>
                <w:rFonts w:ascii="Consolas" w:hAnsi="Consolas" w:cs="Consolas"/>
                <w:color w:val="FF0000"/>
                <w:sz w:val="20"/>
                <w:lang w:eastAsia="en-GB"/>
              </w:rPr>
              <w:t>me:DefinedTunnelingCoefficients</w:t>
            </w:r>
          </w:p>
          <w:p w:rsidR="00DA3F63" w:rsidRPr="002D1883" w:rsidRDefault="00DA3F63" w:rsidP="002D1883">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Ethyl_H_to_Ethane</w:t>
            </w:r>
          </w:p>
        </w:tc>
        <w:tc>
          <w:tcPr>
            <w:tcW w:w="2966" w:type="dxa"/>
          </w:tcPr>
          <w:p w:rsidR="00DA3F63" w:rsidRPr="00DA3F63" w:rsidRDefault="00DA3F63" w:rsidP="002D1883">
            <w:pPr>
              <w:cnfStyle w:val="000000010000" w:firstRow="0" w:lastRow="0" w:firstColumn="0" w:lastColumn="0" w:oddVBand="0" w:evenVBand="0" w:oddHBand="0" w:evenHBand="1" w:firstRowFirstColumn="0" w:firstRowLastColumn="0" w:lastRowFirstColumn="0" w:lastRowLastColumn="0"/>
            </w:pPr>
            <w:r w:rsidRPr="00DA3F63">
              <w:rPr>
                <w:sz w:val="20"/>
              </w:rPr>
              <w:t>C</w:t>
            </w:r>
            <w:r w:rsidRPr="00DA3F63">
              <w:rPr>
                <w:sz w:val="20"/>
                <w:vertAlign w:val="subscript"/>
              </w:rPr>
              <w:t>2</w:t>
            </w:r>
            <w:r w:rsidRPr="00DA3F63">
              <w:rPr>
                <w:sz w:val="20"/>
              </w:rPr>
              <w:t>H</w:t>
            </w:r>
            <w:r w:rsidRPr="00DA3F63">
              <w:rPr>
                <w:sz w:val="20"/>
                <w:vertAlign w:val="subscript"/>
              </w:rPr>
              <w:t>5</w:t>
            </w:r>
            <w:r w:rsidRPr="00DA3F63">
              <w:rPr>
                <w:sz w:val="20"/>
              </w:rPr>
              <w:t xml:space="preserve"> + H </w:t>
            </w:r>
            <w:r w:rsidRPr="00DA3F63">
              <w:rPr>
                <w:rFonts w:asciiTheme="majorHAnsi" w:hAnsiTheme="majorHAnsi"/>
                <w:sz w:val="20"/>
              </w:rPr>
              <w:t>→</w:t>
            </w:r>
            <w:r w:rsidRPr="00DA3F63">
              <w:rPr>
                <w:sz w:val="20"/>
              </w:rPr>
              <w:t xml:space="preserve"> C</w:t>
            </w:r>
            <w:r w:rsidRPr="00DA3F63">
              <w:rPr>
                <w:sz w:val="20"/>
                <w:vertAlign w:val="subscript"/>
              </w:rPr>
              <w:t>2</w:t>
            </w:r>
            <w:r w:rsidRPr="00DA3F63">
              <w:rPr>
                <w:sz w:val="20"/>
              </w:rPr>
              <w:t>H</w:t>
            </w:r>
            <w:r w:rsidRPr="00DA3F63">
              <w:rPr>
                <w:sz w:val="20"/>
                <w:vertAlign w:val="subscript"/>
              </w:rPr>
              <w:t>6</w:t>
            </w:r>
            <w:r w:rsidR="002D1883">
              <w:rPr>
                <w:sz w:val="20"/>
              </w:rPr>
              <w:t>:</w:t>
            </w:r>
            <w:r w:rsidRPr="00DA3F63">
              <w:rPr>
                <w:sz w:val="20"/>
              </w:rPr>
              <w:t xml:space="preserve"> demonstrates the application of hindered rotors</w:t>
            </w:r>
            <w:r w:rsidR="00AF38E1">
              <w:rPr>
                <w:sz w:val="20"/>
              </w:rPr>
              <w:t xml:space="preserve"> using an ab initio potential</w:t>
            </w:r>
            <w:r w:rsidRPr="00DA3F63">
              <w:rPr>
                <w:sz w:val="20"/>
              </w:rPr>
              <w:t>.</w:t>
            </w:r>
          </w:p>
        </w:tc>
        <w:tc>
          <w:tcPr>
            <w:tcW w:w="3625" w:type="dxa"/>
          </w:tcPr>
          <w:p w:rsidR="00AF38E1" w:rsidRPr="002D1883"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me:HinderedRotorQM1D</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H2Ominimal</w:t>
            </w:r>
          </w:p>
        </w:tc>
        <w:tc>
          <w:tcPr>
            <w:tcW w:w="2966" w:type="dxa"/>
          </w:tcPr>
          <w:p w:rsidR="00DA3F63" w:rsidRDefault="00AF38E1">
            <w:pPr>
              <w:cnfStyle w:val="000000100000" w:firstRow="0" w:lastRow="0" w:firstColumn="0" w:lastColumn="0" w:oddVBand="0" w:evenVBand="0" w:oddHBand="1" w:evenHBand="0" w:firstRowFirstColumn="0" w:firstRowLastColumn="0" w:lastRowFirstColumn="0" w:lastRowLastColumn="0"/>
            </w:pPr>
            <w:r>
              <w:rPr>
                <w:sz w:val="20"/>
              </w:rPr>
              <w:t xml:space="preserve">H </w:t>
            </w:r>
            <w:r w:rsidRPr="00DA3F63">
              <w:rPr>
                <w:sz w:val="20"/>
              </w:rPr>
              <w:t xml:space="preserve">+ </w:t>
            </w:r>
            <w:r>
              <w:rPr>
                <w:sz w:val="20"/>
              </w:rPr>
              <w:t>O</w:t>
            </w:r>
            <w:r w:rsidRPr="00DA3F63">
              <w:rPr>
                <w:sz w:val="20"/>
              </w:rPr>
              <w:t xml:space="preserve">H </w:t>
            </w:r>
            <w:r w:rsidRPr="00DA3F63">
              <w:rPr>
                <w:rFonts w:asciiTheme="majorHAnsi" w:hAnsiTheme="majorHAnsi"/>
                <w:sz w:val="20"/>
              </w:rPr>
              <w:t>→</w:t>
            </w:r>
            <w:r w:rsidRPr="00DA3F63">
              <w:rPr>
                <w:sz w:val="20"/>
              </w:rPr>
              <w:t xml:space="preserve"> </w:t>
            </w:r>
            <w:r>
              <w:rPr>
                <w:sz w:val="20"/>
              </w:rPr>
              <w:t>H</w:t>
            </w:r>
            <w:r w:rsidRPr="0030035F">
              <w:rPr>
                <w:sz w:val="20"/>
                <w:vertAlign w:val="subscript"/>
              </w:rPr>
              <w:t>2</w:t>
            </w:r>
            <w:r>
              <w:rPr>
                <w:sz w:val="20"/>
              </w:rPr>
              <w:t xml:space="preserve">O: This simple association demonstrates the use of the </w:t>
            </w:r>
            <w:r w:rsidRPr="00AF38E1">
              <w:rPr>
                <w:sz w:val="20"/>
              </w:rPr>
              <w:t>librarymols.xml</w:t>
            </w:r>
            <w:r>
              <w:rPr>
                <w:sz w:val="20"/>
              </w:rPr>
              <w:t xml:space="preserve"> file.</w:t>
            </w:r>
          </w:p>
        </w:tc>
        <w:tc>
          <w:tcPr>
            <w:tcW w:w="3625" w:type="dxa"/>
          </w:tcPr>
          <w:p w:rsidR="00AF38E1" w:rsidRDefault="00AF38E1" w:rsidP="00AF38E1">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2D1883">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i-propyl</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i-C</w:t>
            </w:r>
            <w:r w:rsidRPr="00DA3F63">
              <w:rPr>
                <w:sz w:val="20"/>
                <w:vertAlign w:val="subscript"/>
              </w:rPr>
              <w:t>3</w:t>
            </w:r>
            <w:r w:rsidRPr="00DA3F63">
              <w:rPr>
                <w:sz w:val="20"/>
              </w:rPr>
              <w:t>H</w:t>
            </w:r>
            <w:r w:rsidRPr="00DA3F63">
              <w:rPr>
                <w:sz w:val="20"/>
                <w:vertAlign w:val="subscript"/>
              </w:rPr>
              <w:t>7</w:t>
            </w:r>
            <w:r w:rsidRPr="00DA3F63">
              <w:rPr>
                <w:sz w:val="20"/>
              </w:rPr>
              <w:t xml:space="preserve"> → H + C</w:t>
            </w:r>
            <w:r w:rsidRPr="00DA3F63">
              <w:rPr>
                <w:sz w:val="20"/>
                <w:vertAlign w:val="subscript"/>
              </w:rPr>
              <w:t>3</w:t>
            </w:r>
            <w:r w:rsidRPr="00DA3F63">
              <w:rPr>
                <w:sz w:val="20"/>
              </w:rPr>
              <w:t>H</w:t>
            </w:r>
            <w:r w:rsidRPr="00DA3F63">
              <w:rPr>
                <w:sz w:val="20"/>
                <w:vertAlign w:val="subscript"/>
              </w:rPr>
              <w:t>6</w:t>
            </w:r>
            <w:r>
              <w:rPr>
                <w:sz w:val="20"/>
              </w:rPr>
              <w:t>: T</w:t>
            </w:r>
            <w:r w:rsidR="00AF38E1">
              <w:rPr>
                <w:sz w:val="20"/>
              </w:rPr>
              <w:t>he</w:t>
            </w:r>
            <w:r w:rsidRPr="00DA3F63">
              <w:rPr>
                <w:sz w:val="20"/>
              </w:rPr>
              <w:t>s</w:t>
            </w:r>
            <w:r w:rsidR="00AF38E1">
              <w:rPr>
                <w:sz w:val="20"/>
              </w:rPr>
              <w:t>e</w:t>
            </w:r>
            <w:r w:rsidRPr="00DA3F63">
              <w:rPr>
                <w:sz w:val="20"/>
              </w:rPr>
              <w:t xml:space="preserve"> example</w:t>
            </w:r>
            <w:r w:rsidR="00AF38E1">
              <w:rPr>
                <w:sz w:val="20"/>
              </w:rPr>
              <w:t>s extend</w:t>
            </w:r>
            <w:r w:rsidRPr="00DA3F63">
              <w:rPr>
                <w:sz w:val="20"/>
              </w:rPr>
              <w:t xml:space="preserve"> the MesmerQA job of the same name so as to perform a fitting of the experimental data obtained by Seakins et al.</w:t>
            </w:r>
            <w:r w:rsidRPr="00DA3F63">
              <w:rPr>
                <w:sz w:val="20"/>
              </w:rPr>
              <w:fldChar w:fldCharType="begin"/>
            </w:r>
            <w:r w:rsidR="00EF0DE7">
              <w:rPr>
                <w:sz w:val="20"/>
              </w:rPr>
              <w:instrText xml:space="preserve"> ADDIN EN.CITE &lt;EndNote&gt;&lt;Cite&gt;&lt;Author&gt;Seakins&lt;/Author&gt;&lt;Year&gt;1993&lt;/Year&gt;&lt;RecNum&gt;6&lt;/RecNum&gt;&lt;DisplayText&gt;[8]&lt;/DisplayText&gt;&lt;record&gt;&lt;rec-number&gt;6&lt;/rec-number&gt;&lt;foreign-keys&gt;&lt;key app="EN" db-id="p0fxzf5acxfpxle99drxffxe99d2dt50szw2"&gt;6&lt;/key&gt;&lt;/foreign-keys&gt;&lt;ref-type name="Journal Article"&gt;17&lt;/ref-type&gt;&lt;contributors&gt;&lt;authors&gt;&lt;author&gt;Seakins, P. W.&lt;/author&gt;&lt;author&gt;Robertson, S. H.&lt;/author&gt;&lt;author&gt;Pilling, M. J.&lt;/author&gt;&lt;author&gt;Slagle, I. R.&lt;/author&gt;&lt;author&gt;Gmurczyk, G. W.&lt;/author&gt;&lt;author&gt;Bencsura, A.&lt;/author&gt;&lt;author&gt;Gutman, D.&lt;/author&gt;&lt;author&gt;Tsang, W.&lt;/author&gt;&lt;/authors&gt;&lt;/contributors&gt;&lt;auth-address&gt;PHYS CHEM LAB,OXFORD OX1 3QZ,ENGLAND. CATHOLIC UNIV AMER,DEPT CHEM,WASHINGTON,DC 20064. NATL INST STAND &amp;amp; TECHNOL,DIV CHEM KINET,GAITHERSBURG,MD 20899.&lt;/auth-address&gt;&lt;titles&gt;&lt;title&gt;&lt;style face="normal" font="default" size="100%"&gt;Kinetics fo the Unimolecular Decomposition of i-C&lt;/style&gt;&lt;style face="subscript" font="default" size="100%"&gt;3&lt;/style&gt;&lt;style face="normal" font="default" size="100%"&gt;H&lt;/style&gt;&lt;style face="subscript" font="default" size="100%"&gt;7&lt;/style&gt;&lt;style face="normal" font="default" size="100%"&gt; - Weak Collision Effects in Helium, Argon and Nitrogen&lt;/style&gt;&lt;/title&gt;&lt;secondary-title&gt;Journal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4450-4458&lt;/pages&gt;&lt;volume&gt;97&lt;/volume&gt;&lt;number&gt;17&lt;/number&gt;&lt;dates&gt;&lt;year&gt;1993&lt;/year&gt;&lt;pub-dates&gt;&lt;date&gt;Apr&lt;/date&gt;&lt;/pub-dates&gt;&lt;/dates&gt;&lt;isbn&gt;0022-3654&lt;/isbn&gt;&lt;accession-num&gt;WOS:A1993LA02300032&lt;/accession-num&gt;&lt;work-type&gt;Article&lt;/work-type&gt;&lt;urls&gt;&lt;related-urls&gt;&lt;url&gt;&amp;lt;Go to ISI&amp;gt;://WOS:A1993LA02300032&lt;/url&gt;&lt;/related-urls&gt;&lt;/urls&gt;&lt;electronic-resource-num&gt;10.1021/j100119a032&lt;/electronic-resource-num&gt;&lt;language&gt;English&lt;/language&gt;&lt;/record&gt;&lt;/Cite&gt;&lt;/EndNote&gt;</w:instrText>
            </w:r>
            <w:r w:rsidRPr="00DA3F63">
              <w:rPr>
                <w:sz w:val="20"/>
              </w:rPr>
              <w:fldChar w:fldCharType="separate"/>
            </w:r>
            <w:r w:rsidR="00EF0DE7">
              <w:rPr>
                <w:noProof/>
                <w:sz w:val="20"/>
              </w:rPr>
              <w:t>[</w:t>
            </w:r>
            <w:hyperlink w:anchor="_ENREF_8" w:tooltip="Seakins, 1993 #6" w:history="1">
              <w:r w:rsidR="00EF3BB5">
                <w:rPr>
                  <w:noProof/>
                  <w:sz w:val="20"/>
                </w:rPr>
                <w:t>8</w:t>
              </w:r>
            </w:hyperlink>
            <w:r w:rsidR="00EF0DE7">
              <w:rPr>
                <w:noProof/>
                <w:sz w:val="20"/>
              </w:rPr>
              <w:t>]</w:t>
            </w:r>
            <w:r w:rsidRPr="00DA3F63">
              <w:rPr>
                <w:sz w:val="20"/>
              </w:rPr>
              <w:fldChar w:fldCharType="end"/>
            </w:r>
            <w:r w:rsidR="00AF38E1">
              <w:rPr>
                <w:sz w:val="20"/>
              </w:rPr>
              <w:t xml:space="preserve"> They demonstrate the use of an analytic hindering potential.</w:t>
            </w:r>
          </w:p>
        </w:tc>
        <w:tc>
          <w:tcPr>
            <w:tcW w:w="3625" w:type="dxa"/>
          </w:tcPr>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Pr>
                <w:rFonts w:ascii="Consolas" w:hAnsi="Consolas" w:cs="Consolas"/>
                <w:color w:val="FF0000"/>
                <w:sz w:val="20"/>
                <w:lang w:eastAsia="en-GB"/>
              </w:rPr>
              <w:t>me:ExponentialDown</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me:HinderedRotorQM1D</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fitting</w:t>
            </w:r>
            <w:r>
              <w:rPr>
                <w:rFonts w:ascii="Consolas" w:hAnsi="Consolas" w:cs="Consolas"/>
                <w:color w:val="FF0000"/>
                <w:sz w:val="20"/>
                <w:lang w:eastAsia="en-GB"/>
              </w:rPr>
              <w:t xml:space="preserve"> </w:t>
            </w:r>
            <w:r w:rsidRPr="00AF38E1">
              <w:rPr>
                <w:sz w:val="20"/>
              </w:rPr>
              <w:t>(</w:t>
            </w:r>
            <w:r>
              <w:rPr>
                <w:sz w:val="20"/>
              </w:rPr>
              <w:t>ipropyl_test</w:t>
            </w:r>
            <w:r w:rsidRPr="00AF38E1">
              <w:rPr>
                <w:sz w:val="20"/>
              </w:rPr>
              <w:t>.xml)</w:t>
            </w:r>
          </w:p>
          <w:p w:rsidR="00AF38E1" w:rsidRPr="00AF38E1" w:rsidRDefault="00AF38E1" w:rsidP="00AF38E1">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AF38E1">
              <w:rPr>
                <w:rFonts w:ascii="Consolas" w:hAnsi="Consolas" w:cs="Consolas"/>
                <w:color w:val="FF0000"/>
                <w:sz w:val="20"/>
                <w:lang w:eastAsia="en-GB"/>
              </w:rPr>
              <w:t>marquardt</w:t>
            </w:r>
            <w:r>
              <w:rPr>
                <w:rFonts w:ascii="Consolas" w:hAnsi="Consolas" w:cs="Consolas"/>
                <w:color w:val="FF0000"/>
                <w:sz w:val="20"/>
                <w:lang w:eastAsia="en-GB"/>
              </w:rPr>
              <w:t xml:space="preserve"> </w:t>
            </w:r>
            <w:r w:rsidRPr="00AF38E1">
              <w:rPr>
                <w:sz w:val="20"/>
              </w:rPr>
              <w:t>(</w:t>
            </w:r>
            <w:r>
              <w:rPr>
                <w:sz w:val="20"/>
              </w:rPr>
              <w:t>ipropyl_LM</w:t>
            </w:r>
            <w:r w:rsidRPr="00AF38E1">
              <w:rPr>
                <w:sz w:val="20"/>
              </w:rPr>
              <w:t>.xml)</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Methoxymethyl</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sidRPr="00DA3F63">
              <w:rPr>
                <w:sz w:val="20"/>
              </w:rPr>
              <w:t>CH</w:t>
            </w:r>
            <w:r>
              <w:rPr>
                <w:sz w:val="20"/>
                <w:vertAlign w:val="subscript"/>
              </w:rPr>
              <w:t>3</w:t>
            </w:r>
            <w:r>
              <w:rPr>
                <w:sz w:val="20"/>
              </w:rPr>
              <w:t>OCH</w:t>
            </w:r>
            <w:r>
              <w:rPr>
                <w:sz w:val="20"/>
                <w:vertAlign w:val="subscript"/>
              </w:rPr>
              <w:t>2</w:t>
            </w:r>
            <w:r>
              <w:rPr>
                <w:sz w:val="20"/>
              </w:rPr>
              <w:t xml:space="preserve"> </w:t>
            </w:r>
            <w:r w:rsidRPr="00DA3F63">
              <w:rPr>
                <w:sz w:val="20"/>
              </w:rPr>
              <w:t xml:space="preserve">+ </w:t>
            </w:r>
            <w:r>
              <w:rPr>
                <w:sz w:val="20"/>
              </w:rPr>
              <w:t>O</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products: This example shows of the analytic representation feature.</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me:analyticalRepresentation</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Methyl_H_to_Methane</w:t>
            </w:r>
          </w:p>
        </w:tc>
        <w:tc>
          <w:tcPr>
            <w:tcW w:w="2966" w:type="dxa"/>
          </w:tcPr>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w:r w:rsidRPr="00DA3F63">
              <w:rPr>
                <w:sz w:val="20"/>
              </w:rPr>
              <w:t xml:space="preserve">The two examples presented here are both based on the association </w:t>
            </w:r>
            <w:r w:rsidRPr="00DA3F63">
              <w:rPr>
                <w:sz w:val="20"/>
              </w:rPr>
              <w:lastRenderedPageBreak/>
              <w:t>reaction</w:t>
            </w:r>
          </w:p>
          <w:p w:rsidR="00DA3F63" w:rsidRPr="00DA3F63" w:rsidRDefault="00DA3F63" w:rsidP="00DA3F63">
            <w:pPr>
              <w:cnfStyle w:val="000000010000" w:firstRow="0" w:lastRow="0" w:firstColumn="0" w:lastColumn="0" w:oddVBand="0" w:evenVBand="0" w:oddHBand="0" w:evenHBand="1" w:firstRowFirstColumn="0" w:firstRowLastColumn="0" w:lastRowFirstColumn="0" w:lastRowLastColumn="0"/>
              <w:rPr>
                <w:sz w:val="20"/>
              </w:rPr>
            </w:pPr>
            <m:oMathPara>
              <m:oMath>
                <m:r>
                  <m:rPr>
                    <m:sty m:val="p"/>
                  </m:rPr>
                  <w:rPr>
                    <w:rFonts w:ascii="Cambria Math" w:hAnsi="Cambria Math"/>
                    <w:sz w:val="20"/>
                  </w:rPr>
                  <m:t>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3</m:t>
                    </m:r>
                  </m:sub>
                </m:sSub>
                <m:r>
                  <m:rPr>
                    <m:sty m:val="p"/>
                  </m:rPr>
                  <w:rPr>
                    <w:rFonts w:ascii="Cambria Math" w:hAnsi="Cambria Math"/>
                    <w:sz w:val="20"/>
                  </w:rPr>
                  <m:t>+H→C</m:t>
                </m:r>
                <m:sSub>
                  <m:sSubPr>
                    <m:ctrlPr>
                      <w:rPr>
                        <w:rFonts w:ascii="Cambria Math" w:hAnsi="Cambria Math"/>
                        <w:sz w:val="20"/>
                      </w:rPr>
                    </m:ctrlPr>
                  </m:sSubPr>
                  <m:e>
                    <m:r>
                      <m:rPr>
                        <m:sty m:val="p"/>
                      </m:rPr>
                      <w:rPr>
                        <w:rFonts w:ascii="Cambria Math" w:hAnsi="Cambria Math"/>
                        <w:sz w:val="20"/>
                      </w:rPr>
                      <m:t>H</m:t>
                    </m:r>
                  </m:e>
                  <m:sub>
                    <m:r>
                      <m:rPr>
                        <m:sty m:val="p"/>
                      </m:rPr>
                      <w:rPr>
                        <w:rFonts w:ascii="Cambria Math" w:hAnsi="Cambria Math"/>
                        <w:sz w:val="20"/>
                      </w:rPr>
                      <m:t>4</m:t>
                    </m:r>
                  </m:sub>
                </m:sSub>
              </m:oMath>
            </m:oMathPara>
          </w:p>
          <w:p w:rsidR="00DA3F63" w:rsidRDefault="00DA3F63" w:rsidP="00EF3BB5">
            <w:pPr>
              <w:cnfStyle w:val="000000010000" w:firstRow="0" w:lastRow="0" w:firstColumn="0" w:lastColumn="0" w:oddVBand="0" w:evenVBand="0" w:oddHBand="0" w:evenHBand="1" w:firstRowFirstColumn="0" w:firstRowLastColumn="0" w:lastRowFirstColumn="0" w:lastRowLastColumn="0"/>
            </w:pPr>
            <w:r w:rsidRPr="00DA3F63">
              <w:rPr>
                <w:sz w:val="20"/>
              </w:rPr>
              <w:t>They both fit the data obtained by Brouard et al.</w:t>
            </w:r>
            <w:r w:rsidRPr="00DA3F63">
              <w:rPr>
                <w:sz w:val="20"/>
              </w:rPr>
              <w:fldChar w:fldCharType="begin"/>
            </w:r>
            <w:r w:rsidR="00EF0DE7">
              <w:rPr>
                <w:sz w:val="20"/>
              </w:rPr>
              <w:instrText xml:space="preserve"> ADDIN EN.CITE &lt;EndNote&gt;&lt;Cite&gt;&lt;Author&gt;Brouard&lt;/Author&gt;&lt;Year&gt;1989&lt;/Year&gt;&lt;RecNum&gt;7&lt;/RecNum&gt;&lt;DisplayText&gt;[9]&lt;/DisplayText&gt;&lt;record&gt;&lt;rec-number&gt;7&lt;/rec-number&gt;&lt;foreign-keys&gt;&lt;key app="EN" db-id="p0fxzf5acxfpxle99drxffxe99d2dt50szw2"&gt;7&lt;/key&gt;&lt;/foreign-keys&gt;&lt;ref-type name="Journal Article"&gt;17&lt;/ref-type&gt;&lt;contributors&gt;&lt;authors&gt;&lt;author&gt;Brouard, M.&lt;/author&gt;&lt;author&gt;Macpherson, M. T.&lt;/author&gt;&lt;author&gt;Pilling, M. J.&lt;/author&gt;&lt;/authors&gt;&lt;/contributors&gt;&lt;auth-address&gt;PHYS CHEM LAB,S PARKS RD,OXFORD OX1 3QZ,ENGLAND.&lt;/auth-address&gt;&lt;titles&gt;&lt;title&gt;&lt;style face="normal" font="default" size="100%"&gt;Experimental and RRKM Modelling Study of the CH&lt;/style&gt;&lt;style face="subscript" font="default" size="100%"&gt;3&lt;/style&gt;&lt;style face="normal" font="default" size="100%"&gt; + H and CH&lt;/style&gt;&lt;style face="subscript" font="default" size="100%"&gt;3&lt;/style&gt;&lt;style face="normal" font="default" size="100%"&gt; + D Reactions&lt;/style&gt;&lt;/title&gt;&lt;secondary-title&gt;Journal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4047-4059&lt;/pages&gt;&lt;volume&gt;93&lt;/volume&gt;&lt;number&gt;10&lt;/number&gt;&lt;dates&gt;&lt;year&gt;1989&lt;/year&gt;&lt;pub-dates&gt;&lt;date&gt;May&lt;/date&gt;&lt;/pub-dates&gt;&lt;/dates&gt;&lt;isbn&gt;0022-3654&lt;/isbn&gt;&lt;accession-num&gt;WOS:A1989U707500037&lt;/accession-num&gt;&lt;work-type&gt;Article&lt;/work-type&gt;&lt;urls&gt;&lt;related-urls&gt;&lt;url&gt;&amp;lt;Go to ISI&amp;gt;://WOS:A1989U707500037&lt;/url&gt;&lt;/related-urls&gt;&lt;/urls&gt;&lt;electronic-resource-num&gt;10.1021/j100347a037&lt;/electronic-resource-num&gt;&lt;language&gt;English&lt;/language&gt;&lt;/record&gt;&lt;/Cite&gt;&lt;/EndNote&gt;</w:instrText>
            </w:r>
            <w:r w:rsidRPr="00DA3F63">
              <w:rPr>
                <w:sz w:val="20"/>
              </w:rPr>
              <w:fldChar w:fldCharType="separate"/>
            </w:r>
            <w:r w:rsidR="00EF0DE7">
              <w:rPr>
                <w:noProof/>
                <w:sz w:val="20"/>
              </w:rPr>
              <w:t>[</w:t>
            </w:r>
            <w:hyperlink w:anchor="_ENREF_9" w:tooltip="Brouard, 1989 #7" w:history="1">
              <w:r w:rsidR="00EF3BB5">
                <w:rPr>
                  <w:noProof/>
                  <w:sz w:val="20"/>
                </w:rPr>
                <w:t>9</w:t>
              </w:r>
            </w:hyperlink>
            <w:r w:rsidR="00EF0DE7">
              <w:rPr>
                <w:noProof/>
                <w:sz w:val="20"/>
              </w:rPr>
              <w:t>]</w:t>
            </w:r>
            <w:r w:rsidRPr="00DA3F63">
              <w:rPr>
                <w:sz w:val="20"/>
              </w:rPr>
              <w:fldChar w:fldCharType="end"/>
            </w:r>
            <w:r w:rsidRPr="00DA3F63">
              <w:rPr>
                <w:sz w:val="20"/>
              </w:rPr>
              <w:t xml:space="preserve"> The file </w:t>
            </w:r>
            <w:r w:rsidRPr="00DA3F63">
              <w:rPr>
                <w:rFonts w:asciiTheme="majorHAnsi" w:hAnsiTheme="majorHAnsi"/>
                <w:sz w:val="20"/>
              </w:rPr>
              <w:t>Methyl_H_to _Methane.xml</w:t>
            </w:r>
            <w:r w:rsidRPr="00DA3F63">
              <w:rPr>
                <w:sz w:val="20"/>
              </w:rPr>
              <w:t xml:space="preserve"> gives an example where the fitted variables are the Arrhenius parameters for the association reaction. </w:t>
            </w:r>
            <w:r w:rsidRPr="00DA3F63">
              <w:rPr>
                <w:rFonts w:asciiTheme="majorHAnsi" w:hAnsiTheme="majorHAnsi"/>
                <w:sz w:val="20"/>
              </w:rPr>
              <w:t>Methyl_H_to_Methane_FTST.xml</w:t>
            </w:r>
            <w:r w:rsidRPr="00DA3F63">
              <w:rPr>
                <w:sz w:val="20"/>
              </w:rPr>
              <w:t xml:space="preserve"> gives an example where pre</w:t>
            </w:r>
            <w:r w:rsidR="0056772A">
              <w:rPr>
                <w:sz w:val="20"/>
              </w:rPr>
              <w:t>-</w:t>
            </w:r>
            <w:r w:rsidRPr="00DA3F63">
              <w:rPr>
                <w:sz w:val="20"/>
              </w:rPr>
              <w:t xml:space="preserve">computed transition state sums states obtained by Aubanel and  Wardlaw </w:t>
            </w:r>
            <w:r w:rsidRPr="00DA3F63">
              <w:rPr>
                <w:sz w:val="20"/>
              </w:rPr>
              <w:fldChar w:fldCharType="begin"/>
            </w:r>
            <w:r w:rsidR="00EF0DE7">
              <w:rPr>
                <w:sz w:val="20"/>
              </w:rPr>
              <w:instrText xml:space="preserve"> ADDIN EN.CITE &lt;EndNote&gt;&lt;Cite&gt;&lt;Author&gt;Aubanel&lt;/Author&gt;&lt;Year&gt;1989&lt;/Year&gt;&lt;RecNum&gt;8&lt;/RecNum&gt;&lt;DisplayText&gt;[10]&lt;/DisplayText&gt;&lt;record&gt;&lt;rec-number&gt;8&lt;/rec-number&gt;&lt;foreign-keys&gt;&lt;key app="EN" db-id="p0fxzf5acxfpxle99drxffxe99d2dt50szw2"&gt;8&lt;/key&gt;&lt;/foreign-keys&gt;&lt;ref-type name="Journal Article"&gt;17&lt;/ref-type&gt;&lt;contributors&gt;&lt;authors&gt;&lt;author&gt;Aubanel, E. E.&lt;/author&gt;&lt;author&gt;Wardlaw, D. M.&lt;/author&gt;&lt;/authors&gt;&lt;/contributors&gt;&lt;auth-address&gt;QUEENS UNIV,DEPT CHEM,KINGSTON K7L 3N6,ONTARIO,CANADA.&lt;/auth-address&gt;&lt;titles&gt;&lt;title&gt;&lt;style face="normal" font="default" size="100%"&gt;Flexible Transition State Theory Rate Constants for the Recombination Reaction CH&lt;/style&gt;&lt;style face="subscript" font="default" size="100%"&gt;3&lt;/style&gt;&lt;style face="normal" font="default" size="100%"&gt; + H = CH&lt;/style&gt;&lt;style face="subscript" font="default" size="100%"&gt;4&lt;/style&gt;&lt;/title&gt;&lt;secondary-title&gt;Journal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3117-3124&lt;/pages&gt;&lt;volume&gt;93&lt;/volume&gt;&lt;number&gt;8&lt;/number&gt;&lt;dates&gt;&lt;year&gt;1989&lt;/year&gt;&lt;pub-dates&gt;&lt;date&gt;Apr&lt;/date&gt;&lt;/pub-dates&gt;&lt;/dates&gt;&lt;isbn&gt;0022-3654&lt;/isbn&gt;&lt;accession-num&gt;WOS:A1989U309300048&lt;/accession-num&gt;&lt;work-type&gt;Article&lt;/work-type&gt;&lt;urls&gt;&lt;related-urls&gt;&lt;url&gt;&amp;lt;Go to ISI&amp;gt;://WOS:A1989U309300048&lt;/url&gt;&lt;/related-urls&gt;&lt;/urls&gt;&lt;electronic-resource-num&gt;10.1021/j100345a048&lt;/electronic-resource-num&gt;&lt;language&gt;English&lt;/language&gt;&lt;/record&gt;&lt;/Cite&gt;&lt;/EndNote&gt;</w:instrText>
            </w:r>
            <w:r w:rsidRPr="00DA3F63">
              <w:rPr>
                <w:sz w:val="20"/>
              </w:rPr>
              <w:fldChar w:fldCharType="separate"/>
            </w:r>
            <w:r w:rsidR="00EF0DE7">
              <w:rPr>
                <w:noProof/>
                <w:sz w:val="20"/>
              </w:rPr>
              <w:t>[</w:t>
            </w:r>
            <w:hyperlink w:anchor="_ENREF_10" w:tooltip="Aubanel, 1989 #8" w:history="1">
              <w:r w:rsidR="00EF3BB5">
                <w:rPr>
                  <w:noProof/>
                  <w:sz w:val="20"/>
                </w:rPr>
                <w:t>10</w:t>
              </w:r>
            </w:hyperlink>
            <w:r w:rsidR="00EF0DE7">
              <w:rPr>
                <w:noProof/>
                <w:sz w:val="20"/>
              </w:rPr>
              <w:t>]</w:t>
            </w:r>
            <w:r w:rsidRPr="00DA3F63">
              <w:rPr>
                <w:sz w:val="20"/>
              </w:rPr>
              <w:fldChar w:fldCharType="end"/>
            </w:r>
            <w:r w:rsidRPr="00DA3F63">
              <w:rPr>
                <w:sz w:val="20"/>
              </w:rPr>
              <w:t xml:space="preserve"> are used and the fitted parameters are the reaction threshold and the </w:t>
            </w:r>
            <m:oMath>
              <m:sSub>
                <m:sSubPr>
                  <m:ctrlPr>
                    <w:rPr>
                      <w:rFonts w:ascii="Cambria Math" w:hAnsi="Cambria Math"/>
                      <w:sz w:val="20"/>
                    </w:rPr>
                  </m:ctrlPr>
                </m:sSubPr>
                <m:e>
                  <m:d>
                    <m:dPr>
                      <m:begChr m:val="〈"/>
                      <m:endChr m:val="〉"/>
                      <m:ctrlPr>
                        <w:rPr>
                          <w:rFonts w:ascii="Cambria Math" w:hAnsi="Cambria Math"/>
                          <w:sz w:val="20"/>
                        </w:rPr>
                      </m:ctrlPr>
                    </m:dPr>
                    <m:e>
                      <m:r>
                        <m:rPr>
                          <m:sty m:val="p"/>
                        </m:rPr>
                        <w:rPr>
                          <w:rFonts w:ascii="Cambria Math" w:hAnsi="Cambria Math"/>
                          <w:sz w:val="20"/>
                        </w:rPr>
                        <m:t>∆E</m:t>
                      </m:r>
                    </m:e>
                  </m:d>
                </m:e>
                <m:sub>
                  <m:r>
                    <m:rPr>
                      <m:sty m:val="p"/>
                    </m:rPr>
                    <w:rPr>
                      <w:rFonts w:ascii="Cambria Math" w:hAnsi="Cambria Math"/>
                      <w:sz w:val="20"/>
                    </w:rPr>
                    <m:t>d</m:t>
                  </m:r>
                </m:sub>
              </m:sSub>
            </m:oMath>
            <w:r w:rsidRPr="00DA3F63">
              <w:rPr>
                <w:sz w:val="20"/>
              </w:rPr>
              <w:t xml:space="preserve"> parameter.</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lastRenderedPageBreak/>
              <w:t>DefinedSumOfStates</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lastRenderedPageBreak/>
              <w:t>OH_NO_to HONO</w:t>
            </w:r>
          </w:p>
        </w:tc>
        <w:tc>
          <w:tcPr>
            <w:tcW w:w="2966" w:type="dxa"/>
          </w:tcPr>
          <w:p w:rsidR="00DA3F63" w:rsidRDefault="001C61CC" w:rsidP="001C61CC">
            <w:pPr>
              <w:cnfStyle w:val="000000100000" w:firstRow="0" w:lastRow="0" w:firstColumn="0" w:lastColumn="0" w:oddVBand="0" w:evenVBand="0" w:oddHBand="1" w:evenHBand="0" w:firstRowFirstColumn="0" w:firstRowLastColumn="0" w:lastRowFirstColumn="0" w:lastRowLastColumn="0"/>
            </w:pPr>
            <w:r>
              <w:rPr>
                <w:sz w:val="20"/>
              </w:rPr>
              <w:t xml:space="preserve">OH </w:t>
            </w:r>
            <w:r w:rsidRPr="00DA3F63">
              <w:rPr>
                <w:sz w:val="20"/>
              </w:rPr>
              <w:t xml:space="preserve">+ </w:t>
            </w:r>
            <w:r>
              <w:rPr>
                <w:sz w:val="20"/>
              </w:rPr>
              <w:t>NO</w:t>
            </w:r>
            <w:r w:rsidRPr="00DA3F63">
              <w:rPr>
                <w:sz w:val="20"/>
              </w:rPr>
              <w:t xml:space="preserve"> </w:t>
            </w:r>
            <w:r w:rsidRPr="00DA3F63">
              <w:rPr>
                <w:rFonts w:asciiTheme="majorHAnsi" w:hAnsiTheme="majorHAnsi"/>
                <w:sz w:val="20"/>
              </w:rPr>
              <w:t>→</w:t>
            </w:r>
            <w:r w:rsidRPr="00DA3F63">
              <w:rPr>
                <w:sz w:val="20"/>
              </w:rPr>
              <w:t xml:space="preserve"> </w:t>
            </w:r>
            <w:r>
              <w:rPr>
                <w:sz w:val="20"/>
              </w:rPr>
              <w:t xml:space="preserve">HONO: This example fits experimental data using the Marquardt algorithm. </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me:marquardt</w:t>
            </w:r>
          </w:p>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me:MesmerILT</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OH-acetylene</w:t>
            </w:r>
          </w:p>
        </w:tc>
        <w:tc>
          <w:tcPr>
            <w:tcW w:w="2966" w:type="dxa"/>
          </w:tcPr>
          <w:p w:rsidR="00DA3F63" w:rsidRDefault="001C61CC" w:rsidP="001C61CC">
            <w:pPr>
              <w:cnfStyle w:val="000000010000" w:firstRow="0" w:lastRow="0" w:firstColumn="0" w:lastColumn="0" w:oddVBand="0" w:evenVBand="0" w:oddHBand="0" w:evenHBand="1" w:firstRowFirstColumn="0" w:firstRowLastColumn="0" w:lastRowFirstColumn="0" w:lastRowLastColumn="0"/>
            </w:pPr>
            <w:r>
              <w:rPr>
                <w:sz w:val="20"/>
              </w:rPr>
              <w:t xml:space="preserve">OH </w:t>
            </w:r>
            <w:r w:rsidRPr="00DA3F63">
              <w:rPr>
                <w:sz w:val="20"/>
              </w:rPr>
              <w:t xml:space="preserve">+ </w:t>
            </w:r>
            <w:r>
              <w:rPr>
                <w:sz w:val="20"/>
              </w:rPr>
              <w:t>C</w:t>
            </w:r>
            <w:r w:rsidRPr="001C61CC">
              <w:rPr>
                <w:sz w:val="20"/>
                <w:vertAlign w:val="subscript"/>
              </w:rPr>
              <w:t>2</w:t>
            </w:r>
            <w:r>
              <w:rPr>
                <w:sz w:val="20"/>
              </w:rPr>
              <w:t>H</w:t>
            </w:r>
            <w:r w:rsidRPr="001C61CC">
              <w:rPr>
                <w:sz w:val="20"/>
                <w:vertAlign w:val="subscript"/>
              </w:rPr>
              <w:t>2</w:t>
            </w:r>
            <w:r w:rsidRPr="00DA3F63">
              <w:rPr>
                <w:sz w:val="20"/>
              </w:rPr>
              <w:t xml:space="preserve"> </w:t>
            </w:r>
            <w:r w:rsidRPr="00DA3F63">
              <w:rPr>
                <w:rFonts w:asciiTheme="majorHAnsi" w:hAnsiTheme="majorHAnsi"/>
                <w:sz w:val="20"/>
              </w:rPr>
              <w:t>→</w:t>
            </w:r>
            <w:r w:rsidRPr="00DA3F63">
              <w:rPr>
                <w:sz w:val="20"/>
              </w:rPr>
              <w:t xml:space="preserve"> </w:t>
            </w:r>
            <w:r>
              <w:rPr>
                <w:sz w:val="20"/>
              </w:rPr>
              <w:t>CHCHOH + O</w:t>
            </w:r>
            <w:r w:rsidRPr="001C61CC">
              <w:rPr>
                <w:sz w:val="20"/>
                <w:vertAlign w:val="subscript"/>
              </w:rPr>
              <w:t>2</w:t>
            </w:r>
            <w:proofErr w:type="gramStart"/>
            <w:r w:rsidRPr="00DA3F63">
              <w:rPr>
                <w:rFonts w:asciiTheme="majorHAnsi" w:hAnsiTheme="majorHAnsi"/>
                <w:sz w:val="20"/>
              </w:rPr>
              <w:t>→</w:t>
            </w:r>
            <w:r w:rsidRPr="00DA3F63">
              <w:rPr>
                <w:sz w:val="20"/>
              </w:rPr>
              <w:t xml:space="preserve"> </w:t>
            </w:r>
            <w:r>
              <w:rPr>
                <w:sz w:val="20"/>
              </w:rPr>
              <w:t xml:space="preserve"> products</w:t>
            </w:r>
            <w:proofErr w:type="gramEnd"/>
            <w:r>
              <w:rPr>
                <w:sz w:val="20"/>
              </w:rPr>
              <w:t>: This is an example of a reaction containing a bimolecular sink term.</w:t>
            </w:r>
          </w:p>
        </w:tc>
        <w:tc>
          <w:tcPr>
            <w:tcW w:w="3625" w:type="dxa"/>
          </w:tcPr>
          <w:p w:rsidR="001C61CC" w:rsidRPr="001C61CC" w:rsidRDefault="001C61CC" w:rsidP="001C61CC">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61CC">
              <w:rPr>
                <w:rFonts w:ascii="Consolas" w:hAnsi="Consolas" w:cs="Consolas"/>
                <w:color w:val="FF0000"/>
                <w:sz w:val="20"/>
                <w:lang w:eastAsia="en-GB"/>
              </w:rPr>
              <w:t>me:BimolecularLossRate</w:t>
            </w:r>
            <w:r>
              <w:rPr>
                <w:rFonts w:ascii="Consolas" w:hAnsi="Consolas" w:cs="Consolas"/>
                <w:color w:val="FF0000"/>
                <w:sz w:val="20"/>
                <w:lang w:eastAsia="en-GB"/>
              </w:rPr>
              <w:t>-</w:t>
            </w:r>
            <w:r w:rsidRPr="001C61CC">
              <w:rPr>
                <w:rFonts w:ascii="Consolas" w:hAnsi="Consolas" w:cs="Consolas"/>
                <w:color w:val="FF0000"/>
                <w:sz w:val="20"/>
                <w:lang w:eastAsia="en-GB"/>
              </w:rPr>
              <w:t>Coefficient</w:t>
            </w:r>
          </w:p>
          <w:p w:rsidR="00DA3F63" w:rsidRDefault="00DA3F63">
            <w:pPr>
              <w:cnfStyle w:val="000000010000" w:firstRow="0" w:lastRow="0" w:firstColumn="0" w:lastColumn="0" w:oddVBand="0" w:evenVBand="0" w:oddHBand="0" w:evenHBand="1" w:firstRowFirstColumn="0" w:firstRowLastColumn="0" w:lastRowFirstColumn="0" w:lastRowLastColumn="0"/>
            </w:pPr>
          </w:p>
        </w:tc>
      </w:tr>
      <w:tr w:rsidR="00DA3F63" w:rsidTr="001C1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reservoirSink</w:t>
            </w:r>
          </w:p>
        </w:tc>
        <w:tc>
          <w:tcPr>
            <w:tcW w:w="2966" w:type="dxa"/>
          </w:tcPr>
          <w:p w:rsidR="00DA3F63" w:rsidRDefault="00805108" w:rsidP="00805108">
            <w:pPr>
              <w:cnfStyle w:val="000000100000" w:firstRow="0" w:lastRow="0" w:firstColumn="0" w:lastColumn="0" w:oddVBand="0" w:evenVBand="0" w:oddHBand="1" w:evenHBand="0" w:firstRowFirstColumn="0" w:firstRowLastColumn="0" w:lastRowFirstColumn="0" w:lastRowLastColumn="0"/>
            </w:pPr>
            <w:r w:rsidRPr="00DA3F63">
              <w:rPr>
                <w:sz w:val="20"/>
              </w:rPr>
              <w:t>Actyl + O</w:t>
            </w:r>
            <w:r w:rsidRPr="00DA3F63">
              <w:rPr>
                <w:sz w:val="20"/>
                <w:vertAlign w:val="subscript"/>
              </w:rPr>
              <w:t>2</w:t>
            </w:r>
            <w:r w:rsidRPr="00DA3F63">
              <w:rPr>
                <w:sz w:val="20"/>
              </w:rPr>
              <w:t xml:space="preserve"> system </w:t>
            </w:r>
            <w:r>
              <w:rPr>
                <w:sz w:val="20"/>
              </w:rPr>
              <w:t>using a reservoir state.</w:t>
            </w:r>
          </w:p>
        </w:tc>
        <w:tc>
          <w:tcPr>
            <w:tcW w:w="3625" w:type="dxa"/>
          </w:tcPr>
          <w:p w:rsidR="00805108" w:rsidRPr="00805108" w:rsidRDefault="00805108" w:rsidP="00805108">
            <w:pPr>
              <w:tabs>
                <w:tab w:val="clear" w:pos="540"/>
                <w:tab w:val="clear" w:pos="8064"/>
              </w:tabs>
              <w:suppressAutoHyphens w:val="0"/>
              <w:autoSpaceDE w:val="0"/>
              <w:autoSpaceDN w:val="0"/>
              <w:adjustRightInd w:val="0"/>
              <w:spacing w:after="0" w:line="240" w:lineRule="auto"/>
              <w:jc w:val="left"/>
              <w:cnfStyle w:val="000000100000" w:firstRow="0" w:lastRow="0" w:firstColumn="0" w:lastColumn="0" w:oddVBand="0" w:evenVBand="0" w:oddHBand="1" w:evenHBand="0" w:firstRowFirstColumn="0" w:firstRowLastColumn="0" w:lastRowFirstColumn="0" w:lastRowLastColumn="0"/>
              <w:rPr>
                <w:rFonts w:ascii="Consolas" w:hAnsi="Consolas" w:cs="Consolas"/>
                <w:color w:val="FF0000"/>
                <w:sz w:val="20"/>
                <w:lang w:eastAsia="en-GB"/>
              </w:rPr>
            </w:pPr>
            <w:r w:rsidRPr="00805108">
              <w:rPr>
                <w:rFonts w:ascii="Consolas" w:hAnsi="Consolas" w:cs="Consolas"/>
                <w:color w:val="FF0000"/>
                <w:sz w:val="20"/>
                <w:lang w:eastAsia="en-GB"/>
              </w:rPr>
              <w:t>me:reservoirSize</w:t>
            </w:r>
          </w:p>
          <w:p w:rsidR="00DA3F63" w:rsidRDefault="00DA3F63">
            <w:pPr>
              <w:cnfStyle w:val="000000100000" w:firstRow="0" w:lastRow="0" w:firstColumn="0" w:lastColumn="0" w:oddVBand="0" w:evenVBand="0" w:oddHBand="1" w:evenHBand="0" w:firstRowFirstColumn="0" w:firstRowLastColumn="0" w:lastRowFirstColumn="0" w:lastRowLastColumn="0"/>
            </w:pPr>
          </w:p>
        </w:tc>
      </w:tr>
      <w:tr w:rsidR="00DA3F63" w:rsidTr="001C114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rsidR="00DA3F63" w:rsidRPr="00DA3F63" w:rsidRDefault="00DA3F63">
            <w:pPr>
              <w:rPr>
                <w:b w:val="0"/>
                <w:sz w:val="20"/>
              </w:rPr>
            </w:pPr>
            <w:r w:rsidRPr="00DA3F63">
              <w:rPr>
                <w:b w:val="0"/>
                <w:sz w:val="20"/>
              </w:rPr>
              <w:t>spin_forbidden_kinetics</w:t>
            </w:r>
          </w:p>
        </w:tc>
        <w:tc>
          <w:tcPr>
            <w:tcW w:w="2966" w:type="dxa"/>
          </w:tcPr>
          <w:p w:rsidR="00DA3F63" w:rsidRPr="00DA3F63" w:rsidRDefault="00DA3F63" w:rsidP="00EF3BB5">
            <w:pPr>
              <w:cnfStyle w:val="000000010000" w:firstRow="0" w:lastRow="0" w:firstColumn="0" w:lastColumn="0" w:oddVBand="0" w:evenVBand="0" w:oddHBand="0" w:evenHBand="1" w:firstRowFirstColumn="0" w:firstRowLastColumn="0" w:lastRowFirstColumn="0" w:lastRowLastColumn="0"/>
              <w:rPr>
                <w:sz w:val="20"/>
              </w:rPr>
            </w:pPr>
            <w:r>
              <w:rPr>
                <w:sz w:val="20"/>
              </w:rPr>
              <w:t>Examples</w:t>
            </w:r>
            <w:r w:rsidRPr="00DA3F63">
              <w:rPr>
                <w:sz w:val="20"/>
              </w:rPr>
              <w:t xml:space="preserve"> show</w:t>
            </w:r>
            <w:r>
              <w:rPr>
                <w:sz w:val="20"/>
              </w:rPr>
              <w:t>ing</w:t>
            </w:r>
            <w:r w:rsidRPr="00DA3F63">
              <w:rPr>
                <w:sz w:val="20"/>
              </w:rPr>
              <w:t xml:space="preserve"> how to invoke spin forbidden RRKM theory.  This folder includes two different input files, one of which invokes Landau Zener corrections (LZ_test.xml), and the other of which invokes WKB corrections (WKB_test.xml), as described in Harvey and Aschi.</w:t>
            </w:r>
            <w:r w:rsidR="0056772A">
              <w:rPr>
                <w:sz w:val="20"/>
              </w:rPr>
              <w:t xml:space="preserve"> </w:t>
            </w:r>
            <w:r w:rsidRPr="00DA3F63">
              <w:rPr>
                <w:sz w:val="20"/>
              </w:rPr>
              <w:fldChar w:fldCharType="begin"/>
            </w:r>
            <w:r w:rsidR="00EF0DE7">
              <w:rPr>
                <w:sz w:val="20"/>
              </w:rPr>
              <w:instrText xml:space="preserve"> ADDIN EN.CITE &lt;EndNote&gt;&lt;Cite&gt;&lt;Author&gt;Harvey&lt;/Author&gt;&lt;Year&gt;2003&lt;/Year&gt;&lt;RecNum&gt;2&lt;/RecNum&gt;&lt;DisplayText&gt;[5]&lt;/DisplayText&gt;&lt;record&gt;&lt;rec-number&gt;2&lt;/rec-number&gt;&lt;foreign-keys&gt;&lt;key app="EN" db-id="p0fxzf5acxfpxle99drxffxe99d2dt50szw2"&gt;2&lt;/key&gt;&lt;/foreign-keys&gt;&lt;ref-type name="Journal Article"&gt;17&lt;/ref-type&gt;&lt;contributors&gt;&lt;authors&gt;&lt;author&gt;Harvey, J. N.&lt;/author&gt;&lt;author&gt;Aschi, M.&lt;/author&gt;&lt;/authors&gt;&lt;/contributors&gt;&lt;auth-address&gt;Univ Bristol, Sch Chem, Bristol BS8 1TS, Avon, England. Univ Aquila, Dipartimento Chim Ingn Chim &amp;amp; Mat, I-67010 Laquila, Italy.&amp;#xD;Harvey, JN (reprint author), Univ Bristol, Sch Chem, Cantocks Close, Bristol BS8 1TS, Avon, England.&lt;/auth-address&gt;&lt;titles&gt;&lt;title&gt;Modelling spin-forbidden reactions: recombination of carbon monoxide with iron tetracarbonyl&lt;/title&gt;&lt;secondary-title&gt;Faraday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Discuss.&lt;/abbr-1&gt;&lt;/alt-periodical&gt;&lt;pages&gt;129-143&lt;/pages&gt;&lt;volume&gt;124&lt;/volume&gt;&lt;keywords&gt;&lt;keyword&gt;POTENTIAL-ENERGY SURFACES&lt;/keyword&gt;&lt;keyword&gt;ELECTRONIC-STRUCTURE ASPECTS&lt;/keyword&gt;&lt;keyword&gt;BOND-DISSOCIATION ENERGIES&lt;/keyword&gt;&lt;keyword&gt;DENSITY-FUNCTIONAL THERMOCHEMISTRY&lt;/keyword&gt;&lt;keyword&gt;TRANSIENT INFRARED-SPECTROSCOPY&lt;/keyword&gt;&lt;keyword&gt;DETAILED MECHANISTIC ASPECTS&lt;/keyword&gt;&lt;keyword&gt;EXCIMER&lt;/keyword&gt;&lt;keyword&gt;LASER PHOTOLYSIS&lt;/keyword&gt;&lt;keyword&gt;REFERENCE WAVE-FUNCTIONS&lt;/keyword&gt;&lt;keyword&gt;TRANSITION-STATE THEORY&lt;/keyword&gt;&lt;keyword&gt;GAUSSIAN-BASIS SETS&lt;/keyword&gt;&lt;/keywords&gt;&lt;dates&gt;&lt;year&gt;2003&lt;/year&gt;&lt;/dates&gt;&lt;isbn&gt;1364-5498&lt;/isbn&gt;&lt;accession-num&gt;WOS:000184684800011&lt;/accession-num&gt;&lt;work-type&gt;Article&lt;/work-type&gt;&lt;urls&gt;&lt;related-urls&gt;&lt;url&gt;&amp;lt;Go to ISI&amp;gt;://WOS:000184684800011&lt;/url&gt;&lt;/related-urls&gt;&lt;/urls&gt;&lt;electronic-resource-num&gt;10.1039/b211871h&lt;/electronic-resource-num&gt;&lt;language&gt;English&lt;/language&gt;&lt;/record&gt;&lt;/Cite&gt;&lt;/EndNote&gt;</w:instrText>
            </w:r>
            <w:r w:rsidRPr="00DA3F63">
              <w:rPr>
                <w:sz w:val="20"/>
              </w:rPr>
              <w:fldChar w:fldCharType="separate"/>
            </w:r>
            <w:r w:rsidR="00EF0DE7">
              <w:rPr>
                <w:noProof/>
                <w:sz w:val="20"/>
              </w:rPr>
              <w:t>[</w:t>
            </w:r>
            <w:hyperlink w:anchor="_ENREF_5" w:tooltip="Harvey, 2003 #2" w:history="1">
              <w:r w:rsidR="00EF3BB5">
                <w:rPr>
                  <w:noProof/>
                  <w:sz w:val="20"/>
                </w:rPr>
                <w:t>5</w:t>
              </w:r>
            </w:hyperlink>
            <w:r w:rsidR="00EF0DE7">
              <w:rPr>
                <w:noProof/>
                <w:sz w:val="20"/>
              </w:rPr>
              <w:t>]</w:t>
            </w:r>
            <w:r w:rsidRPr="00DA3F63">
              <w:rPr>
                <w:sz w:val="20"/>
              </w:rPr>
              <w:fldChar w:fldCharType="end"/>
            </w:r>
            <w:r w:rsidRPr="00DA3F63">
              <w:rPr>
                <w:sz w:val="20"/>
              </w:rPr>
              <w:t xml:space="preserve"> The modelled systems are simple </w:t>
            </w:r>
            <w:r w:rsidRPr="00DA3F63">
              <w:rPr>
                <w:sz w:val="20"/>
              </w:rPr>
              <w:lastRenderedPageBreak/>
              <w:t>isomerizations of singlet cyclopentyne to the lowest lying triplet via the DFT calculated minimu</w:t>
            </w:r>
            <w:r>
              <w:rPr>
                <w:sz w:val="20"/>
              </w:rPr>
              <w:t>m energy crossing point (MECP).</w:t>
            </w:r>
          </w:p>
        </w:tc>
        <w:tc>
          <w:tcPr>
            <w:tcW w:w="3625" w:type="dxa"/>
          </w:tcPr>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lastRenderedPageBreak/>
              <w:t xml:space="preserve">me:crossing </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me:LZ</w:t>
            </w:r>
          </w:p>
          <w:p w:rsidR="00805108" w:rsidRPr="001C1143" w:rsidRDefault="00805108" w:rsidP="00805108">
            <w:pPr>
              <w:tabs>
                <w:tab w:val="clear" w:pos="540"/>
                <w:tab w:val="clear" w:pos="8064"/>
              </w:tabs>
              <w:suppressAutoHyphens w:val="0"/>
              <w:autoSpaceDE w:val="0"/>
              <w:autoSpaceDN w:val="0"/>
              <w:adjustRightInd w:val="0"/>
              <w:spacing w:after="0" w:line="240" w:lineRule="auto"/>
              <w:jc w:val="left"/>
              <w:cnfStyle w:val="000000010000" w:firstRow="0" w:lastRow="0" w:firstColumn="0" w:lastColumn="0" w:oddVBand="0" w:evenVBand="0" w:oddHBand="0" w:evenHBand="1" w:firstRowFirstColumn="0" w:firstRowLastColumn="0" w:lastRowFirstColumn="0" w:lastRowLastColumn="0"/>
              <w:rPr>
                <w:rFonts w:ascii="Consolas" w:hAnsi="Consolas" w:cs="Consolas"/>
                <w:color w:val="FF0000"/>
                <w:sz w:val="20"/>
                <w:lang w:eastAsia="en-GB"/>
              </w:rPr>
            </w:pPr>
            <w:r w:rsidRPr="001C1143">
              <w:rPr>
                <w:rFonts w:ascii="Consolas" w:hAnsi="Consolas" w:cs="Consolas"/>
                <w:color w:val="FF0000"/>
                <w:sz w:val="20"/>
                <w:lang w:eastAsia="en-GB"/>
              </w:rPr>
              <w:t>me:WKB</w:t>
            </w:r>
          </w:p>
          <w:p w:rsidR="00DA3F63" w:rsidRDefault="00DA3F63">
            <w:pPr>
              <w:cnfStyle w:val="000000010000" w:firstRow="0" w:lastRow="0" w:firstColumn="0" w:lastColumn="0" w:oddVBand="0" w:evenVBand="0" w:oddHBand="0" w:evenHBand="1" w:firstRowFirstColumn="0" w:firstRowLastColumn="0" w:lastRowFirstColumn="0" w:lastRowLastColumn="0"/>
            </w:pPr>
          </w:p>
        </w:tc>
      </w:tr>
    </w:tbl>
    <w:p w:rsidR="00DA3F63" w:rsidRDefault="00DA3F63"/>
    <w:p w:rsidR="00F77C82" w:rsidRDefault="00F77C82"/>
    <w:p w:rsidR="00F77C82" w:rsidRPr="00C05534" w:rsidRDefault="00F77C82" w:rsidP="00C05534">
      <w:pPr>
        <w:pStyle w:val="Heading1"/>
      </w:pPr>
      <w:bookmarkStart w:id="92" w:name="_Toc380341275"/>
      <w:r w:rsidRPr="00C05534">
        <w:lastRenderedPageBreak/>
        <w:t>Adding Functionality to MESMER</w:t>
      </w:r>
      <w:bookmarkEnd w:id="92"/>
    </w:p>
    <w:p w:rsidR="00F77C82" w:rsidRDefault="00F77C82">
      <w:pPr>
        <w:rPr>
          <w:szCs w:val="24"/>
        </w:rPr>
      </w:pPr>
      <w:r>
        <w:rPr>
          <w:szCs w:val="24"/>
        </w:rPr>
        <w:t>MESMER has been written in a manner tha</w:t>
      </w:r>
      <w:r w:rsidR="00F85358">
        <w:rPr>
          <w:szCs w:val="24"/>
        </w:rPr>
        <w:t>t</w:t>
      </w:r>
      <w:r>
        <w:rPr>
          <w:szCs w:val="24"/>
        </w:rPr>
        <w:t xml:space="preserve"> anticipates future developments, so that as the functionality of MESMER increases, it is expected that this portion of the manual </w:t>
      </w:r>
      <w:r w:rsidR="00F85358">
        <w:rPr>
          <w:szCs w:val="24"/>
        </w:rPr>
        <w:t>will</w:t>
      </w:r>
      <w:r>
        <w:rPr>
          <w:szCs w:val="24"/>
        </w:rPr>
        <w:t xml:space="preserve"> grow.  For example, we can envision the implementation of more sophisticated models for the calculation of tunnelling </w:t>
      </w:r>
      <w:proofErr w:type="gramStart"/>
      <w:r>
        <w:rPr>
          <w:szCs w:val="24"/>
        </w:rPr>
        <w:t>corrections,</w:t>
      </w:r>
      <w:proofErr w:type="gramEnd"/>
      <w:r>
        <w:rPr>
          <w:szCs w:val="24"/>
        </w:rPr>
        <w:t xml:space="preserve"> spin forbidden transmission coefficients, collisional energy transfer, density of states calculations, non-equilibrium initial distributions, and microcanonical rate coefficients. </w:t>
      </w:r>
    </w:p>
    <w:p w:rsidR="00F77C82" w:rsidRDefault="00F77C82">
      <w:pPr>
        <w:rPr>
          <w:szCs w:val="24"/>
        </w:rPr>
      </w:pPr>
      <w:r>
        <w:rPr>
          <w:szCs w:val="24"/>
        </w:rPr>
        <w:tab/>
        <w:t xml:space="preserve"> Many of the features within MESMER ha</w:t>
      </w:r>
      <w:r w:rsidR="00341200">
        <w:rPr>
          <w:szCs w:val="24"/>
        </w:rPr>
        <w:t>ve</w:t>
      </w:r>
      <w:r>
        <w:rPr>
          <w:szCs w:val="24"/>
        </w:rPr>
        <w:t xml:space="preserve"> been written with the use of ‘plug-in’ classes – this exploits the polymorphic feature of object-oriented languages such as C++.  Plug-in classes are concrete classes derived from abstract base classes, and may be added without changing any of the existing code. The abstract base classes expose an interface to the rest of MESMER and derived class</w:t>
      </w:r>
      <w:r w:rsidR="00F85358">
        <w:rPr>
          <w:szCs w:val="24"/>
        </w:rPr>
        <w:t>es</w:t>
      </w:r>
      <w:r>
        <w:rPr>
          <w:szCs w:val="24"/>
        </w:rPr>
        <w:t xml:space="preserve"> must conform to this interface in order to work with MESMER. The constructor of a plug-in class registers a class instance (object) with the base class.  A pointer to a derived plug-in object may be obtained by supplying the id (i.e., a string) of the derived class to the Find function on the base class.  To assist in the development of plug-in classes, the code for the </w:t>
      </w:r>
      <w:r w:rsidR="00AF3C54">
        <w:rPr>
          <w:szCs w:val="24"/>
        </w:rPr>
        <w:t>inverse Laplace transform method for calculating microcanonical rate coefficients</w:t>
      </w:r>
      <w:r>
        <w:rPr>
          <w:szCs w:val="24"/>
        </w:rPr>
        <w:t xml:space="preserve"> has been extensively commented as a guide. The code i</w:t>
      </w:r>
      <w:r w:rsidR="000222DF">
        <w:rPr>
          <w:szCs w:val="24"/>
        </w:rPr>
        <w:t>s</w:t>
      </w:r>
      <w:r>
        <w:rPr>
          <w:szCs w:val="24"/>
        </w:rPr>
        <w:t xml:space="preserve"> located in the files:</w:t>
      </w:r>
    </w:p>
    <w:p w:rsidR="00F77C82" w:rsidRDefault="00F77C82" w:rsidP="003715DA">
      <w:pPr>
        <w:numPr>
          <w:ilvl w:val="0"/>
          <w:numId w:val="4"/>
        </w:numPr>
        <w:rPr>
          <w:rFonts w:ascii="Courier New" w:hAnsi="Courier New" w:cs="Courier New"/>
          <w:sz w:val="20"/>
          <w:lang w:val="en-US"/>
        </w:rPr>
      </w:pPr>
      <w:r>
        <w:rPr>
          <w:szCs w:val="24"/>
        </w:rPr>
        <w:t xml:space="preserve"> </w:t>
      </w:r>
      <w:r w:rsidR="00592261" w:rsidRPr="00BF27D1">
        <w:rPr>
          <w:rFonts w:ascii="Courier New" w:hAnsi="Courier New" w:cs="Courier New"/>
          <w:color w:val="FF0000"/>
          <w:sz w:val="20"/>
          <w:lang w:val="en-US"/>
        </w:rPr>
        <w:t>...\src\</w:t>
      </w:r>
      <w:r w:rsidR="003715DA">
        <w:rPr>
          <w:rFonts w:ascii="Courier New" w:hAnsi="Courier New" w:cs="Courier New"/>
          <w:color w:val="FF0000"/>
          <w:sz w:val="20"/>
          <w:lang w:val="en-US"/>
        </w:rPr>
        <w:t>MicroRate</w:t>
      </w:r>
      <w:r w:rsidR="00592261" w:rsidRPr="00BF27D1">
        <w:rPr>
          <w:rFonts w:ascii="Courier New" w:hAnsi="Courier New" w:cs="Courier New"/>
          <w:color w:val="FF0000"/>
          <w:sz w:val="20"/>
          <w:lang w:val="en-US"/>
        </w:rPr>
        <w:t>.h</w:t>
      </w:r>
      <w:r>
        <w:rPr>
          <w:szCs w:val="24"/>
        </w:rPr>
        <w:t xml:space="preserve">: this file contains the definition of the abstract base class for </w:t>
      </w:r>
      <w:r w:rsidR="00AF3C54">
        <w:t>microcanonical rate coefficient models</w:t>
      </w:r>
      <w:r>
        <w:rPr>
          <w:szCs w:val="24"/>
        </w:rPr>
        <w:t xml:space="preserve">, </w:t>
      </w:r>
      <w:r w:rsidR="003715DA" w:rsidRPr="003715DA">
        <w:rPr>
          <w:rFonts w:ascii="Courier New" w:hAnsi="Courier New" w:cs="Courier New"/>
          <w:sz w:val="20"/>
          <w:lang w:val="en-US"/>
        </w:rPr>
        <w:t>MicroRateCalculator</w:t>
      </w:r>
      <w:r>
        <w:rPr>
          <w:rFonts w:ascii="Courier New" w:hAnsi="Courier New" w:cs="Courier New"/>
          <w:sz w:val="20"/>
          <w:lang w:val="en-US"/>
        </w:rPr>
        <w:t>.</w:t>
      </w:r>
    </w:p>
    <w:p w:rsidR="00F77C82" w:rsidRDefault="00592261">
      <w:pPr>
        <w:numPr>
          <w:ilvl w:val="0"/>
          <w:numId w:val="4"/>
        </w:numPr>
        <w:rPr>
          <w:szCs w:val="24"/>
        </w:rPr>
      </w:pPr>
      <w:r w:rsidRPr="00BF27D1">
        <w:rPr>
          <w:rFonts w:ascii="Courier New" w:hAnsi="Courier New" w:cs="Courier New"/>
          <w:color w:val="FF0000"/>
          <w:sz w:val="20"/>
          <w:lang w:val="en-US"/>
        </w:rPr>
        <w:t>...\src\plugins\</w:t>
      </w:r>
      <w:r w:rsidR="00AF3C54">
        <w:rPr>
          <w:rFonts w:ascii="Courier New" w:hAnsi="Courier New" w:cs="Courier New"/>
          <w:color w:val="FF0000"/>
          <w:sz w:val="20"/>
          <w:lang w:val="en-US"/>
        </w:rPr>
        <w:t>MesmerILT</w:t>
      </w:r>
      <w:r w:rsidR="00AF3C54">
        <w:rPr>
          <w:rFonts w:ascii="Courier New" w:hAnsi="Courier New" w:cs="Courier New"/>
          <w:color w:val="FF0000"/>
          <w:sz w:val="20"/>
          <w:lang w:val="en-US"/>
        </w:rPr>
        <w:tab/>
      </w:r>
      <w:r w:rsidRPr="00BF27D1">
        <w:rPr>
          <w:rFonts w:ascii="Courier New" w:hAnsi="Courier New" w:cs="Courier New"/>
          <w:color w:val="FF0000"/>
          <w:sz w:val="20"/>
          <w:lang w:val="en-US"/>
        </w:rPr>
        <w:t>.cpp</w:t>
      </w:r>
      <w:r w:rsidR="00F77C82">
        <w:rPr>
          <w:szCs w:val="24"/>
        </w:rPr>
        <w:t xml:space="preserve">: contains the definition and the implementation of the </w:t>
      </w:r>
      <w:r w:rsidR="00AF3C54">
        <w:rPr>
          <w:rFonts w:ascii="Courier New" w:hAnsi="Courier New" w:cs="Courier New"/>
          <w:color w:val="FF0000"/>
          <w:sz w:val="20"/>
          <w:lang w:val="en-US"/>
        </w:rPr>
        <w:t>MesmerILT</w:t>
      </w:r>
      <w:r w:rsidR="00AF3C54">
        <w:rPr>
          <w:szCs w:val="24"/>
        </w:rPr>
        <w:t xml:space="preserve"> </w:t>
      </w:r>
      <w:r w:rsidR="00F77C82">
        <w:rPr>
          <w:szCs w:val="24"/>
        </w:rPr>
        <w:t xml:space="preserve">class, which </w:t>
      </w:r>
      <w:r w:rsidR="00AF3C54">
        <w:rPr>
          <w:szCs w:val="24"/>
        </w:rPr>
        <w:t>handles inverse Laplace transform calculations.</w:t>
      </w:r>
    </w:p>
    <w:p w:rsidR="00F77C82" w:rsidRPr="00246233" w:rsidRDefault="00F77C82" w:rsidP="00F66AB7">
      <w:pPr>
        <w:pStyle w:val="Heading2"/>
      </w:pPr>
      <w:bookmarkStart w:id="93" w:name="_Toc380341276"/>
      <w:bookmarkStart w:id="94" w:name="_Ref277428806"/>
      <w:bookmarkStart w:id="95" w:name="_Ref277416966"/>
      <w:r w:rsidRPr="00246233">
        <w:t>Data Access</w:t>
      </w:r>
      <w:bookmarkEnd w:id="93"/>
    </w:p>
    <w:p w:rsidR="00F77C82" w:rsidRDefault="00F77C82" w:rsidP="00786573">
      <w:r>
        <w:t xml:space="preserve">It will likely be the case that new plug-in classes will require the user to supply new data in the input </w:t>
      </w:r>
      <w:proofErr w:type="gramStart"/>
      <w:r>
        <w:t>file,</w:t>
      </w:r>
      <w:proofErr w:type="gramEnd"/>
      <w:r>
        <w:t xml:space="preserve"> as a consequence it is a design feature of MESMER that plug-in classes should read their own data.  This will allow additions to the MESMER code in a modular and relatively painless fashion.  Additionally, it will minimize the amount of code that needs to be changed and retain backward compatibility with existing data structures and input files.</w:t>
      </w:r>
    </w:p>
    <w:p w:rsidR="00F85358" w:rsidRDefault="00F77C82" w:rsidP="00850E40">
      <w:pPr>
        <w:ind w:firstLine="539"/>
      </w:pPr>
      <w:r>
        <w:lastRenderedPageBreak/>
        <w:t xml:space="preserve">Input data </w:t>
      </w:r>
      <w:r w:rsidR="00F85358">
        <w:t>are</w:t>
      </w:r>
      <w:r>
        <w:t xml:space="preserve"> read into and stored in internal structures that reflect the data hierarchy set out in the input file. Access to</w:t>
      </w:r>
      <w:r w:rsidR="00F85358">
        <w:t>,</w:t>
      </w:r>
      <w:r>
        <w:t xml:space="preserve"> and navigation through</w:t>
      </w:r>
      <w:r w:rsidR="00F85358">
        <w:t>,</w:t>
      </w:r>
      <w:r>
        <w:t xml:space="preserve"> this data structure is via set of methods exposed on the pointer class of type </w:t>
      </w:r>
      <w:r w:rsidR="00592261" w:rsidRPr="00391CEA">
        <w:rPr>
          <w:rFonts w:ascii="Courier New" w:hAnsi="Courier New" w:cs="Courier New"/>
          <w:sz w:val="20"/>
        </w:rPr>
        <w:t>PersistPtr</w:t>
      </w:r>
      <w:r>
        <w:t xml:space="preserve">. The set of methods are collected on an interface class </w:t>
      </w:r>
      <w:r w:rsidR="00592261" w:rsidRPr="00391CEA">
        <w:rPr>
          <w:rFonts w:ascii="Courier New" w:hAnsi="Courier New" w:cs="Courier New"/>
          <w:sz w:val="20"/>
        </w:rPr>
        <w:t>IPersist</w:t>
      </w:r>
      <w:r>
        <w:t xml:space="preserve"> and documented in the header file </w:t>
      </w:r>
      <w:r w:rsidR="00592261" w:rsidRPr="00391CEA">
        <w:rPr>
          <w:rFonts w:ascii="Courier New" w:hAnsi="Courier New" w:cs="Courier New"/>
          <w:sz w:val="20"/>
        </w:rPr>
        <w:t>Persistence.h</w:t>
      </w:r>
      <w:r>
        <w:t>. When reading data some the methods that may be useful are</w:t>
      </w:r>
      <w:r w:rsidR="00850E40">
        <w:t>:</w:t>
      </w:r>
    </w:p>
    <w:p w:rsidR="00F77C82" w:rsidRDefault="00F77C82">
      <w:pPr>
        <w:pStyle w:val="Heading3"/>
        <w:tabs>
          <w:tab w:val="left" w:pos="567"/>
        </w:tabs>
        <w:ind w:left="426" w:hanging="426"/>
      </w:pPr>
      <w:bookmarkStart w:id="96" w:name="_Toc380341277"/>
      <w:r>
        <w:t>XmlMoveTo</w:t>
      </w:r>
      <w:bookmarkEnd w:id="96"/>
    </w:p>
    <w:p w:rsidR="00F77C82" w:rsidRDefault="00592261">
      <w:pPr>
        <w:tabs>
          <w:tab w:val="clear" w:pos="540"/>
          <w:tab w:val="clear" w:pos="8064"/>
        </w:tabs>
        <w:autoSpaceDE w:val="0"/>
        <w:spacing w:after="0" w:line="240" w:lineRule="auto"/>
        <w:jc w:val="left"/>
        <w:rPr>
          <w:rFonts w:ascii="Courier New" w:hAnsi="Courier New" w:cs="Courier New"/>
          <w:sz w:val="20"/>
        </w:rPr>
      </w:pPr>
      <w:r w:rsidRPr="00BF27D1">
        <w:rPr>
          <w:rFonts w:ascii="Courier New" w:hAnsi="Courier New" w:cs="Courier New"/>
          <w:sz w:val="20"/>
        </w:rPr>
        <w:t>PersistPtr</w:t>
      </w:r>
      <w:r w:rsidRPr="00BF27D1">
        <w:rPr>
          <w:rFonts w:ascii="Courier New" w:hAnsi="Courier New" w:cs="Courier New"/>
          <w:color w:val="FF0000"/>
          <w:sz w:val="20"/>
        </w:rPr>
        <w:t xml:space="preserve"> </w:t>
      </w:r>
      <w:proofErr w:type="gramStart"/>
      <w:r w:rsidRPr="00391CEA">
        <w:rPr>
          <w:rFonts w:ascii="Courier New" w:hAnsi="Courier New" w:cs="Courier New"/>
          <w:sz w:val="20"/>
        </w:rPr>
        <w:t>XmlMoveTo</w:t>
      </w:r>
      <w:r w:rsidR="00F77C82">
        <w:rPr>
          <w:rFonts w:ascii="Courier New" w:hAnsi="Courier New" w:cs="Courier New"/>
          <w:sz w:val="20"/>
        </w:rPr>
        <w:t>(</w:t>
      </w:r>
      <w:proofErr w:type="gramEnd"/>
      <w:r w:rsidR="00F77C82">
        <w:rPr>
          <w:rFonts w:ascii="Courier New" w:hAnsi="Courier New" w:cs="Courier New"/>
          <w:color w:val="0000FF"/>
          <w:sz w:val="20"/>
        </w:rPr>
        <w:t>const</w:t>
      </w:r>
      <w:r w:rsidR="00F77C82">
        <w:rPr>
          <w:rFonts w:ascii="Courier New" w:hAnsi="Courier New" w:cs="Courier New"/>
          <w:sz w:val="20"/>
        </w:rPr>
        <w:t xml:space="preserve"> std::string&amp; name)</w:t>
      </w:r>
      <w:r w:rsidR="00F77C82">
        <w:rPr>
          <w:rFonts w:ascii="Courier New" w:hAnsi="Courier New" w:cs="Courier New"/>
          <w:color w:val="0000FF"/>
          <w:sz w:val="20"/>
        </w:rPr>
        <w:t>const</w:t>
      </w:r>
      <w:r w:rsidR="00F77C82">
        <w:rPr>
          <w:rFonts w:ascii="Courier New" w:hAnsi="Courier New" w:cs="Courier New"/>
          <w:sz w:val="20"/>
        </w:rPr>
        <w:t xml:space="preserve"> </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t xml:space="preserve">Returns a </w:t>
      </w:r>
      <w:r w:rsidR="00BF27D1" w:rsidRPr="00BA47A0">
        <w:rPr>
          <w:rFonts w:ascii="Courier New" w:hAnsi="Courier New" w:cs="Courier New"/>
          <w:sz w:val="20"/>
        </w:rPr>
        <w:t>PersistPtr</w:t>
      </w:r>
      <w:r>
        <w:t xml:space="preserve"> which can be used to read further down the input or output data. This method will try to locate the first child element with target name </w:t>
      </w:r>
      <w:r w:rsidR="00BF27D1">
        <w:rPr>
          <w:rFonts w:ascii="Courier New" w:hAnsi="Courier New" w:cs="Courier New"/>
          <w:sz w:val="20"/>
        </w:rPr>
        <w:t>name</w:t>
      </w:r>
      <w:r>
        <w:t xml:space="preserve"> and if this fails it will look for the first sibling with this target name. If this fails it will return </w:t>
      </w:r>
      <w:r w:rsidR="00592261" w:rsidRPr="00BF27D1">
        <w:rPr>
          <w:rFonts w:ascii="Courier New" w:hAnsi="Courier New" w:cs="Courier New"/>
          <w:sz w:val="20"/>
        </w:rPr>
        <w:t>NULL</w:t>
      </w:r>
      <w:r>
        <w:t xml:space="preserve">. </w:t>
      </w:r>
    </w:p>
    <w:p w:rsidR="00F85358" w:rsidRDefault="00F77C82">
      <w:proofErr w:type="gramStart"/>
      <w:r>
        <w:rPr>
          <w:rFonts w:ascii="Courier New" w:hAnsi="Courier New" w:cs="Courier New"/>
          <w:sz w:val="20"/>
        </w:rPr>
        <w:t>name</w:t>
      </w:r>
      <w:proofErr w:type="gramEnd"/>
      <w:r>
        <w:t xml:space="preserve">: </w:t>
      </w:r>
      <w:r w:rsidR="00850E40">
        <w:t>The name of the target element.</w:t>
      </w:r>
    </w:p>
    <w:p w:rsidR="00F77C82" w:rsidRDefault="00F77C82">
      <w:pPr>
        <w:pStyle w:val="Heading3"/>
        <w:tabs>
          <w:tab w:val="left" w:pos="567"/>
        </w:tabs>
        <w:ind w:left="426" w:hanging="426"/>
      </w:pPr>
      <w:bookmarkStart w:id="97" w:name="_Toc380341278"/>
      <w:r>
        <w:t>XmlRead</w:t>
      </w:r>
      <w:bookmarkEnd w:id="97"/>
    </w:p>
    <w:p w:rsidR="00F77C82" w:rsidRDefault="00F77C82">
      <w:pPr>
        <w:tabs>
          <w:tab w:val="clear" w:pos="540"/>
          <w:tab w:val="clear" w:pos="8064"/>
        </w:tabs>
        <w:autoSpaceDE w:val="0"/>
        <w:spacing w:after="0" w:line="240" w:lineRule="auto"/>
        <w:jc w:val="left"/>
        <w:rPr>
          <w:rFonts w:ascii="Courier New" w:hAnsi="Courier New" w:cs="Courier New"/>
          <w:color w:val="0000FF"/>
          <w:sz w:val="20"/>
        </w:rPr>
      </w:pPr>
      <w:proofErr w:type="gramStart"/>
      <w:r>
        <w:rPr>
          <w:rFonts w:ascii="Courier New" w:hAnsi="Courier New" w:cs="Courier New"/>
          <w:color w:val="0000FF"/>
          <w:sz w:val="20"/>
        </w:rPr>
        <w:t>char</w:t>
      </w:r>
      <w:proofErr w:type="gramEnd"/>
      <w:r>
        <w:rPr>
          <w:rFonts w:ascii="Courier New" w:hAnsi="Courier New" w:cs="Courier New"/>
          <w:sz w:val="20"/>
        </w:rPr>
        <w:t>* XmlRead()</w:t>
      </w:r>
      <w:r>
        <w:rPr>
          <w:rFonts w:ascii="Courier New" w:hAnsi="Courier New" w:cs="Courier New"/>
          <w:color w:val="0000FF"/>
          <w:sz w:val="20"/>
        </w:rPr>
        <w:t>const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85358" w:rsidRDefault="00F77C82">
      <w:r>
        <w:t xml:space="preserve">Returns the next item from the input </w:t>
      </w:r>
      <w:proofErr w:type="gramStart"/>
      <w:r>
        <w:t>document, that</w:t>
      </w:r>
      <w:proofErr w:type="gramEnd"/>
      <w:r>
        <w:t xml:space="preserve"> is the value of the current element or </w:t>
      </w:r>
      <w:r w:rsidR="00BF27D1" w:rsidRPr="00BF27D1">
        <w:rPr>
          <w:rFonts w:ascii="Courier New" w:hAnsi="Courier New" w:cs="Courier New"/>
          <w:sz w:val="20"/>
        </w:rPr>
        <w:t>NULL</w:t>
      </w:r>
      <w:r w:rsidR="00BF27D1" w:rsidRPr="00BF27D1" w:rsidDel="00BF27D1">
        <w:rPr>
          <w:rFonts w:ascii="Courier New" w:hAnsi="Courier New" w:cs="Courier New"/>
          <w:color w:val="FF0000"/>
          <w:sz w:val="20"/>
        </w:rPr>
        <w:t xml:space="preserve"> </w:t>
      </w:r>
      <w:r>
        <w:t xml:space="preserve">if it </w:t>
      </w:r>
      <w:r w:rsidR="00850E40">
        <w:t>has no value.</w:t>
      </w:r>
    </w:p>
    <w:p w:rsidR="00F77C82" w:rsidRDefault="00F77C82">
      <w:pPr>
        <w:pStyle w:val="Heading3"/>
        <w:tabs>
          <w:tab w:val="left" w:pos="567"/>
        </w:tabs>
        <w:ind w:left="426" w:hanging="426"/>
      </w:pPr>
      <w:bookmarkStart w:id="98" w:name="_Toc380341279"/>
      <w:r>
        <w:t>XmlReadValue</w:t>
      </w:r>
      <w:bookmarkEnd w:id="98"/>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const</w:t>
      </w:r>
      <w:proofErr w:type="gramEnd"/>
      <w:r>
        <w:rPr>
          <w:rFonts w:ascii="Courier New" w:hAnsi="Courier New" w:cs="Courier New"/>
          <w:sz w:val="20"/>
        </w:rPr>
        <w:t xml:space="preserve"> </w:t>
      </w:r>
      <w:r>
        <w:rPr>
          <w:rFonts w:ascii="Courier New" w:hAnsi="Courier New" w:cs="Courier New"/>
          <w:color w:val="0000FF"/>
          <w:sz w:val="20"/>
        </w:rPr>
        <w:t>char</w:t>
      </w:r>
      <w:r>
        <w:rPr>
          <w:rFonts w:ascii="Courier New" w:hAnsi="Courier New" w:cs="Courier New"/>
          <w:sz w:val="20"/>
        </w:rPr>
        <w:t>* XmlReadValue(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first looks to see if there is a child element of the specified name and if there is returns its value. If this fails it then looks to see if there is a corresponding attribute and returns this value. If </w:t>
      </w:r>
      <w:r w:rsidR="00592261" w:rsidRPr="00BF27D1">
        <w:rPr>
          <w:rFonts w:ascii="Courier New" w:hAnsi="Courier New" w:cs="Courier New"/>
          <w:sz w:val="20"/>
        </w:rPr>
        <w:t>MustBeThere</w:t>
      </w:r>
      <w:r>
        <w:t xml:space="preserve"> is </w:t>
      </w:r>
      <w:proofErr w:type="gramStart"/>
      <w:r w:rsidR="00BF27D1">
        <w:rPr>
          <w:rFonts w:ascii="Courier New" w:hAnsi="Courier New" w:cs="Courier New"/>
          <w:color w:val="0000FF"/>
          <w:sz w:val="20"/>
        </w:rPr>
        <w:t>true</w:t>
      </w:r>
      <w:r w:rsidR="00BF27D1" w:rsidDel="00BF27D1">
        <w:t xml:space="preserve"> </w:t>
      </w:r>
      <w:r w:rsidR="00BF27D1">
        <w:t xml:space="preserve"> </w:t>
      </w:r>
      <w:r>
        <w:t>(</w:t>
      </w:r>
      <w:proofErr w:type="gramEnd"/>
      <w:r>
        <w:t xml:space="preserve">the default)  then this method will try to insert a default value from defaults.xml and return, otherwise it returns </w:t>
      </w:r>
      <w:r w:rsidR="00592261" w:rsidRPr="00BF27D1">
        <w:rPr>
          <w:rFonts w:ascii="Courier New" w:hAnsi="Courier New" w:cs="Courier New"/>
          <w:sz w:val="20"/>
        </w:rPr>
        <w:t>NULL</w:t>
      </w:r>
      <w:r>
        <w:t xml:space="preserve">. If </w:t>
      </w:r>
      <w:r w:rsidR="00592261" w:rsidRPr="00BF27D1">
        <w:rPr>
          <w:rFonts w:ascii="Courier New" w:hAnsi="Courier New" w:cs="Courier New"/>
          <w:sz w:val="20"/>
        </w:rPr>
        <w:t>name</w:t>
      </w:r>
      <w:r>
        <w:t xml:space="preserve"> is empty, returns </w:t>
      </w:r>
      <w:r w:rsidR="00592261" w:rsidRPr="00BF27D1">
        <w:rPr>
          <w:rFonts w:ascii="Courier New" w:hAnsi="Courier New" w:cs="Courier New"/>
          <w:sz w:val="20"/>
        </w:rPr>
        <w:t>NULL</w:t>
      </w:r>
      <w:r>
        <w:t xml:space="preserve"> if there are no children and an empty string if there are.</w:t>
      </w:r>
    </w:p>
    <w:p w:rsidR="00F77C82" w:rsidRDefault="00592261">
      <w:proofErr w:type="gramStart"/>
      <w:r w:rsidRPr="00BF27D1">
        <w:rPr>
          <w:rFonts w:ascii="Courier New" w:hAnsi="Courier New" w:cs="Courier New"/>
          <w:sz w:val="20"/>
        </w:rPr>
        <w:t>name</w:t>
      </w:r>
      <w:proofErr w:type="gramEnd"/>
      <w:r w:rsidR="00F77C82">
        <w:t>: The name of the target element or attribute.</w:t>
      </w:r>
    </w:p>
    <w:p w:rsidR="00F77C82" w:rsidRDefault="00592261">
      <w:r w:rsidRPr="00BF27D1">
        <w:rPr>
          <w:rFonts w:ascii="Courier New" w:hAnsi="Courier New" w:cs="Courier New"/>
          <w:sz w:val="20"/>
        </w:rPr>
        <w:t>MustBeThere</w:t>
      </w:r>
      <w:r w:rsidR="00F77C82">
        <w:t xml:space="preserve">: Optional argument indicating if the parameter is mandatory. The enum </w:t>
      </w:r>
      <w:r w:rsidRPr="00BF27D1">
        <w:rPr>
          <w:rFonts w:ascii="Courier New" w:hAnsi="Courier New" w:cs="Courier New"/>
          <w:color w:val="0000FF"/>
          <w:sz w:val="20"/>
        </w:rPr>
        <w:t>optional</w:t>
      </w:r>
      <w:r w:rsidR="00F77C82">
        <w:t xml:space="preserve"> is a synonym for </w:t>
      </w:r>
      <w:r w:rsidR="003715DA">
        <w:rPr>
          <w:rFonts w:ascii="Courier New" w:hAnsi="Courier New" w:cs="Courier New"/>
          <w:color w:val="0000FF"/>
          <w:sz w:val="20"/>
        </w:rPr>
        <w:t>false</w:t>
      </w:r>
      <w:r w:rsidR="00F77C82">
        <w:t xml:space="preserve"> and its use makes the code more understandable. </w:t>
      </w:r>
    </w:p>
    <w:p w:rsidR="00F77C82" w:rsidRDefault="00F77C82">
      <w:pPr>
        <w:pStyle w:val="Heading3"/>
        <w:tabs>
          <w:tab w:val="left" w:pos="567"/>
        </w:tabs>
        <w:ind w:left="426" w:hanging="426"/>
      </w:pPr>
      <w:bookmarkStart w:id="99" w:name="_Toc380341280"/>
      <w:r>
        <w:t>XmlReadDouble</w:t>
      </w:r>
      <w:bookmarkEnd w:id="99"/>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double</w:t>
      </w:r>
      <w:proofErr w:type="gramEnd"/>
      <w:r>
        <w:rPr>
          <w:rFonts w:ascii="Courier New" w:hAnsi="Courier New" w:cs="Courier New"/>
          <w:sz w:val="20"/>
        </w:rPr>
        <w:t xml:space="preserve"> XmlReadDouble(</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r>
        <w:lastRenderedPageBreak/>
        <w:t xml:space="preserve">This method is the same as </w:t>
      </w:r>
      <w:r w:rsidR="00592261" w:rsidRPr="00391CEA">
        <w:rPr>
          <w:rFonts w:ascii="Courier New" w:hAnsi="Courier New" w:cs="Courier New"/>
          <w:sz w:val="20"/>
        </w:rPr>
        <w:t>XmlReadValue</w:t>
      </w:r>
      <w:r>
        <w:t xml:space="preserve"> but attempts to convert the value to type </w:t>
      </w:r>
      <w:r>
        <w:rPr>
          <w:rFonts w:ascii="Courier New" w:hAnsi="Courier New" w:cs="Courier New"/>
          <w:color w:val="0000FF"/>
          <w:sz w:val="20"/>
        </w:rPr>
        <w:t>double</w:t>
      </w:r>
      <w:r>
        <w:t>. If there is no child element or attribute with the specified name then NaN (not a number) is returned.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0" w:name="_Toc380341281"/>
      <w:r>
        <w:t>XmlReadInteger</w:t>
      </w:r>
      <w:bookmarkEnd w:id="100"/>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int</w:t>
      </w:r>
      <w:proofErr w:type="gramEnd"/>
      <w:r>
        <w:rPr>
          <w:rFonts w:ascii="Courier New" w:hAnsi="Courier New" w:cs="Courier New"/>
          <w:sz w:val="20"/>
        </w:rPr>
        <w:t xml:space="preserve"> XmlReadInteger(</w:t>
      </w:r>
      <w:r>
        <w:rPr>
          <w:rFonts w:ascii="Courier New" w:hAnsi="Courier New" w:cs="Courier New"/>
          <w:color w:val="0000FF"/>
          <w:sz w:val="20"/>
        </w:rPr>
        <w:t>const</w:t>
      </w:r>
      <w:r>
        <w:rPr>
          <w:rFonts w:ascii="Courier New" w:hAnsi="Courier New" w:cs="Courier New"/>
          <w:sz w:val="20"/>
        </w:rPr>
        <w:t xml:space="preserve"> std::string&amp; name, </w:t>
      </w:r>
      <w:r>
        <w:rPr>
          <w:rFonts w:ascii="Courier New" w:hAnsi="Courier New" w:cs="Courier New"/>
          <w:color w:val="0000FF"/>
          <w:sz w:val="20"/>
        </w:rPr>
        <w:t>bool</w:t>
      </w:r>
      <w:r>
        <w:rPr>
          <w:rFonts w:ascii="Courier New" w:hAnsi="Courier New" w:cs="Courier New"/>
          <w:sz w:val="20"/>
        </w:rPr>
        <w:t xml:space="preserve"> MustBeThere=</w:t>
      </w:r>
      <w:r>
        <w:rPr>
          <w:rFonts w:ascii="Courier New" w:hAnsi="Courier New" w:cs="Courier New"/>
          <w:color w:val="0000FF"/>
          <w:sz w:val="20"/>
        </w:rPr>
        <w:t>true</w:t>
      </w:r>
      <w:r>
        <w:rPr>
          <w:rFonts w:ascii="Courier New" w:hAnsi="Courier New" w:cs="Courier New"/>
          <w:sz w:val="20"/>
        </w:rPr>
        <w:t>)</w:t>
      </w:r>
    </w:p>
    <w:p w:rsidR="00F77C82" w:rsidRDefault="00F77C82">
      <w:pPr>
        <w:tabs>
          <w:tab w:val="clear" w:pos="540"/>
          <w:tab w:val="clear" w:pos="8064"/>
        </w:tabs>
        <w:autoSpaceDE w:val="0"/>
        <w:spacing w:after="0" w:line="240" w:lineRule="auto"/>
        <w:jc w:val="left"/>
        <w:rPr>
          <w:rFonts w:ascii="Courier New" w:hAnsi="Courier New" w:cs="Courier New"/>
          <w:color w:val="008000"/>
          <w:sz w:val="20"/>
        </w:rPr>
      </w:pPr>
    </w:p>
    <w:p w:rsidR="00F77C82" w:rsidRDefault="00F77C82">
      <w:r>
        <w:t xml:space="preserve">This method is the same as </w:t>
      </w:r>
      <w:r>
        <w:rPr>
          <w:rFonts w:ascii="Courier New" w:hAnsi="Courier New" w:cs="Courier New"/>
          <w:sz w:val="20"/>
        </w:rPr>
        <w:t>XmlReadValue</w:t>
      </w:r>
      <w:r>
        <w:t xml:space="preserve"> but attempts to convert the value to type </w:t>
      </w:r>
      <w:r>
        <w:rPr>
          <w:rFonts w:ascii="Courier New" w:hAnsi="Courier New" w:cs="Courier New"/>
          <w:color w:val="0000FF"/>
          <w:sz w:val="20"/>
        </w:rPr>
        <w:t>int</w:t>
      </w:r>
      <w:r>
        <w:t>.</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85358" w:rsidRDefault="00592261">
      <w:r w:rsidRPr="00391CEA">
        <w:rPr>
          <w:rFonts w:ascii="Courier New" w:hAnsi="Courier New" w:cs="Courier New"/>
          <w:sz w:val="20"/>
        </w:rPr>
        <w:t>MustBeThere</w:t>
      </w:r>
      <w:r w:rsidR="00F77C82">
        <w:t>: Optional argument indicating</w:t>
      </w:r>
      <w:r w:rsidR="00850E40">
        <w:t xml:space="preserve"> if the parameter is mandatory.</w:t>
      </w:r>
    </w:p>
    <w:p w:rsidR="00F77C82" w:rsidRDefault="00F77C82">
      <w:pPr>
        <w:pStyle w:val="Heading3"/>
        <w:tabs>
          <w:tab w:val="left" w:pos="567"/>
        </w:tabs>
        <w:ind w:left="426" w:hanging="426"/>
      </w:pPr>
      <w:bookmarkStart w:id="101" w:name="_Toc380341282"/>
      <w:r>
        <w:t>XmlReadBoolean</w:t>
      </w:r>
      <w:bookmarkEnd w:id="101"/>
    </w:p>
    <w:p w:rsidR="00F77C82" w:rsidRDefault="00F77C82">
      <w:pPr>
        <w:tabs>
          <w:tab w:val="clear" w:pos="540"/>
          <w:tab w:val="clear" w:pos="8064"/>
        </w:tabs>
        <w:autoSpaceDE w:val="0"/>
        <w:spacing w:after="0" w:line="240" w:lineRule="auto"/>
        <w:jc w:val="left"/>
        <w:rPr>
          <w:rFonts w:ascii="Courier New" w:hAnsi="Courier New" w:cs="Courier New"/>
          <w:sz w:val="20"/>
        </w:rPr>
      </w:pPr>
      <w:proofErr w:type="gramStart"/>
      <w:r>
        <w:rPr>
          <w:rFonts w:ascii="Courier New" w:hAnsi="Courier New" w:cs="Courier New"/>
          <w:color w:val="0000FF"/>
          <w:sz w:val="20"/>
        </w:rPr>
        <w:t>bool</w:t>
      </w:r>
      <w:proofErr w:type="gramEnd"/>
      <w:r>
        <w:rPr>
          <w:rFonts w:ascii="Courier New" w:hAnsi="Courier New" w:cs="Courier New"/>
          <w:sz w:val="20"/>
        </w:rPr>
        <w:t xml:space="preserve"> XmlReadBoolean( </w:t>
      </w:r>
      <w:r>
        <w:rPr>
          <w:rFonts w:ascii="Courier New" w:hAnsi="Courier New" w:cs="Courier New"/>
          <w:color w:val="0000FF"/>
          <w:sz w:val="20"/>
        </w:rPr>
        <w:t>const</w:t>
      </w:r>
      <w:r>
        <w:rPr>
          <w:rFonts w:ascii="Courier New" w:hAnsi="Courier New" w:cs="Courier New"/>
          <w:sz w:val="20"/>
        </w:rPr>
        <w:t xml:space="preserve"> std::string&amp; name)</w:t>
      </w:r>
    </w:p>
    <w:p w:rsidR="00F77C82" w:rsidRDefault="00F77C82">
      <w:pPr>
        <w:tabs>
          <w:tab w:val="clear" w:pos="540"/>
          <w:tab w:val="clear" w:pos="8064"/>
        </w:tabs>
        <w:autoSpaceDE w:val="0"/>
        <w:spacing w:after="0" w:line="240" w:lineRule="auto"/>
        <w:jc w:val="left"/>
        <w:rPr>
          <w:rFonts w:ascii="Courier New" w:hAnsi="Courier New" w:cs="Courier New"/>
          <w:sz w:val="20"/>
        </w:rPr>
      </w:pPr>
    </w:p>
    <w:p w:rsidR="00F77C82" w:rsidRDefault="00F77C82">
      <w:pPr>
        <w:tabs>
          <w:tab w:val="clear" w:pos="540"/>
          <w:tab w:val="clear" w:pos="8064"/>
        </w:tabs>
        <w:autoSpaceDE w:val="0"/>
        <w:spacing w:after="0"/>
        <w:jc w:val="left"/>
      </w:pPr>
      <w:r>
        <w:t xml:space="preserve">This method is the same as </w:t>
      </w:r>
      <w:r w:rsidR="00592261" w:rsidRPr="00391CEA">
        <w:rPr>
          <w:rFonts w:ascii="Courier New" w:hAnsi="Courier New" w:cs="Courier New"/>
          <w:sz w:val="20"/>
        </w:rPr>
        <w:t>XmlReadValue</w:t>
      </w:r>
      <w:r>
        <w:t xml:space="preserve">  but  returns true if datatext associated with name is "1", "true", “yes” or nothing and returns false if datatext is something else or if element is not found.</w:t>
      </w:r>
    </w:p>
    <w:p w:rsidR="00F77C82" w:rsidRDefault="00391CEA">
      <w:proofErr w:type="gramStart"/>
      <w:r w:rsidRPr="00BF27D1">
        <w:rPr>
          <w:rFonts w:ascii="Courier New" w:hAnsi="Courier New" w:cs="Courier New"/>
          <w:sz w:val="20"/>
        </w:rPr>
        <w:t>name</w:t>
      </w:r>
      <w:proofErr w:type="gramEnd"/>
      <w:r w:rsidR="00F77C82">
        <w:t>: The name of the target element.</w:t>
      </w:r>
    </w:p>
    <w:p w:rsidR="00F77C82" w:rsidRDefault="00F77C82"/>
    <w:p w:rsidR="00F77C82" w:rsidRDefault="00F77C82">
      <w:r>
        <w:t>There are also methods, similar to the above, for reading data from CML property elements.</w:t>
      </w:r>
    </w:p>
    <w:p w:rsidR="00F77C82" w:rsidRPr="00246233" w:rsidRDefault="00F77C82" w:rsidP="00F66AB7">
      <w:pPr>
        <w:pStyle w:val="Heading2"/>
      </w:pPr>
      <w:bookmarkStart w:id="102" w:name="_Ref376099370"/>
      <w:bookmarkStart w:id="103" w:name="_Toc380341283"/>
      <w:r w:rsidRPr="00246233">
        <w:t>Plug-in Classes</w:t>
      </w:r>
      <w:bookmarkEnd w:id="102"/>
      <w:bookmarkEnd w:id="103"/>
    </w:p>
    <w:p w:rsidR="00F77C82" w:rsidRDefault="00F77C82">
      <w:pPr>
        <w:pStyle w:val="Heading3"/>
        <w:tabs>
          <w:tab w:val="left" w:pos="567"/>
        </w:tabs>
        <w:ind w:left="426" w:hanging="426"/>
      </w:pPr>
      <w:bookmarkStart w:id="104" w:name="_Ref376106032"/>
      <w:bookmarkStart w:id="105" w:name="_Toc380341284"/>
      <w:r>
        <w:t>Calculation Methods</w:t>
      </w:r>
      <w:bookmarkEnd w:id="94"/>
      <w:bookmarkEnd w:id="104"/>
      <w:bookmarkEnd w:id="105"/>
    </w:p>
    <w:p w:rsidR="00F77C82" w:rsidRDefault="00F77C82" w:rsidP="00786573">
      <w:pPr>
        <w:rPr>
          <w:szCs w:val="24"/>
        </w:rPr>
      </w:pPr>
      <w:r>
        <w:rPr>
          <w:szCs w:val="24"/>
        </w:rPr>
        <w:t xml:space="preserve">The abstract base class for calculation methods is </w:t>
      </w:r>
      <w:r w:rsidR="00592261" w:rsidRPr="00391CEA">
        <w:rPr>
          <w:rFonts w:ascii="Courier New" w:hAnsi="Courier New" w:cs="Courier New"/>
          <w:color w:val="FF0000"/>
          <w:sz w:val="20"/>
          <w:lang w:val="en-US"/>
        </w:rPr>
        <w:t>CalcMethod</w:t>
      </w:r>
      <w:r>
        <w:rPr>
          <w:szCs w:val="24"/>
        </w:rPr>
        <w:t xml:space="preserve">, </w:t>
      </w:r>
      <w:r w:rsidR="001578F4">
        <w:rPr>
          <w:szCs w:val="24"/>
        </w:rPr>
        <w:t>and is defined</w:t>
      </w:r>
      <w:r>
        <w:rPr>
          <w:szCs w:val="24"/>
        </w:rPr>
        <w:t xml:space="preserve"> in </w:t>
      </w:r>
      <w:r w:rsidR="00592261" w:rsidRPr="00391CEA">
        <w:rPr>
          <w:rFonts w:ascii="Courier New" w:hAnsi="Courier New" w:cs="Courier New"/>
          <w:sz w:val="20"/>
          <w:lang w:val="en-US"/>
        </w:rPr>
        <w:t>calcmethod.h</w:t>
      </w:r>
      <w:r>
        <w:rPr>
          <w:szCs w:val="24"/>
        </w:rPr>
        <w:t>.  The derived concrete classes offer different methods for overall calculation execution as follows:</w:t>
      </w:r>
    </w:p>
    <w:p w:rsidR="00F77C82" w:rsidRDefault="00F77C82">
      <w:proofErr w:type="gramStart"/>
      <w:r>
        <w:rPr>
          <w:rFonts w:ascii="Courier New" w:hAnsi="Courier New" w:cs="Courier New"/>
          <w:color w:val="FF0000"/>
        </w:rPr>
        <w:t>simpleCalc</w:t>
      </w:r>
      <w:proofErr w:type="gramEnd"/>
      <w:r>
        <w:t>: the default, and does a normal set of ME calculations at each of the specified pressure and temperature points</w:t>
      </w:r>
      <w:r w:rsidR="001578F4">
        <w:t>.</w:t>
      </w:r>
    </w:p>
    <w:p w:rsidR="001578F4" w:rsidRDefault="00F77C82">
      <w:proofErr w:type="gramStart"/>
      <w:r>
        <w:rPr>
          <w:rFonts w:ascii="Courier New" w:hAnsi="Courier New" w:cs="Courier New"/>
          <w:color w:val="FF0000"/>
        </w:rPr>
        <w:t>gridSearch</w:t>
      </w:r>
      <w:proofErr w:type="gramEnd"/>
      <w:r>
        <w:t>: initiates a grid search over parameter</w:t>
      </w:r>
      <w:r w:rsidR="001578F4">
        <w:t xml:space="preserve"> value</w:t>
      </w:r>
      <w:r>
        <w:t xml:space="preserve">s specified by the user. </w:t>
      </w:r>
      <w:proofErr w:type="gramStart"/>
      <w:r>
        <w:t>χ</w:t>
      </w:r>
      <w:r>
        <w:rPr>
          <w:vertAlign w:val="superscript"/>
        </w:rPr>
        <w:t>2</w:t>
      </w:r>
      <w:proofErr w:type="gramEnd"/>
      <w:r>
        <w:t xml:space="preserve"> </w:t>
      </w:r>
      <w:r w:rsidR="001578F4">
        <w:t xml:space="preserve">is calculated, against user specified experimental data, </w:t>
      </w:r>
      <w:r>
        <w:t xml:space="preserve">for every point </w:t>
      </w:r>
      <w:r w:rsidR="001578F4">
        <w:t xml:space="preserve">in parameter space </w:t>
      </w:r>
      <w:r w:rsidR="001578F4">
        <w:lastRenderedPageBreak/>
        <w:t xml:space="preserve">specified by the user. </w:t>
      </w:r>
      <w:r w:rsidR="00010614">
        <w:t xml:space="preserve">Typically, </w:t>
      </w:r>
      <w:r w:rsidR="004C74E7">
        <w:t xml:space="preserve">the </w:t>
      </w:r>
      <w:r w:rsidR="00010614">
        <w:t xml:space="preserve">data generated </w:t>
      </w:r>
      <w:r w:rsidR="004C74E7">
        <w:t>are</w:t>
      </w:r>
      <w:r w:rsidR="00010614">
        <w:t xml:space="preserve"> plotted as a contour map to help locate the minimum on the χ</w:t>
      </w:r>
      <w:r w:rsidR="00010614">
        <w:rPr>
          <w:vertAlign w:val="superscript"/>
        </w:rPr>
        <w:t>2</w:t>
      </w:r>
      <w:r w:rsidR="00010614">
        <w:t xml:space="preserve"> surface</w:t>
      </w:r>
      <w:r>
        <w:t xml:space="preserve">. </w:t>
      </w:r>
    </w:p>
    <w:p w:rsidR="00F77C82" w:rsidRDefault="00F77C82">
      <w:proofErr w:type="gramStart"/>
      <w:r>
        <w:rPr>
          <w:rFonts w:ascii="Courier New" w:hAnsi="Courier New" w:cs="Courier New"/>
          <w:color w:val="FF0000"/>
        </w:rPr>
        <w:t>fitting</w:t>
      </w:r>
      <w:proofErr w:type="gramEnd"/>
      <w:r>
        <w:t xml:space="preserve">: This </w:t>
      </w:r>
      <w:r w:rsidR="00FC0DA0">
        <w:t>class</w:t>
      </w:r>
      <w:r>
        <w:t xml:space="preserve"> determines the best fit parameters by optimizing the χ</w:t>
      </w:r>
      <w:r>
        <w:rPr>
          <w:vertAlign w:val="superscript"/>
        </w:rPr>
        <w:t xml:space="preserve">2 </w:t>
      </w:r>
      <w:r>
        <w:t>surface</w:t>
      </w:r>
      <w:r w:rsidR="00010614">
        <w:t xml:space="preserve"> and is based on </w:t>
      </w:r>
      <w:r>
        <w:t>Powell’s methods in conjunction with golden section line searches to find the minimum in the χ</w:t>
      </w:r>
      <w:r>
        <w:rPr>
          <w:vertAlign w:val="superscript"/>
        </w:rPr>
        <w:t xml:space="preserve">2 </w:t>
      </w:r>
      <w:r>
        <w:t xml:space="preserve">surface. 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The nature of the algorithm is iterative and the number of iterations are set via the parameter </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rsidRPr="00861E47">
        <w:rPr>
          <w:rFonts w:ascii="Courier New" w:hAnsi="Courier New" w:cs="Courier New"/>
          <w:sz w:val="20"/>
          <w:lang w:val="en-US"/>
        </w:rPr>
        <w:t>2</w:t>
      </w:r>
      <w:r w:rsidRPr="00861E47">
        <w:rPr>
          <w:rFonts w:ascii="Courier New" w:hAnsi="Courier New" w:cs="Courier New"/>
          <w:color w:val="0000FF"/>
          <w:sz w:val="20"/>
          <w:lang w:val="en-US"/>
        </w:rPr>
        <w:t>&lt;/</w:t>
      </w:r>
      <w:r w:rsidRPr="00861E47">
        <w:rPr>
          <w:rFonts w:ascii="Courier New" w:hAnsi="Courier New" w:cs="Courier New"/>
          <w:color w:val="A31515"/>
          <w:sz w:val="20"/>
          <w:lang w:val="en-US"/>
        </w:rPr>
        <w:t>me:fittingIterations</w:t>
      </w:r>
      <w:r w:rsidRPr="00861E47">
        <w:rPr>
          <w:rFonts w:ascii="Courier New" w:hAnsi="Courier New" w:cs="Courier New"/>
          <w:color w:val="0000FF"/>
          <w:sz w:val="20"/>
          <w:lang w:val="en-US"/>
        </w:rPr>
        <w:t>&gt;</w:t>
      </w:r>
      <w:r>
        <w:t xml:space="preserve">. </w:t>
      </w:r>
    </w:p>
    <w:p w:rsidR="00010614" w:rsidRDefault="00010614">
      <w:proofErr w:type="gramStart"/>
      <w:r>
        <w:rPr>
          <w:rFonts w:ascii="Courier New" w:hAnsi="Courier New" w:cs="Courier New"/>
          <w:color w:val="FF0000"/>
        </w:rPr>
        <w:t>marquardt</w:t>
      </w:r>
      <w:proofErr w:type="gramEnd"/>
      <w:r>
        <w:t xml:space="preserve">: This </w:t>
      </w:r>
      <w:r w:rsidR="00FC0DA0">
        <w:t>class</w:t>
      </w:r>
      <w:r>
        <w:t xml:space="preserve"> determines the best fit parameters by optimizing the χ</w:t>
      </w:r>
      <w:r>
        <w:rPr>
          <w:vertAlign w:val="superscript"/>
        </w:rPr>
        <w:t xml:space="preserve">2 </w:t>
      </w:r>
      <w:r>
        <w:t>surface</w:t>
      </w:r>
      <w:r w:rsidR="00892657">
        <w:t xml:space="preserve"> an</w:t>
      </w:r>
      <w:r>
        <w:t xml:space="preserve">d is based on the Levenberg-Marquardt algorithm. Because rate data are derived from eigenvalues, analytic derivatives of the rate coefficients with respect to the parameters are not available and so </w:t>
      </w:r>
      <w:r w:rsidR="00906F0C">
        <w:t>numeric</w:t>
      </w:r>
      <w:r w:rsidR="00C468E7">
        <w:t xml:space="preserve">al derivatives are used instead. The accuracy of the numerical derivatives is controlled by the input parameter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1.e-03</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me:MarquardtDerivDelta</w:t>
      </w:r>
      <w:r w:rsidR="00C468E7" w:rsidRPr="00861E47">
        <w:rPr>
          <w:sz w:val="20"/>
        </w:rPr>
        <w:t>&gt;</w:t>
      </w:r>
      <w:r w:rsidR="00C468E7" w:rsidRPr="00C468E7">
        <w:t>, which</w:t>
      </w:r>
      <w:r w:rsidR="00C468E7">
        <w:t xml:space="preserve"> is used in a simple two point estimates of the numerical derivative</w:t>
      </w:r>
      <w:r w:rsidR="00892657">
        <w:t>s</w:t>
      </w:r>
      <w:r w:rsidR="00C468E7">
        <w:t xml:space="preserve">. </w:t>
      </w:r>
      <w:r>
        <w:t xml:space="preserve">The parameters that are to be optimized are specified in the same way as for the </w:t>
      </w:r>
      <w:r>
        <w:rPr>
          <w:rFonts w:ascii="Courier New" w:hAnsi="Courier New" w:cs="Courier New"/>
          <w:color w:val="FF0000"/>
        </w:rPr>
        <w:t>gridSearch</w:t>
      </w:r>
      <w:r>
        <w:t xml:space="preserve"> method, the </w:t>
      </w:r>
      <w:r w:rsidR="00592261" w:rsidRPr="00391CEA">
        <w:rPr>
          <w:rFonts w:ascii="Courier New" w:hAnsi="Courier New" w:cs="Courier New"/>
          <w:color w:val="FF0000"/>
          <w:sz w:val="20"/>
          <w:lang w:val="en-US"/>
        </w:rPr>
        <w:t>upper</w:t>
      </w:r>
      <w:r>
        <w:t xml:space="preserve"> and </w:t>
      </w:r>
      <w:r w:rsidR="00592261" w:rsidRPr="00391CEA">
        <w:rPr>
          <w:rFonts w:ascii="Courier New" w:hAnsi="Courier New" w:cs="Courier New"/>
          <w:color w:val="FF0000"/>
          <w:sz w:val="20"/>
          <w:lang w:val="en-US"/>
        </w:rPr>
        <w:t>lower</w:t>
      </w:r>
      <w:r>
        <w:t xml:space="preserve"> limits specify the region of parameter space that will be explored by the search, the </w:t>
      </w:r>
      <w:r w:rsidR="00592261" w:rsidRPr="00391CEA">
        <w:rPr>
          <w:rFonts w:ascii="Courier New" w:hAnsi="Courier New" w:cs="Courier New"/>
          <w:color w:val="FF0000"/>
          <w:sz w:val="20"/>
          <w:lang w:val="en-US"/>
        </w:rPr>
        <w:t>stepsize</w:t>
      </w:r>
      <w:r>
        <w:t xml:space="preserve"> is ignored. </w:t>
      </w:r>
      <w:r w:rsidR="00C468E7">
        <w:t xml:space="preserve">As with the </w:t>
      </w:r>
      <w:r w:rsidR="00C468E7" w:rsidRPr="00C468E7">
        <w:rPr>
          <w:rFonts w:ascii="Courier New" w:hAnsi="Courier New" w:cs="Courier New"/>
          <w:color w:val="FF0000"/>
        </w:rPr>
        <w:t>fitting</w:t>
      </w:r>
      <w:r w:rsidR="00C468E7">
        <w:t xml:space="preserve"> calculation, t</w:t>
      </w:r>
      <w:r w:rsidR="00A84A4B">
        <w:t>he</w:t>
      </w:r>
      <w:r w:rsidR="00C468E7">
        <w:t xml:space="preserve"> </w:t>
      </w:r>
      <w:r w:rsidR="00C468E7">
        <w:rPr>
          <w:rFonts w:ascii="Courier New" w:hAnsi="Courier New" w:cs="Courier New"/>
          <w:color w:val="FF0000"/>
        </w:rPr>
        <w:t>marquardt</w:t>
      </w:r>
      <w:r w:rsidR="00C468E7">
        <w:t xml:space="preserve"> calculation is i</w:t>
      </w:r>
      <w:r>
        <w:t xml:space="preserve">terative and the number of iterations are set via </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861E47">
        <w:rPr>
          <w:rFonts w:ascii="Courier New" w:hAnsi="Courier New" w:cs="Courier New"/>
          <w:noProof/>
          <w:sz w:val="20"/>
          <w:lang w:eastAsia="en-GB"/>
        </w:rPr>
        <w:t>20</w:t>
      </w:r>
      <w:r w:rsidR="00C468E7" w:rsidRPr="00861E47">
        <w:rPr>
          <w:rFonts w:ascii="Courier New" w:hAnsi="Courier New" w:cs="Courier New"/>
          <w:noProof/>
          <w:color w:val="0000FF"/>
          <w:sz w:val="20"/>
          <w:lang w:eastAsia="en-GB"/>
        </w:rPr>
        <w:t>&lt;/</w:t>
      </w:r>
      <w:r w:rsidR="00C468E7" w:rsidRPr="00861E47">
        <w:rPr>
          <w:rFonts w:ascii="Courier New" w:hAnsi="Courier New" w:cs="Courier New"/>
          <w:noProof/>
          <w:color w:val="A31515"/>
          <w:sz w:val="20"/>
          <w:lang w:eastAsia="en-GB"/>
        </w:rPr>
        <w:t>me:MarquardtIterations</w:t>
      </w:r>
      <w:r w:rsidR="00C468E7" w:rsidRPr="00861E47">
        <w:rPr>
          <w:rFonts w:ascii="Courier New" w:hAnsi="Courier New" w:cs="Courier New"/>
          <w:noProof/>
          <w:color w:val="0000FF"/>
          <w:sz w:val="20"/>
          <w:lang w:eastAsia="en-GB"/>
        </w:rPr>
        <w:t>&gt;</w:t>
      </w:r>
      <w:r w:rsidR="00C468E7" w:rsidRPr="00C468E7">
        <w:t>.</w:t>
      </w:r>
      <w:r w:rsidR="00C468E7">
        <w:t xml:space="preserve"> In addition to</w:t>
      </w:r>
      <w:r w:rsidR="00A84A4B">
        <w:t xml:space="preserve"> limiting the number iterations, the calculation can also be controlled by the specification of a tolerance</w:t>
      </w:r>
      <w:r w:rsidR="0030259A">
        <w:t>,</w:t>
      </w:r>
      <w:r w:rsidR="00A84A4B">
        <w:t xml:space="preserve"> </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sidRPr="00861E47">
        <w:rPr>
          <w:rFonts w:ascii="Courier New" w:hAnsi="Courier New" w:cs="Courier New"/>
          <w:noProof/>
          <w:sz w:val="20"/>
          <w:lang w:eastAsia="en-GB"/>
        </w:rPr>
        <w:t>0.01</w:t>
      </w:r>
      <w:r w:rsidR="00A84A4B" w:rsidRPr="00861E47">
        <w:rPr>
          <w:rFonts w:ascii="Courier New" w:hAnsi="Courier New" w:cs="Courier New"/>
          <w:noProof/>
          <w:color w:val="0000FF"/>
          <w:sz w:val="20"/>
          <w:lang w:eastAsia="en-GB"/>
        </w:rPr>
        <w:t>&lt;/</w:t>
      </w:r>
      <w:r w:rsidR="00A84A4B" w:rsidRPr="00861E47">
        <w:rPr>
          <w:rFonts w:ascii="Courier New" w:hAnsi="Courier New" w:cs="Courier New"/>
          <w:noProof/>
          <w:color w:val="A31515"/>
          <w:sz w:val="20"/>
          <w:lang w:eastAsia="en-GB"/>
        </w:rPr>
        <w:t>me:MarquardtTolerance</w:t>
      </w:r>
      <w:r w:rsidR="00A84A4B" w:rsidRPr="00861E47">
        <w:rPr>
          <w:rFonts w:ascii="Courier New" w:hAnsi="Courier New" w:cs="Courier New"/>
          <w:noProof/>
          <w:color w:val="0000FF"/>
          <w:sz w:val="20"/>
          <w:lang w:eastAsia="en-GB"/>
        </w:rPr>
        <w:t>&gt;</w:t>
      </w:r>
      <w:r w:rsidR="00A84A4B">
        <w:rPr>
          <w:rFonts w:ascii="Courier New" w:hAnsi="Courier New" w:cs="Courier New"/>
          <w:noProof/>
          <w:color w:val="0000FF"/>
          <w:szCs w:val="24"/>
          <w:lang w:eastAsia="en-GB"/>
        </w:rPr>
        <w:t xml:space="preserve"> </w:t>
      </w:r>
      <w:r w:rsidR="00A84A4B" w:rsidRPr="00A84A4B">
        <w:t>which</w:t>
      </w:r>
      <w:r w:rsidR="00C468E7">
        <w:t xml:space="preserve"> </w:t>
      </w:r>
      <w:r w:rsidR="00A84A4B">
        <w:t>will terminate the calculation when the relative change in the χ</w:t>
      </w:r>
      <w:r w:rsidR="00A84A4B">
        <w:rPr>
          <w:vertAlign w:val="superscript"/>
        </w:rPr>
        <w:t>2</w:t>
      </w:r>
      <w:r w:rsidR="00A84A4B">
        <w:t xml:space="preserve"> value</w:t>
      </w:r>
      <w:r w:rsidR="00A84A4B" w:rsidRPr="00A84A4B">
        <w:t xml:space="preserve"> is</w:t>
      </w:r>
      <w:r w:rsidR="00A84A4B">
        <w:t xml:space="preserve"> less than</w:t>
      </w:r>
      <w:r w:rsidR="00892657">
        <w:t xml:space="preserve"> the specified value.</w:t>
      </w:r>
    </w:p>
    <w:p w:rsidR="00892657" w:rsidRDefault="00892657">
      <w:r>
        <w:t xml:space="preserve">An obvious question is which fitting method should be used? </w:t>
      </w:r>
      <w:r w:rsidR="005F79FF">
        <w:t>Experience</w:t>
      </w:r>
      <w:r w:rsidR="0030259A">
        <w:t xml:space="preserve"> suggests that the</w:t>
      </w:r>
      <w:r w:rsidR="005F79FF">
        <w:t xml:space="preserve"> </w:t>
      </w:r>
      <w:r w:rsidR="005F79FF">
        <w:rPr>
          <w:rFonts w:ascii="Courier New" w:hAnsi="Courier New" w:cs="Courier New"/>
          <w:color w:val="FF0000"/>
        </w:rPr>
        <w:t xml:space="preserve">marquardt </w:t>
      </w:r>
      <w:r w:rsidR="00FC0DA0">
        <w:t>class</w:t>
      </w:r>
      <w:r w:rsidR="005F79FF">
        <w:t xml:space="preserve"> tends to find the χ</w:t>
      </w:r>
      <w:r w:rsidR="005F79FF">
        <w:rPr>
          <w:vertAlign w:val="superscript"/>
        </w:rPr>
        <w:t>2</w:t>
      </w:r>
      <w:r w:rsidR="005F79FF">
        <w:t xml:space="preserve"> minimum more rapidly and as a consequence can handle more parameters in a short</w:t>
      </w:r>
      <w:r w:rsidR="0030259A">
        <w:t>er</w:t>
      </w:r>
      <w:r w:rsidR="005F79FF">
        <w:t xml:space="preserve"> time. The </w:t>
      </w:r>
      <w:r w:rsidR="005F79FF" w:rsidRPr="00C468E7">
        <w:rPr>
          <w:rFonts w:ascii="Courier New" w:hAnsi="Courier New" w:cs="Courier New"/>
          <w:color w:val="FF0000"/>
        </w:rPr>
        <w:t>fitting</w:t>
      </w:r>
      <w:r w:rsidR="005F79FF">
        <w:t xml:space="preserve"> </w:t>
      </w:r>
      <w:r w:rsidR="00FC0DA0">
        <w:t>class</w:t>
      </w:r>
      <w:r w:rsidR="005F79FF">
        <w:t xml:space="preserve"> is slow but in some situations is the more robust and should be considered if the </w:t>
      </w:r>
      <w:r w:rsidR="005F79FF">
        <w:rPr>
          <w:rFonts w:ascii="Courier New" w:hAnsi="Courier New" w:cs="Courier New"/>
          <w:color w:val="FF0000"/>
        </w:rPr>
        <w:t xml:space="preserve">marquardt </w:t>
      </w:r>
      <w:r w:rsidR="005F79FF">
        <w:t xml:space="preserve">fails. Both </w:t>
      </w:r>
      <w:r w:rsidR="00FC0DA0">
        <w:t>classes</w:t>
      </w:r>
      <w:r w:rsidR="002D3D77">
        <w:t xml:space="preserve"> calculate an estimate of the covariance matrix, from which parameter errors are extracted, and calculate the χ</w:t>
      </w:r>
      <w:r w:rsidR="002D3D77">
        <w:rPr>
          <w:vertAlign w:val="superscript"/>
        </w:rPr>
        <w:t>2</w:t>
      </w:r>
      <w:r w:rsidR="002D3D77">
        <w:t xml:space="preserve"> statistic in order to give a goodness of fit measure.</w:t>
      </w:r>
      <w:r w:rsidR="00C449D3">
        <w:t xml:space="preserve"> Th</w:t>
      </w:r>
      <w:r w:rsidR="00643555">
        <w:t>e</w:t>
      </w:r>
      <w:r w:rsidR="00C449D3">
        <w:t>s</w:t>
      </w:r>
      <w:r w:rsidR="00643555">
        <w:t>e</w:t>
      </w:r>
      <w:r w:rsidR="00C449D3">
        <w:t xml:space="preserve"> data </w:t>
      </w:r>
      <w:r w:rsidR="004C74E7">
        <w:t>are</w:t>
      </w:r>
      <w:r w:rsidR="00C449D3">
        <w:t xml:space="preserve"> written to the log file.</w:t>
      </w:r>
    </w:p>
    <w:p w:rsidR="00C767E1" w:rsidRDefault="00C767E1">
      <w:r w:rsidRPr="00C767E1">
        <w:rPr>
          <w:rFonts w:ascii="Courier New" w:hAnsi="Courier New" w:cs="Courier New"/>
          <w:color w:val="FF0000"/>
        </w:rPr>
        <w:t>analyticalRepresentation</w:t>
      </w:r>
      <w:r>
        <w:t>: This class calculates an analytic representation of the rate coefficients based on Chebyshev polynomials</w:t>
      </w:r>
      <w:r w:rsidR="006A50D9">
        <w:t xml:space="preserve">, for a specified ranges of temperature and </w:t>
      </w:r>
      <w:r w:rsidR="006A50D9">
        <w:lastRenderedPageBreak/>
        <w:t>pressure</w:t>
      </w:r>
      <w:r w:rsidR="0056772A">
        <w:t xml:space="preserve"> </w:t>
      </w:r>
      <w:r w:rsidR="0056772A">
        <w:fldChar w:fldCharType="begin"/>
      </w:r>
      <w:r w:rsidR="0056772A">
        <w:instrText xml:space="preserve"> ADDIN EN.CITE &lt;EndNote&gt;&lt;Cite&gt;&lt;Author&gt;Naik&lt;/Author&gt;&lt;Year&gt;2002&lt;/Year&gt;&lt;RecNum&gt;26&lt;/RecNum&gt;&lt;DisplayText&gt;[11]&lt;/DisplayText&gt;&lt;record&gt;&lt;rec-number&gt;26&lt;/rec-number&gt;&lt;foreign-keys&gt;&lt;key app="EN" db-id="p0fxzf5acxfpxle99drxffxe99d2dt50szw2"&gt;26&lt;/key&gt;&lt;/foreign-keys&gt;&lt;ref-type name="Conference Paper"&gt;47&lt;/ref-type&gt;&lt;contributors&gt;&lt;authors&gt;&lt;author&gt;Naik, C.&lt;/author&gt;&lt;author&gt;Carstensen, H.H.&lt;/author&gt;&lt;author&gt;Dean, A. M.&lt;/author&gt;&lt;/authors&gt;&lt;/contributors&gt;&lt;titles&gt;&lt;title&gt;Reaction rate representation using Chebyshev polynomials&lt;/title&gt;&lt;secondary-title&gt;Spring Meeting of the Combustion Institute&lt;/secondary-title&gt;&lt;/titles&gt;&lt;dates&gt;&lt;year&gt;2002&lt;/year&gt;&lt;/dates&gt;&lt;pub-location&gt;San Diego, CA&lt;/pub-location&gt;&lt;urls&gt;&lt;/urls&gt;&lt;/record&gt;&lt;/Cite&gt;&lt;/EndNote&gt;</w:instrText>
      </w:r>
      <w:r w:rsidR="0056772A">
        <w:fldChar w:fldCharType="separate"/>
      </w:r>
      <w:r w:rsidR="0056772A">
        <w:rPr>
          <w:noProof/>
        </w:rPr>
        <w:t>[</w:t>
      </w:r>
      <w:hyperlink w:anchor="_ENREF_11" w:tooltip="Naik, 2002 #26" w:history="1">
        <w:r w:rsidR="00EF3BB5">
          <w:rPr>
            <w:noProof/>
          </w:rPr>
          <w:t>11</w:t>
        </w:r>
      </w:hyperlink>
      <w:r w:rsidR="0056772A">
        <w:rPr>
          <w:noProof/>
        </w:rPr>
        <w:t>]</w:t>
      </w:r>
      <w:r w:rsidR="0056772A">
        <w:fldChar w:fldCharType="end"/>
      </w:r>
      <w:r w:rsidR="00686670">
        <w:t xml:space="preserve">. </w:t>
      </w:r>
      <w:r w:rsidR="006A50D9">
        <w:t>The aim of this method is produce text that can be used directly, or with only min</w:t>
      </w:r>
      <w:r w:rsidR="00A45C48">
        <w:t>or modification, in macroscopic</w:t>
      </w:r>
      <w:r w:rsidR="006A50D9">
        <w:t xml:space="preserve"> simulation using existing chemical kinetics packages. The text is written to the .log file. </w:t>
      </w:r>
      <w:r w:rsidR="00A45C48">
        <w:t>The input to this method</w:t>
      </w:r>
      <w:r w:rsidR="00686670">
        <w:t xml:space="preserve"> is:</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xsi</w:t>
      </w:r>
      <w:proofErr w:type="gramStart"/>
      <w:r w:rsidRPr="00C767E1">
        <w:rPr>
          <w:rFonts w:ascii="Courier New" w:hAnsi="Courier New" w:cs="Courier New"/>
          <w:color w:val="FF0000"/>
          <w:sz w:val="18"/>
          <w:szCs w:val="18"/>
          <w:lang w:eastAsia="en-GB"/>
        </w:rPr>
        <w:t>:type</w:t>
      </w:r>
      <w:proofErr w:type="gramEnd"/>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me:analyticalRepresentation</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c</w:t>
      </w:r>
      <w:r w:rsidR="006A50D9">
        <w:rPr>
          <w:rFonts w:ascii="Courier New" w:hAnsi="Courier New" w:cs="Courier New"/>
          <w:sz w:val="18"/>
          <w:szCs w:val="18"/>
          <w:lang w:eastAsia="en-GB"/>
        </w:rPr>
        <w:t>antera</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p>
    <w:p w:rsidR="007F0708" w:rsidRPr="00C767E1" w:rsidRDefault="007F0708" w:rsidP="007F0708">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r>
        <w:rPr>
          <w:rFonts w:ascii="Courier New" w:hAnsi="Courier New" w:cs="Courier New"/>
          <w:sz w:val="18"/>
          <w:szCs w:val="18"/>
          <w:lang w:eastAsia="en-GB"/>
        </w:rPr>
        <w:t>dd</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7</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5</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me:chebNumConc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me:chebMaxTemp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200</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me:chebMinTemp</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 xml:space="preserve"> </w:t>
      </w:r>
      <w:r w:rsidRPr="00C767E1">
        <w:rPr>
          <w:rFonts w:ascii="Courier New" w:hAnsi="Courier New" w:cs="Courier New"/>
          <w:color w:val="FF0000"/>
          <w:sz w:val="18"/>
          <w:szCs w:val="18"/>
          <w:lang w:eastAsia="en-GB"/>
        </w:rPr>
        <w:t>units</w:t>
      </w:r>
      <w:r w:rsidRPr="00C767E1">
        <w:rPr>
          <w:rFonts w:ascii="Courier New" w:hAnsi="Courier New" w:cs="Courier New"/>
          <w:color w:val="0000FF"/>
          <w:sz w:val="18"/>
          <w:szCs w:val="18"/>
          <w:lang w:eastAsia="en-GB"/>
        </w:rPr>
        <w:t>=</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atm</w:t>
      </w:r>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10</w:t>
      </w:r>
      <w:proofErr w:type="gramStart"/>
      <w:r w:rsidRPr="00C767E1">
        <w:rPr>
          <w:rFonts w:ascii="Courier New" w:hAnsi="Courier New" w:cs="Courier New"/>
          <w:sz w:val="18"/>
          <w:szCs w:val="18"/>
          <w:lang w:eastAsia="en-GB"/>
        </w:rPr>
        <w:t>.</w:t>
      </w:r>
      <w:r w:rsidRPr="00C767E1">
        <w:rPr>
          <w:rFonts w:ascii="Courier New" w:hAnsi="Courier New" w:cs="Courier New"/>
          <w:color w:val="0000FF"/>
          <w:sz w:val="18"/>
          <w:szCs w:val="18"/>
          <w:lang w:eastAsia="en-GB"/>
        </w:rPr>
        <w:t>&lt;</w:t>
      </w:r>
      <w:proofErr w:type="gramEnd"/>
      <w:r w:rsidRPr="00C767E1">
        <w:rPr>
          <w:rFonts w:ascii="Courier New" w:hAnsi="Courier New" w:cs="Courier New"/>
          <w:color w:val="0000FF"/>
          <w:sz w:val="18"/>
          <w:szCs w:val="18"/>
          <w:lang w:eastAsia="en-GB"/>
        </w:rPr>
        <w:t>/</w:t>
      </w:r>
      <w:r w:rsidRPr="00C767E1">
        <w:rPr>
          <w:rFonts w:ascii="Courier New" w:hAnsi="Courier New" w:cs="Courier New"/>
          <w:color w:val="A31515"/>
          <w:sz w:val="18"/>
          <w:szCs w:val="18"/>
          <w:lang w:eastAsia="en-GB"/>
        </w:rPr>
        <w:t>me:chebMaxConc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0.001</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me:chebMinConc</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6</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me:chebTExSize</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r w:rsidRPr="00C767E1">
        <w:rPr>
          <w:rFonts w:ascii="Courier New" w:hAnsi="Courier New" w:cs="Courier New"/>
          <w:sz w:val="18"/>
          <w:szCs w:val="18"/>
          <w:lang w:eastAsia="en-GB"/>
        </w:rPr>
        <w:t>4</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me:chebPExSize</w:t>
      </w:r>
      <w:r w:rsidRPr="00C767E1">
        <w:rPr>
          <w:rFonts w:ascii="Courier New" w:hAnsi="Courier New" w:cs="Courier New"/>
          <w:color w:val="0000FF"/>
          <w:sz w:val="18"/>
          <w:szCs w:val="18"/>
          <w:lang w:eastAsia="en-GB"/>
        </w:rPr>
        <w:t>&gt;</w:t>
      </w:r>
    </w:p>
    <w:p w:rsidR="00C767E1" w:rsidRDefault="00C767E1" w:rsidP="00C767E1">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Cs w:val="24"/>
          <w:lang w:eastAsia="en-GB"/>
        </w:rPr>
      </w:pPr>
      <w:r w:rsidRPr="00C767E1">
        <w:rPr>
          <w:rFonts w:ascii="Courier New" w:hAnsi="Courier New" w:cs="Courier New"/>
          <w:color w:val="0000FF"/>
          <w:sz w:val="18"/>
          <w:szCs w:val="18"/>
          <w:lang w:eastAsia="en-GB"/>
        </w:rPr>
        <w:t xml:space="preserve">    &lt;/</w:t>
      </w:r>
      <w:r w:rsidRPr="00C767E1">
        <w:rPr>
          <w:rFonts w:ascii="Courier New" w:hAnsi="Courier New" w:cs="Courier New"/>
          <w:color w:val="A31515"/>
          <w:sz w:val="18"/>
          <w:szCs w:val="18"/>
          <w:lang w:eastAsia="en-GB"/>
        </w:rPr>
        <w:t>me:calcMethod</w:t>
      </w:r>
      <w:r w:rsidRPr="00C767E1">
        <w:rPr>
          <w:rFonts w:ascii="Courier New" w:hAnsi="Courier New" w:cs="Courier New"/>
          <w:color w:val="0000FF"/>
          <w:sz w:val="18"/>
          <w:szCs w:val="18"/>
          <w:lang w:eastAsia="en-GB"/>
        </w:rPr>
        <w:t>&gt;</w:t>
      </w:r>
    </w:p>
    <w:p w:rsidR="00C767E1" w:rsidRPr="00C767E1" w:rsidRDefault="00C767E1" w:rsidP="00C767E1">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A03B16" w:rsidRPr="00686670" w:rsidRDefault="00686670" w:rsidP="00A03B16">
      <w:r w:rsidRPr="00686670">
        <w:t xml:space="preserve">The </w:t>
      </w:r>
      <w:r>
        <w:t xml:space="preserve">parameter </w:t>
      </w:r>
      <w:r w:rsidRPr="00C767E1">
        <w:rPr>
          <w:rFonts w:ascii="Courier New" w:hAnsi="Courier New" w:cs="Courier New"/>
          <w:color w:val="0000FF"/>
          <w:sz w:val="18"/>
          <w:szCs w:val="18"/>
          <w:lang w:eastAsia="en-GB"/>
        </w:rPr>
        <w:t>&lt;</w:t>
      </w:r>
      <w:r w:rsidRPr="00C767E1">
        <w:rPr>
          <w:rFonts w:ascii="Courier New" w:hAnsi="Courier New" w:cs="Courier New"/>
          <w:color w:val="A31515"/>
          <w:sz w:val="18"/>
          <w:szCs w:val="18"/>
          <w:lang w:eastAsia="en-GB"/>
        </w:rPr>
        <w:t>me:format</w:t>
      </w:r>
      <w:r w:rsidRPr="00C767E1">
        <w:rPr>
          <w:rFonts w:ascii="Courier New" w:hAnsi="Courier New" w:cs="Courier New"/>
          <w:color w:val="0000FF"/>
          <w:sz w:val="18"/>
          <w:szCs w:val="18"/>
          <w:lang w:eastAsia="en-GB"/>
        </w:rPr>
        <w:t>&gt;</w:t>
      </w:r>
      <w:r>
        <w:rPr>
          <w:rFonts w:ascii="Courier New" w:hAnsi="Courier New" w:cs="Courier New"/>
          <w:color w:val="0000FF"/>
          <w:sz w:val="18"/>
          <w:szCs w:val="18"/>
          <w:lang w:eastAsia="en-GB"/>
        </w:rPr>
        <w:t xml:space="preserve"> </w:t>
      </w:r>
      <w:r>
        <w:t>specifies the format which the C</w:t>
      </w:r>
      <w:r w:rsidR="00A03B16">
        <w:t xml:space="preserve">hebyshev coefficients should be </w:t>
      </w:r>
      <w:r w:rsidR="006A50D9">
        <w:t xml:space="preserve">written out in. There are at present two </w:t>
      </w:r>
      <w:r w:rsidR="006F6E85">
        <w:t>formats are supported “</w:t>
      </w:r>
      <w:r w:rsidR="006F6E85" w:rsidRPr="00C767E1">
        <w:rPr>
          <w:rFonts w:ascii="Courier New" w:hAnsi="Courier New" w:cs="Courier New"/>
          <w:sz w:val="18"/>
          <w:szCs w:val="18"/>
          <w:lang w:eastAsia="en-GB"/>
        </w:rPr>
        <w:t>c</w:t>
      </w:r>
      <w:r w:rsidR="006F6E85">
        <w:rPr>
          <w:rFonts w:ascii="Courier New" w:hAnsi="Courier New" w:cs="Courier New"/>
          <w:sz w:val="18"/>
          <w:szCs w:val="18"/>
          <w:lang w:eastAsia="en-GB"/>
        </w:rPr>
        <w:t>antera</w:t>
      </w:r>
      <w:r w:rsidR="006F6E85">
        <w:t>” and “</w:t>
      </w:r>
      <w:r w:rsidR="006F6E85">
        <w:rPr>
          <w:rFonts w:ascii="Courier New" w:hAnsi="Courier New" w:cs="Courier New"/>
          <w:sz w:val="18"/>
          <w:szCs w:val="18"/>
          <w:lang w:eastAsia="en-GB"/>
        </w:rPr>
        <w:t>chemkin</w:t>
      </w:r>
      <w:r w:rsidR="006F6E85">
        <w:t>”</w:t>
      </w:r>
      <w:r w:rsidR="00A45C48">
        <w:t xml:space="preserve"> which refer respectively to the Cantera suite of simulation tools (see </w:t>
      </w:r>
      <w:r w:rsidR="00A45C48" w:rsidRPr="00A45C48">
        <w:t>http://cantera.github.io/docs/sphinx/html/index.html</w:t>
      </w:r>
      <w:r w:rsidR="00A45C48">
        <w:t xml:space="preserve">) and the Chemkin application (see </w:t>
      </w:r>
      <w:r w:rsidR="00A45C48" w:rsidRPr="00A45C48">
        <w:t>http://www.reactiondesign.com/products/chemkin/chemkin-2/</w:t>
      </w:r>
      <w:r w:rsidR="00A45C48">
        <w:t>)</w:t>
      </w:r>
      <w:r w:rsidR="006F6E85">
        <w:t xml:space="preserve">. </w:t>
      </w:r>
      <w:r w:rsidR="00A45C48">
        <w:t xml:space="preserve">Details of the other child </w:t>
      </w:r>
      <w:r w:rsidR="007F0708">
        <w:t xml:space="preserve">elements </w:t>
      </w:r>
      <w:r w:rsidR="00A45C48">
        <w:t xml:space="preserve">are given in </w:t>
      </w:r>
      <w:r w:rsidR="00A03B16">
        <w:t>T</w:t>
      </w:r>
      <w:r w:rsidR="00A45C48">
        <w:t xml:space="preserve">able </w:t>
      </w:r>
      <w:r w:rsidR="00A03B16">
        <w:t>7</w:t>
      </w:r>
      <w:r w:rsidR="00A45C48">
        <w:t>.</w:t>
      </w:r>
    </w:p>
    <w:tbl>
      <w:tblPr>
        <w:tblStyle w:val="TableGrid"/>
        <w:tblW w:w="0" w:type="auto"/>
        <w:tblLook w:val="04A0" w:firstRow="1" w:lastRow="0" w:firstColumn="1" w:lastColumn="0" w:noHBand="0" w:noVBand="1"/>
      </w:tblPr>
      <w:tblGrid>
        <w:gridCol w:w="2235"/>
        <w:gridCol w:w="7051"/>
      </w:tblGrid>
      <w:tr w:rsidR="00A45C48" w:rsidTr="00A45C48">
        <w:tc>
          <w:tcPr>
            <w:tcW w:w="2235" w:type="dxa"/>
          </w:tcPr>
          <w:p w:rsidR="00A45C48" w:rsidRPr="00A45C48" w:rsidRDefault="00A45C48">
            <w:pPr>
              <w:rPr>
                <w:b/>
              </w:rPr>
            </w:pPr>
            <w:r w:rsidRPr="00A45C48">
              <w:rPr>
                <w:b/>
              </w:rPr>
              <w:t xml:space="preserve">Element Name </w:t>
            </w:r>
          </w:p>
        </w:tc>
        <w:tc>
          <w:tcPr>
            <w:tcW w:w="7051" w:type="dxa"/>
          </w:tcPr>
          <w:p w:rsidR="00A45C48" w:rsidRPr="00A45C48" w:rsidRDefault="00A45C48">
            <w:pPr>
              <w:rPr>
                <w:b/>
              </w:rPr>
            </w:pPr>
            <w:r w:rsidRPr="00A45C48">
              <w:rPr>
                <w:b/>
              </w:rPr>
              <w:t>Details</w:t>
            </w:r>
          </w:p>
        </w:tc>
      </w:tr>
      <w:tr w:rsidR="007F0708" w:rsidTr="00A45C48">
        <w:tc>
          <w:tcPr>
            <w:tcW w:w="2235" w:type="dxa"/>
          </w:tcPr>
          <w:p w:rsidR="007F0708" w:rsidRPr="00C767E1" w:rsidRDefault="007F0708">
            <w:pPr>
              <w:rPr>
                <w:rFonts w:ascii="Courier New" w:hAnsi="Courier New" w:cs="Courier New"/>
                <w:color w:val="A31515"/>
                <w:sz w:val="18"/>
                <w:szCs w:val="18"/>
                <w:lang w:eastAsia="en-GB"/>
              </w:rPr>
            </w:pPr>
            <w:r w:rsidRPr="00C767E1">
              <w:rPr>
                <w:rFonts w:ascii="Courier New" w:hAnsi="Courier New" w:cs="Courier New"/>
                <w:color w:val="A31515"/>
                <w:sz w:val="18"/>
                <w:szCs w:val="18"/>
                <w:lang w:eastAsia="en-GB"/>
              </w:rPr>
              <w:t>me:</w:t>
            </w:r>
            <w:r>
              <w:rPr>
                <w:rFonts w:ascii="Courier New" w:hAnsi="Courier New" w:cs="Courier New"/>
                <w:color w:val="A31515"/>
                <w:sz w:val="18"/>
                <w:szCs w:val="18"/>
                <w:lang w:eastAsia="en-GB"/>
              </w:rPr>
              <w:t>precision</w:t>
            </w:r>
          </w:p>
        </w:tc>
        <w:tc>
          <w:tcPr>
            <w:tcW w:w="7051" w:type="dxa"/>
          </w:tcPr>
          <w:p w:rsidR="007F0708" w:rsidRDefault="007F0708">
            <w:r>
              <w:t xml:space="preserve">The precision to be used for the calculation of rate coefficients that will be the basis of the analytical representation. The allowed values are the same as those described in section </w:t>
            </w:r>
            <w:r>
              <w:fldChar w:fldCharType="begin"/>
            </w:r>
            <w:r>
              <w:instrText xml:space="preserve"> REF _Ref378624763 \r \h </w:instrText>
            </w:r>
            <w:r>
              <w:fldChar w:fldCharType="separate"/>
            </w:r>
            <w:r w:rsidR="00100241">
              <w:t>8.4</w:t>
            </w:r>
            <w:r>
              <w:fldChar w:fldCharType="end"/>
            </w:r>
            <w:r>
              <w:t>.</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me:chebNumTemp</w:t>
            </w:r>
          </w:p>
        </w:tc>
        <w:tc>
          <w:tcPr>
            <w:tcW w:w="7051" w:type="dxa"/>
          </w:tcPr>
          <w:p w:rsidR="00A45C48" w:rsidRDefault="00A45C48">
            <w:r>
              <w:t xml:space="preserve">Number of temperature points at which rate coefficients are to calculated and used in the generation of the analytical representation. </w:t>
            </w:r>
          </w:p>
        </w:tc>
      </w:tr>
      <w:tr w:rsidR="00A45C48" w:rsidTr="00A45C48">
        <w:tc>
          <w:tcPr>
            <w:tcW w:w="2235" w:type="dxa"/>
          </w:tcPr>
          <w:p w:rsidR="00A45C48" w:rsidRDefault="00A45C48">
            <w:r w:rsidRPr="00C767E1">
              <w:rPr>
                <w:rFonts w:ascii="Courier New" w:hAnsi="Courier New" w:cs="Courier New"/>
                <w:color w:val="A31515"/>
                <w:sz w:val="18"/>
                <w:szCs w:val="18"/>
                <w:lang w:eastAsia="en-GB"/>
              </w:rPr>
              <w:t>me:chebNumConc</w:t>
            </w:r>
          </w:p>
        </w:tc>
        <w:tc>
          <w:tcPr>
            <w:tcW w:w="7051" w:type="dxa"/>
          </w:tcPr>
          <w:p w:rsidR="00A45C48" w:rsidRDefault="00A45C48" w:rsidP="00A45C48">
            <w:r>
              <w:t>Number of concentration points at which rate coefficients are to calculated and used in the generation of the analytical representation.</w:t>
            </w:r>
          </w:p>
        </w:tc>
      </w:tr>
      <w:tr w:rsidR="00A45C48" w:rsidTr="00A45C48">
        <w:tc>
          <w:tcPr>
            <w:tcW w:w="2235" w:type="dxa"/>
          </w:tcPr>
          <w:p w:rsidR="00A45C48"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chebMaxTemp</w:t>
            </w:r>
            <w:r>
              <w:rPr>
                <w:rFonts w:ascii="Courier New" w:hAnsi="Courier New" w:cs="Courier New"/>
                <w:color w:val="A31515"/>
                <w:sz w:val="18"/>
                <w:szCs w:val="18"/>
                <w:lang w:eastAsia="en-GB"/>
              </w:rPr>
              <w:t xml:space="preserve"> me:</w:t>
            </w:r>
            <w:r w:rsidRPr="00C767E1">
              <w:rPr>
                <w:rFonts w:ascii="Courier New" w:hAnsi="Courier New" w:cs="Courier New"/>
                <w:color w:val="A31515"/>
                <w:sz w:val="18"/>
                <w:szCs w:val="18"/>
                <w:lang w:eastAsia="en-GB"/>
              </w:rPr>
              <w:t>chebMinTemp</w:t>
            </w:r>
          </w:p>
        </w:tc>
        <w:tc>
          <w:tcPr>
            <w:tcW w:w="7051" w:type="dxa"/>
          </w:tcPr>
          <w:p w:rsidR="008E64FB" w:rsidRDefault="008E64FB" w:rsidP="008E64FB">
            <w:r>
              <w:t xml:space="preserve">The maximum and minimum temperatures of the fit. The fit is undefined outside of this region. 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chebMaxTemp</w:t>
            </w:r>
            <w:r w:rsidR="00A03B16">
              <w:rPr>
                <w:rFonts w:ascii="Courier New" w:hAnsi="Courier New" w:cs="Courier New"/>
                <w:color w:val="A31515"/>
                <w:sz w:val="18"/>
                <w:szCs w:val="18"/>
                <w:lang w:eastAsia="en-GB"/>
              </w:rPr>
              <w:t xml:space="preserve"> </w:t>
            </w:r>
            <w:r w:rsidR="00A03B16" w:rsidRPr="00A03B16">
              <w:t>&lt;</w:t>
            </w:r>
            <w:r w:rsidR="00A03B16">
              <w:rPr>
                <w:rFonts w:ascii="Courier New" w:hAnsi="Courier New" w:cs="Courier New"/>
                <w:color w:val="A31515"/>
                <w:sz w:val="18"/>
                <w:szCs w:val="18"/>
                <w:lang w:eastAsia="en-GB"/>
              </w:rPr>
              <w:t xml:space="preserve"> me:</w:t>
            </w:r>
            <w:r w:rsidR="00A03B16" w:rsidRPr="00C767E1">
              <w:rPr>
                <w:rFonts w:ascii="Courier New" w:hAnsi="Courier New" w:cs="Courier New"/>
                <w:color w:val="A31515"/>
                <w:sz w:val="18"/>
                <w:szCs w:val="18"/>
                <w:lang w:eastAsia="en-GB"/>
              </w:rPr>
              <w:t>chebMinTemp</w:t>
            </w:r>
            <w:r w:rsidR="00A03B16" w:rsidRPr="00A03B16">
              <w:t>.</w:t>
            </w:r>
          </w:p>
        </w:tc>
      </w:tr>
      <w:tr w:rsidR="008E64FB" w:rsidTr="00A45C48">
        <w:tc>
          <w:tcPr>
            <w:tcW w:w="2235" w:type="dxa"/>
          </w:tcPr>
          <w:p w:rsidR="008E64FB" w:rsidRDefault="008E64FB">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chebMaxConc</w:t>
            </w:r>
            <w:r>
              <w:rPr>
                <w:rFonts w:ascii="Courier New" w:hAnsi="Courier New" w:cs="Courier New"/>
                <w:color w:val="A31515"/>
                <w:sz w:val="18"/>
                <w:szCs w:val="18"/>
                <w:lang w:eastAsia="en-GB"/>
              </w:rPr>
              <w:t>,</w:t>
            </w:r>
            <w:r w:rsidRPr="00C767E1">
              <w:rPr>
                <w:rFonts w:ascii="Courier New" w:hAnsi="Courier New" w:cs="Courier New"/>
                <w:color w:val="A31515"/>
                <w:sz w:val="18"/>
                <w:szCs w:val="18"/>
                <w:lang w:eastAsia="en-GB"/>
              </w:rPr>
              <w:t xml:space="preserve"> </w:t>
            </w:r>
            <w:r>
              <w:rPr>
                <w:rFonts w:ascii="Courier New" w:hAnsi="Courier New" w:cs="Courier New"/>
                <w:color w:val="A31515"/>
                <w:sz w:val="18"/>
                <w:szCs w:val="18"/>
                <w:lang w:eastAsia="en-GB"/>
              </w:rPr>
              <w:t>me:</w:t>
            </w:r>
            <w:r w:rsidRPr="00C767E1">
              <w:rPr>
                <w:rFonts w:ascii="Courier New" w:hAnsi="Courier New" w:cs="Courier New"/>
                <w:color w:val="A31515"/>
                <w:sz w:val="18"/>
                <w:szCs w:val="18"/>
                <w:lang w:eastAsia="en-GB"/>
              </w:rPr>
              <w:t>chebMinConc</w:t>
            </w:r>
          </w:p>
        </w:tc>
        <w:tc>
          <w:tcPr>
            <w:tcW w:w="7051" w:type="dxa"/>
          </w:tcPr>
          <w:p w:rsidR="008E64FB" w:rsidRDefault="008E64FB" w:rsidP="008E64FB">
            <w:r>
              <w:t xml:space="preserve">The maximum and minimum bath gas concentrations of the fit. The fit is undefined outside of this region. The </w:t>
            </w:r>
            <w:r w:rsidRPr="00C767E1">
              <w:rPr>
                <w:rFonts w:ascii="Courier New" w:hAnsi="Courier New" w:cs="Courier New"/>
                <w:color w:val="FF0000"/>
                <w:sz w:val="18"/>
                <w:szCs w:val="18"/>
                <w:lang w:eastAsia="en-GB"/>
              </w:rPr>
              <w:t>units</w:t>
            </w:r>
            <w:r>
              <w:t xml:space="preserve"> attribute allows the concentration units to be specified and can be applied to either of these elements.</w:t>
            </w:r>
            <w:r w:rsidR="00A03B16">
              <w:rPr>
                <w:rFonts w:ascii="Courier New" w:hAnsi="Courier New" w:cs="Courier New"/>
                <w:color w:val="A31515"/>
                <w:sz w:val="18"/>
                <w:szCs w:val="18"/>
                <w:lang w:eastAsia="en-GB"/>
              </w:rPr>
              <w:t xml:space="preserve"> </w:t>
            </w:r>
            <w:r w:rsidR="00A03B16">
              <w:t xml:space="preserve">Execution will halt if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chebMaxConc</w:t>
            </w:r>
            <w:r w:rsidR="00A03B16">
              <w:rPr>
                <w:rFonts w:ascii="Courier New" w:hAnsi="Courier New" w:cs="Courier New"/>
                <w:color w:val="A31515"/>
                <w:sz w:val="18"/>
                <w:szCs w:val="18"/>
                <w:lang w:eastAsia="en-GB"/>
              </w:rPr>
              <w:t xml:space="preserve"> </w:t>
            </w:r>
            <w:r w:rsidR="00A03B16" w:rsidRPr="00A03B16">
              <w:t>&lt;</w:t>
            </w:r>
            <w:r w:rsidR="00A03B16" w:rsidRPr="00C767E1">
              <w:rPr>
                <w:rFonts w:ascii="Courier New" w:hAnsi="Courier New" w:cs="Courier New"/>
                <w:color w:val="A31515"/>
                <w:sz w:val="18"/>
                <w:szCs w:val="18"/>
                <w:lang w:eastAsia="en-GB"/>
              </w:rPr>
              <w:t xml:space="preserve"> </w:t>
            </w:r>
            <w:r w:rsidR="00A03B16">
              <w:rPr>
                <w:rFonts w:ascii="Courier New" w:hAnsi="Courier New" w:cs="Courier New"/>
                <w:color w:val="A31515"/>
                <w:sz w:val="18"/>
                <w:szCs w:val="18"/>
                <w:lang w:eastAsia="en-GB"/>
              </w:rPr>
              <w:t>me:</w:t>
            </w:r>
            <w:r w:rsidR="00A03B16" w:rsidRPr="00C767E1">
              <w:rPr>
                <w:rFonts w:ascii="Courier New" w:hAnsi="Courier New" w:cs="Courier New"/>
                <w:color w:val="A31515"/>
                <w:sz w:val="18"/>
                <w:szCs w:val="18"/>
                <w:lang w:eastAsia="en-GB"/>
              </w:rPr>
              <w:t>chebMinConc</w:t>
            </w:r>
            <w:r w:rsidR="00A03B16" w:rsidRPr="00A03B16">
              <w:t>.</w:t>
            </w:r>
          </w:p>
        </w:tc>
      </w:tr>
      <w:tr w:rsidR="008E64FB" w:rsidTr="00A45C48">
        <w:tc>
          <w:tcPr>
            <w:tcW w:w="2235" w:type="dxa"/>
          </w:tcPr>
          <w:p w:rsidR="008E64FB" w:rsidRDefault="00A03B16">
            <w:r w:rsidRPr="00C767E1">
              <w:rPr>
                <w:rFonts w:ascii="Courier New" w:hAnsi="Courier New" w:cs="Courier New"/>
                <w:color w:val="A31515"/>
                <w:sz w:val="18"/>
                <w:szCs w:val="18"/>
                <w:lang w:eastAsia="en-GB"/>
              </w:rPr>
              <w:lastRenderedPageBreak/>
              <w:t>me:chebTExSize</w:t>
            </w:r>
          </w:p>
        </w:tc>
        <w:tc>
          <w:tcPr>
            <w:tcW w:w="7051" w:type="dxa"/>
          </w:tcPr>
          <w:p w:rsidR="008E64FB" w:rsidRDefault="00A03B16" w:rsidP="00A03B16">
            <w:r>
              <w:t>The number Chebyshev expansion points to be used in the temperature dimension. Execution will halt if</w:t>
            </w:r>
            <w:r w:rsidRPr="00C767E1">
              <w:rPr>
                <w:rFonts w:ascii="Courier New" w:hAnsi="Courier New" w:cs="Courier New"/>
                <w:color w:val="A31515"/>
                <w:sz w:val="18"/>
                <w:szCs w:val="18"/>
                <w:lang w:eastAsia="en-GB"/>
              </w:rPr>
              <w:t xml:space="preserve"> me:chebTExSize</w:t>
            </w:r>
            <w:r>
              <w:rPr>
                <w:rFonts w:ascii="Courier New" w:hAnsi="Courier New" w:cs="Courier New"/>
                <w:color w:val="A31515"/>
                <w:sz w:val="18"/>
                <w:szCs w:val="18"/>
                <w:lang w:eastAsia="en-GB"/>
              </w:rPr>
              <w:t xml:space="preserve"> </w:t>
            </w:r>
            <w:r>
              <w:t>&gt;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me:chebNumTemp</w:t>
            </w:r>
            <w:r>
              <w:t>.</w:t>
            </w:r>
          </w:p>
        </w:tc>
      </w:tr>
      <w:tr w:rsidR="00A03B16" w:rsidTr="00A45C48">
        <w:tc>
          <w:tcPr>
            <w:tcW w:w="2235" w:type="dxa"/>
          </w:tcPr>
          <w:p w:rsidR="00A03B16" w:rsidRDefault="00A03B16">
            <w:r w:rsidRPr="00C767E1">
              <w:rPr>
                <w:rFonts w:ascii="Courier New" w:hAnsi="Courier New" w:cs="Courier New"/>
                <w:color w:val="A31515"/>
                <w:sz w:val="18"/>
                <w:szCs w:val="18"/>
                <w:lang w:eastAsia="en-GB"/>
              </w:rPr>
              <w:t>me:chebPExSize</w:t>
            </w:r>
          </w:p>
        </w:tc>
        <w:tc>
          <w:tcPr>
            <w:tcW w:w="7051" w:type="dxa"/>
          </w:tcPr>
          <w:p w:rsidR="00A03B16" w:rsidRDefault="00A03B16" w:rsidP="00A03B16">
            <w:r>
              <w:t>The number Chebyshev expansion points to be used in the concentration dimension. Execution will halt if</w:t>
            </w:r>
            <w:r w:rsidRPr="00C767E1">
              <w:rPr>
                <w:rFonts w:ascii="Courier New" w:hAnsi="Courier New" w:cs="Courier New"/>
                <w:color w:val="A31515"/>
                <w:sz w:val="18"/>
                <w:szCs w:val="18"/>
                <w:lang w:eastAsia="en-GB"/>
              </w:rPr>
              <w:t xml:space="preserve"> me:chebPExSize</w:t>
            </w:r>
            <w:r>
              <w:t xml:space="preserve"> &gt;</w:t>
            </w:r>
            <w:r>
              <w:rPr>
                <w:rFonts w:ascii="Courier New" w:hAnsi="Courier New" w:cs="Courier New"/>
                <w:color w:val="A31515"/>
                <w:sz w:val="18"/>
                <w:szCs w:val="18"/>
                <w:lang w:eastAsia="en-GB"/>
              </w:rPr>
              <w:t xml:space="preserve"> </w:t>
            </w:r>
            <w:r w:rsidRPr="00C767E1">
              <w:rPr>
                <w:rFonts w:ascii="Courier New" w:hAnsi="Courier New" w:cs="Courier New"/>
                <w:color w:val="A31515"/>
                <w:sz w:val="18"/>
                <w:szCs w:val="18"/>
                <w:lang w:eastAsia="en-GB"/>
              </w:rPr>
              <w:t>me:chebNumConc</w:t>
            </w:r>
            <w:r>
              <w:t>.</w:t>
            </w:r>
          </w:p>
        </w:tc>
      </w:tr>
    </w:tbl>
    <w:p w:rsidR="00C767E1" w:rsidRPr="00A03B16" w:rsidRDefault="00A03B16" w:rsidP="00A03B16">
      <w:pPr>
        <w:jc w:val="center"/>
        <w:rPr>
          <w:sz w:val="20"/>
        </w:rPr>
      </w:pPr>
      <w:proofErr w:type="gramStart"/>
      <w:r w:rsidRPr="00A03B16">
        <w:rPr>
          <w:sz w:val="20"/>
        </w:rPr>
        <w:t>Table 7.</w:t>
      </w:r>
      <w:proofErr w:type="gramEnd"/>
      <w:r w:rsidRPr="00A03B16">
        <w:rPr>
          <w:sz w:val="20"/>
        </w:rPr>
        <w:t xml:space="preserve"> </w:t>
      </w:r>
      <w:proofErr w:type="gramStart"/>
      <w:r w:rsidRPr="00A03B16">
        <w:rPr>
          <w:sz w:val="20"/>
        </w:rPr>
        <w:t>Details of the Chebyshev fitting parameters</w:t>
      </w:r>
      <w:r>
        <w:rPr>
          <w:sz w:val="20"/>
        </w:rPr>
        <w:t>.</w:t>
      </w:r>
      <w:proofErr w:type="gramEnd"/>
    </w:p>
    <w:p w:rsidR="00A03B16" w:rsidRDefault="00A03B16">
      <w:r>
        <w:t xml:space="preserve">The rate coefficients of all reactions in the scheme will be fitted.  The fits produced express the logarithm (base 10) of the rate coefficient as a function of the logarithm (base 10) of the concentration and the reciprocal temperature (see specific format documentation for details).  </w:t>
      </w:r>
    </w:p>
    <w:p w:rsidR="00010614" w:rsidRDefault="007601ED">
      <w:r w:rsidRPr="00CC06FF">
        <w:rPr>
          <w:rFonts w:ascii="Courier New" w:hAnsi="Courier New" w:cs="Courier New"/>
          <w:color w:val="FF0000"/>
        </w:rPr>
        <w:t>ThermodynamicTable</w:t>
      </w:r>
      <w:r w:rsidR="00892657">
        <w:t xml:space="preserve">: This </w:t>
      </w:r>
      <w:r w:rsidR="00FC0DA0">
        <w:t>class</w:t>
      </w:r>
      <w:r w:rsidR="00892657">
        <w:t xml:space="preserve"> </w:t>
      </w:r>
      <w:r>
        <w:t xml:space="preserve">calculates </w:t>
      </w:r>
      <w:r w:rsidR="00FC0DA0">
        <w:t xml:space="preserve">the thermodynamic functions </w:t>
      </w:r>
      <w:r w:rsidR="00D054E4">
        <w:t>enthalpy (</w:t>
      </w:r>
      <w:proofErr w:type="gramStart"/>
      <w:r w:rsidR="00D054E4">
        <w:t>H(</w:t>
      </w:r>
      <w:proofErr w:type="gramEnd"/>
      <w:r w:rsidR="00D054E4">
        <w:t xml:space="preserve">T)), entropy (S(T)) and Gibbs free energy (G(T)) of all the molecules defined in the molecule list of an input file at user defined temperatures. The number of temperatures, the temperature interval and the units in which the thermodynamic functions are written can be specified as </w:t>
      </w:r>
      <w:r w:rsidR="003715DA">
        <w:t>subelements</w:t>
      </w:r>
      <w:r w:rsidR="001B13F5">
        <w:t>,</w:t>
      </w:r>
      <w:r w:rsidR="00D054E4">
        <w:t xml:space="preserve"> e.g.</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me:ThermodynamicTable</w:t>
      </w:r>
      <w:r>
        <w:rPr>
          <w:rFonts w:ascii="Consolas" w:hAnsi="Consolas"/>
          <w:sz w:val="18"/>
          <w:szCs w:val="18"/>
          <w:lang w:val="en-US" w:eastAsia="en-US"/>
        </w:rPr>
        <w:t>"</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me:units</w:t>
      </w:r>
      <w:r>
        <w:rPr>
          <w:rFonts w:ascii="Consolas" w:hAnsi="Consolas"/>
          <w:color w:val="0000FF"/>
          <w:sz w:val="18"/>
          <w:szCs w:val="18"/>
          <w:lang w:val="en-US" w:eastAsia="en-US"/>
        </w:rPr>
        <w:t>&gt;</w:t>
      </w:r>
      <w:r>
        <w:rPr>
          <w:rFonts w:ascii="Consolas" w:hAnsi="Consolas"/>
          <w:sz w:val="18"/>
          <w:szCs w:val="18"/>
          <w:lang w:val="en-US" w:eastAsia="en-US"/>
        </w:rPr>
        <w:t>kcal/mol</w:t>
      </w:r>
      <w:r>
        <w:rPr>
          <w:rFonts w:ascii="Consolas" w:hAnsi="Consolas"/>
          <w:color w:val="0000FF"/>
          <w:sz w:val="18"/>
          <w:szCs w:val="18"/>
          <w:lang w:val="en-US" w:eastAsia="en-US"/>
        </w:rPr>
        <w:t>&lt;/</w:t>
      </w:r>
      <w:r>
        <w:rPr>
          <w:rFonts w:ascii="Consolas" w:hAnsi="Consolas"/>
          <w:color w:val="A31515"/>
          <w:sz w:val="18"/>
          <w:szCs w:val="18"/>
          <w:lang w:val="en-US" w:eastAsia="en-US"/>
        </w:rPr>
        <w:t>me:units</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r>
        <w:rPr>
          <w:rFonts w:ascii="Consolas" w:hAnsi="Consolas"/>
          <w:sz w:val="18"/>
          <w:szCs w:val="18"/>
          <w:lang w:val="en-US" w:eastAsia="en-US"/>
        </w:rPr>
        <w:t>20</w:t>
      </w:r>
      <w:r>
        <w:rPr>
          <w:rFonts w:ascii="Consolas" w:hAnsi="Consolas"/>
          <w:color w:val="0000FF"/>
          <w:sz w:val="18"/>
          <w:szCs w:val="18"/>
          <w:lang w:val="en-US" w:eastAsia="en-US"/>
        </w:rPr>
        <w:t>&lt;/</w:t>
      </w:r>
      <w:r>
        <w:rPr>
          <w:rFonts w:ascii="Consolas" w:hAnsi="Consolas"/>
          <w:color w:val="A31515"/>
          <w:sz w:val="18"/>
          <w:szCs w:val="18"/>
          <w:lang w:val="en-US" w:eastAsia="en-US"/>
        </w:rPr>
        <w:t>me:NumberOfTemp</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r>
        <w:rPr>
          <w:rFonts w:ascii="Consolas" w:hAnsi="Consolas"/>
          <w:sz w:val="18"/>
          <w:szCs w:val="18"/>
          <w:lang w:val="en-US" w:eastAsia="en-US"/>
        </w:rPr>
        <w:t>100.0</w:t>
      </w:r>
      <w:r>
        <w:rPr>
          <w:rFonts w:ascii="Consolas" w:hAnsi="Consolas"/>
          <w:color w:val="0000FF"/>
          <w:sz w:val="18"/>
          <w:szCs w:val="18"/>
          <w:lang w:val="en-US" w:eastAsia="en-US"/>
        </w:rPr>
        <w:t>&lt;/</w:t>
      </w:r>
      <w:r>
        <w:rPr>
          <w:rFonts w:ascii="Consolas" w:hAnsi="Consolas"/>
          <w:color w:val="A31515"/>
          <w:sz w:val="18"/>
          <w:szCs w:val="18"/>
          <w:lang w:val="en-US" w:eastAsia="en-US"/>
        </w:rPr>
        <w:t>me:TempInterval</w:t>
      </w:r>
      <w:r>
        <w:rPr>
          <w:rFonts w:ascii="Consolas" w:hAnsi="Consolas"/>
          <w:color w:val="0000FF"/>
          <w:sz w:val="18"/>
          <w:szCs w:val="18"/>
          <w:lang w:val="en-US" w:eastAsia="en-US"/>
        </w:rPr>
        <w:t>&gt;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me:calcMethod</w:t>
      </w:r>
      <w:r>
        <w:rPr>
          <w:rFonts w:ascii="Consolas" w:hAnsi="Consolas"/>
          <w:color w:val="0000FF"/>
          <w:sz w:val="18"/>
          <w:szCs w:val="18"/>
          <w:lang w:val="en-US" w:eastAsia="en-US"/>
        </w:rPr>
        <w:t>&gt;</w:t>
      </w:r>
    </w:p>
    <w:p w:rsidR="00D054E4" w:rsidRPr="004C74E7" w:rsidRDefault="00D054E4" w:rsidP="00D054E4">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4C74E7" w:rsidRDefault="001C12F6">
      <w:r w:rsidRPr="001C12F6">
        <w:t xml:space="preserve">At </w:t>
      </w:r>
      <w:r>
        <w:t>present the allowed units are kcal/</w:t>
      </w:r>
      <w:r w:rsidR="004C74E7">
        <w:t>m</w:t>
      </w:r>
      <w:r>
        <w:t>ol and kJ/</w:t>
      </w:r>
      <w:r w:rsidR="004C74E7">
        <w:t>m</w:t>
      </w:r>
      <w:r>
        <w:t xml:space="preserve">ol. Values for the thermodynamic </w:t>
      </w:r>
      <w:r w:rsidR="001B13F5">
        <w:t>functions at</w:t>
      </w:r>
      <w:r>
        <w:t xml:space="preserve"> the temperature of 298.15 K are always written. The tables are written to the </w:t>
      </w:r>
      <w:r w:rsidR="001B13F5">
        <w:t>.</w:t>
      </w:r>
      <w:r>
        <w:t xml:space="preserve">test output file. </w:t>
      </w:r>
    </w:p>
    <w:p w:rsidR="00F77C82" w:rsidRDefault="00F77C82">
      <w:pPr>
        <w:pStyle w:val="Heading3"/>
        <w:tabs>
          <w:tab w:val="left" w:pos="567"/>
        </w:tabs>
        <w:ind w:left="426" w:hanging="426"/>
      </w:pPr>
      <w:bookmarkStart w:id="106" w:name="_Toc380341285"/>
      <w:r>
        <w:t>Collisional Energy Transfer Models</w:t>
      </w:r>
      <w:bookmarkEnd w:id="106"/>
    </w:p>
    <w:p w:rsidR="00F77C82" w:rsidRPr="0097132C" w:rsidRDefault="00F77C82">
      <w:pPr>
        <w:rPr>
          <w:szCs w:val="24"/>
        </w:rPr>
      </w:pPr>
      <w:r>
        <w:rPr>
          <w:szCs w:val="24"/>
        </w:rPr>
        <w:t xml:space="preserve">The abstract base class for calculating energy transfer probabilities between grains is </w:t>
      </w:r>
      <w:r w:rsidR="00592261" w:rsidRPr="00391CEA">
        <w:rPr>
          <w:rFonts w:ascii="Courier New" w:hAnsi="Courier New" w:cs="Courier New"/>
          <w:color w:val="FF0000"/>
          <w:sz w:val="20"/>
          <w:lang w:val="en-US"/>
        </w:rPr>
        <w:t>EnergyTransferModel</w:t>
      </w:r>
      <w:r>
        <w:rPr>
          <w:szCs w:val="24"/>
        </w:rPr>
        <w:t xml:space="preserve">, which lives in </w:t>
      </w:r>
      <w:r w:rsidR="00592261" w:rsidRPr="00391CEA">
        <w:rPr>
          <w:rFonts w:ascii="Courier New" w:hAnsi="Courier New" w:cs="Courier New"/>
          <w:color w:val="FF0000"/>
          <w:sz w:val="20"/>
          <w:lang w:val="en-US"/>
        </w:rPr>
        <w:t>EnergyTransferModel.h</w:t>
      </w:r>
      <w:r>
        <w:rPr>
          <w:szCs w:val="24"/>
        </w:rPr>
        <w:t>.  The derived concrete classes (i.e., the plug-in classes) offer different methods for calculatin</w:t>
      </w:r>
      <w:r w:rsidR="0097132C">
        <w:rPr>
          <w:szCs w:val="24"/>
        </w:rPr>
        <w:t>g energy transfer probabilities. At present only the exponential down model is implemented:</w:t>
      </w:r>
    </w:p>
    <w:p w:rsidR="00C47473" w:rsidRDefault="00F77C82" w:rsidP="0097132C">
      <w:r w:rsidRPr="004C2B71">
        <w:rPr>
          <w:rFonts w:ascii="Courier New" w:hAnsi="Courier New" w:cs="Courier New"/>
          <w:color w:val="FF0000"/>
        </w:rPr>
        <w:t>Exponential</w:t>
      </w:r>
      <w:r w:rsidR="0097132C" w:rsidRPr="004C2B71">
        <w:rPr>
          <w:rFonts w:ascii="Courier New" w:hAnsi="Courier New" w:cs="Courier New"/>
          <w:color w:val="FF0000"/>
        </w:rPr>
        <w:t xml:space="preserve"> </w:t>
      </w:r>
      <w:r w:rsidRPr="004C2B71">
        <w:rPr>
          <w:rFonts w:ascii="Courier New" w:hAnsi="Courier New" w:cs="Courier New"/>
          <w:color w:val="FF0000"/>
        </w:rPr>
        <w:t>Down</w:t>
      </w:r>
      <w:r w:rsidR="004C2B71" w:rsidRPr="004C2B71">
        <w:t xml:space="preserve">: </w:t>
      </w:r>
      <w:r w:rsidR="0097132C" w:rsidRPr="004C2B71">
        <w:t>This</w:t>
      </w:r>
      <w:r w:rsidR="0097132C">
        <w:t xml:space="preserve"> c</w:t>
      </w:r>
      <w:r w:rsidRPr="0097132C">
        <w:t>alcu</w:t>
      </w:r>
      <w:r w:rsidR="00287E6B" w:rsidRPr="0097132C">
        <w:t>l</w:t>
      </w:r>
      <w:r w:rsidRPr="0097132C">
        <w:t xml:space="preserve">ates energy transfer </w:t>
      </w:r>
      <w:r w:rsidR="0066515D">
        <w:t>probabilities</w:t>
      </w:r>
      <w:r w:rsidR="004320C9" w:rsidRPr="0097132C">
        <w:t xml:space="preserve"> on the basis of the exponential dow</w:t>
      </w:r>
      <w:r w:rsidR="0097132C">
        <w:t xml:space="preserve">n </w:t>
      </w:r>
      <w:proofErr w:type="gramStart"/>
      <w:r w:rsidR="0097132C">
        <w:t>model,</w:t>
      </w:r>
      <w:proofErr w:type="gramEnd"/>
      <w:r w:rsidR="0097132C">
        <w:t xml:space="preserve"> the probability of transition from a </w:t>
      </w:r>
      <w:r w:rsidR="00C47473">
        <w:t>grain</w:t>
      </w:r>
      <w:r w:rsidR="0097132C">
        <w:t xml:space="preserve"> of energy </w:t>
      </w:r>
      <m:oMath>
        <m:r>
          <w:rPr>
            <w:rFonts w:ascii="Cambria Math" w:hAnsi="Cambria Math"/>
          </w:rPr>
          <m:t>E</m:t>
        </m:r>
      </m:oMath>
      <w:r w:rsidR="0097132C">
        <w:t xml:space="preserve"> to</w:t>
      </w:r>
      <w:r w:rsidR="00C47473">
        <w:t xml:space="preserve"> one of lower energy</w:t>
      </w:r>
      <w:r w:rsidR="0097132C">
        <w:t xml:space="preserve">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00C47473">
        <w:t xml:space="preserve">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74DED" w:rsidTr="009007FC">
        <w:tc>
          <w:tcPr>
            <w:tcW w:w="392" w:type="dxa"/>
          </w:tcPr>
          <w:p w:rsidR="00274DED" w:rsidRDefault="00274DED" w:rsidP="009007FC">
            <w:pPr>
              <w:pStyle w:val="Equation"/>
              <w:jc w:val="both"/>
            </w:pPr>
          </w:p>
        </w:tc>
        <w:tc>
          <w:tcPr>
            <w:tcW w:w="8505" w:type="dxa"/>
          </w:tcPr>
          <w:p w:rsidR="00274DED" w:rsidRDefault="00274DED" w:rsidP="009007FC">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274DED" w:rsidRPr="00A33877" w:rsidRDefault="00274DED" w:rsidP="009007FC">
            <w:pPr>
              <w:rPr>
                <w:b/>
              </w:rPr>
            </w:pPr>
            <w:r>
              <w:t>(11.1)</w:t>
            </w:r>
          </w:p>
        </w:tc>
      </w:tr>
    </w:tbl>
    <w:p w:rsidR="00660BF5" w:rsidRDefault="00660BF5" w:rsidP="00660BF5">
      <w:proofErr w:type="gramStart"/>
      <w:r>
        <w:lastRenderedPageBreak/>
        <w:t>where</w:t>
      </w:r>
      <w:proofErr w:type="gramEnd"/>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rsidR="00F55D3B">
        <w:t xml:space="preserve"> </w:t>
      </w:r>
      <w:r>
        <w:t xml:space="preserve">is a normalization factor. </w:t>
      </w:r>
      <w:r w:rsidR="0066515D">
        <w:t>The probabilities of activating collisions are found by detailed balance.</w:t>
      </w:r>
    </w:p>
    <w:p w:rsidR="00274DED" w:rsidRDefault="0097132C" w:rsidP="00836798">
      <w:r>
        <w:tab/>
      </w:r>
      <w:r w:rsidR="00C432DD">
        <w:t>It is o</w:t>
      </w:r>
      <w:r>
        <w:t>ften</w:t>
      </w:r>
      <w:r w:rsidR="00C432DD">
        <w:t xml:space="preserve"> the case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depends on temperature.  In </w:t>
      </w:r>
      <w:r w:rsidR="00C432DD">
        <w:t xml:space="preserve">the MESMER implementation of the exponential down model the temperature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w:t>
      </w:r>
      <w:r w:rsidR="00C432DD">
        <w:t xml:space="preserve"> modelled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8109"/>
        <w:gridCol w:w="796"/>
      </w:tblGrid>
      <w:tr w:rsidR="00274DED" w:rsidTr="009007FC">
        <w:tc>
          <w:tcPr>
            <w:tcW w:w="392" w:type="dxa"/>
          </w:tcPr>
          <w:p w:rsidR="00274DED" w:rsidRDefault="00274DED" w:rsidP="009007FC">
            <w:pPr>
              <w:pStyle w:val="Equation"/>
              <w:jc w:val="both"/>
            </w:pPr>
          </w:p>
        </w:tc>
        <w:tc>
          <w:tcPr>
            <w:tcW w:w="8505" w:type="dxa"/>
          </w:tcPr>
          <w:p w:rsidR="00274DED" w:rsidRDefault="00100241" w:rsidP="009007FC">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ref</m:t>
                                </m:r>
                              </m:sub>
                            </m:sSub>
                          </m:den>
                        </m:f>
                      </m:e>
                    </m:d>
                  </m:e>
                  <m:sup>
                    <m:r>
                      <w:rPr>
                        <w:rFonts w:ascii="Cambria Math" w:hAnsi="Cambria Math"/>
                      </w:rPr>
                      <m:t>n</m:t>
                    </m:r>
                  </m:sup>
                </m:sSup>
              </m:oMath>
            </m:oMathPara>
          </w:p>
        </w:tc>
        <w:tc>
          <w:tcPr>
            <w:tcW w:w="389" w:type="dxa"/>
            <w:vAlign w:val="center"/>
          </w:tcPr>
          <w:p w:rsidR="00274DED" w:rsidRPr="00A33877" w:rsidRDefault="00274DED" w:rsidP="009007FC">
            <w:pPr>
              <w:rPr>
                <w:b/>
              </w:rPr>
            </w:pPr>
            <w:r>
              <w:t>(11.2)</w:t>
            </w:r>
          </w:p>
        </w:tc>
      </w:tr>
    </w:tbl>
    <w:p w:rsidR="00AC47F7" w:rsidRDefault="0097132C" w:rsidP="0097132C">
      <w:proofErr w:type="gramStart"/>
      <w:r>
        <w:t>where</w:t>
      </w:r>
      <w:proofErr w:type="gramEnd"/>
      <w:r>
        <w:t xml:space="preserve"> </w:t>
      </w:r>
      <m:oMath>
        <m:r>
          <w:rPr>
            <w:rFonts w:ascii="Cambria Math" w:hAnsi="Cambria Math"/>
          </w:rPr>
          <m:t>T</m:t>
        </m:r>
      </m:oMath>
      <w:r>
        <w:t xml:space="preserve"> is temperature, </w:t>
      </w:r>
      <m:oMath>
        <m:sSub>
          <m:sSubPr>
            <m:ctrlPr>
              <w:rPr>
                <w:rFonts w:ascii="Cambria Math" w:hAnsi="Cambria Math"/>
                <w:i/>
              </w:rPr>
            </m:ctrlPr>
          </m:sSubPr>
          <m:e>
            <m:r>
              <w:rPr>
                <w:rFonts w:ascii="Cambria Math" w:hAnsi="Cambria Math"/>
              </w:rPr>
              <m:t>T</m:t>
            </m:r>
          </m:e>
          <m:sub>
            <m:r>
              <w:rPr>
                <w:rFonts w:ascii="Cambria Math" w:hAnsi="Cambria Math"/>
              </w:rPr>
              <m:t>ref</m:t>
            </m:r>
          </m:sub>
        </m:sSub>
      </m:oMath>
      <w:r>
        <w:t xml:space="preserve"> is the reference temperature, and </w:t>
      </w:r>
      <w:r>
        <w:rPr>
          <w:i/>
        </w:rPr>
        <w:t>n</w:t>
      </w:r>
      <w:r>
        <w:t xml:space="preserve"> is an exponent </w:t>
      </w:r>
      <w:r w:rsidR="00087B6E">
        <w:t>governing the temperature dependence</w:t>
      </w:r>
      <w:r>
        <w:t xml:space="preserve">.  By default, </w:t>
      </w:r>
      <w:r>
        <w:rPr>
          <w:i/>
        </w:rPr>
        <w:t>n</w:t>
      </w:r>
      <w:r>
        <w:t xml:space="preserve"> = 0, which means there is no temperature dependency </w:t>
      </w:r>
      <w:proofErr w:type="gramStart"/>
      <w:r>
        <w:t xml:space="preserve">for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so that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w:t>
      </w:r>
      <w:r w:rsidR="008A0783">
        <w:t>The defa</w:t>
      </w:r>
      <w:r w:rsidR="000924F8">
        <w:t>ult for</w:t>
      </w:r>
      <w:r w:rsidR="008A0783">
        <w:t xml:space="preserve"> </w:t>
      </w:r>
      <m:oMath>
        <m:sSub>
          <m:sSubPr>
            <m:ctrlPr>
              <w:rPr>
                <w:rFonts w:ascii="Cambria Math" w:hAnsi="Cambria Math"/>
                <w:i/>
              </w:rPr>
            </m:ctrlPr>
          </m:sSubPr>
          <m:e>
            <m:r>
              <w:rPr>
                <w:rFonts w:ascii="Cambria Math" w:hAnsi="Cambria Math"/>
              </w:rPr>
              <m:t>T</m:t>
            </m:r>
          </m:e>
          <m:sub>
            <m:r>
              <w:rPr>
                <w:rFonts w:ascii="Cambria Math" w:hAnsi="Cambria Math"/>
              </w:rPr>
              <m:t>ref</m:t>
            </m:r>
          </m:sub>
        </m:sSub>
        <m:r>
          <w:rPr>
            <w:rFonts w:ascii="Cambria Math" w:hAnsi="Cambria Math"/>
          </w:rPr>
          <m:t xml:space="preserve"> </m:t>
        </m:r>
      </m:oMath>
      <w:r w:rsidR="008A0783">
        <w:t>is 298 K.</w:t>
      </w:r>
      <w:r>
        <w:t xml:space="preserve"> The</w:t>
      </w:r>
      <w:r w:rsidR="00AC47F7">
        <w:t>re are two ways of specifying the parameters for this energy transfer model: From MESMER 3.0 the recommended syntax is:</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referenceTemperature</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298.</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r w:rsidRPr="00107A62">
        <w:rPr>
          <w:rFonts w:ascii="Courier New" w:hAnsi="Courier New" w:cs="Courier New"/>
          <w:sz w:val="18"/>
          <w:szCs w:val="18"/>
          <w:lang w:eastAsia="en-GB"/>
        </w:rPr>
        <w:t>0.6</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107A62" w:rsidRPr="00107A62" w:rsidRDefault="00107A62" w:rsidP="00107A62">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AC47F7" w:rsidP="0097132C">
      <w:r>
        <w:t>It is also possible to use the older, but now deprecated, MESMER 2.0</w:t>
      </w:r>
      <w:r w:rsidR="00EF0624">
        <w:t xml:space="preserve"> (and earlier)</w:t>
      </w:r>
      <w:r>
        <w:t xml:space="preserve"> syntax which is as follows:</w:t>
      </w:r>
      <w:r w:rsidR="0097132C">
        <w:t xml:space="preserve"> </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cm-1</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210.0</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B17EF3" w:rsidRPr="00AC47F7" w:rsidRDefault="00B17EF3"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AC47F7">
        <w:rPr>
          <w:rFonts w:ascii="Courier New" w:hAnsi="Courier New" w:cs="Courier New"/>
          <w:sz w:val="18"/>
          <w:szCs w:val="18"/>
        </w:rPr>
        <w:t xml:space="preserve"> dictRef</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me:</w:t>
      </w:r>
      <w:r w:rsidR="00B17EF3" w:rsidRPr="00557FD4">
        <w:rPr>
          <w:rFonts w:ascii="Courier New" w:hAnsi="Courier New" w:cs="Courier New"/>
          <w:color w:val="0000FF"/>
          <w:sz w:val="18"/>
          <w:szCs w:val="18"/>
          <w:lang w:eastAsia="en-GB"/>
        </w:rPr>
        <w:t>deltaEDownTExponent</w:t>
      </w:r>
      <w:r w:rsidRPr="00AC47F7">
        <w:rPr>
          <w:rFonts w:ascii="Courier New" w:hAnsi="Courier New" w:cs="Courier New"/>
          <w:sz w:val="18"/>
          <w:szCs w:val="18"/>
        </w:rPr>
        <w:t>"</w:t>
      </w:r>
      <w:r w:rsidRPr="00AC47F7">
        <w:rPr>
          <w:rFonts w:ascii="Courier New" w:hAnsi="Courier New" w:cs="Courier New"/>
          <w:color w:val="0000FF"/>
          <w:sz w:val="18"/>
          <w:szCs w:val="18"/>
        </w:rPr>
        <w:t>&gt;</w:t>
      </w:r>
    </w:p>
    <w:p w:rsidR="0097132C" w:rsidRPr="00AC47F7"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AC47F7">
        <w:rPr>
          <w:rFonts w:ascii="Courier New" w:hAnsi="Courier New" w:cs="Courier New"/>
          <w:sz w:val="18"/>
          <w:szCs w:val="18"/>
        </w:rPr>
        <w:t xml:space="preserve"> </w:t>
      </w:r>
      <w:r w:rsidRPr="00557FD4">
        <w:rPr>
          <w:rFonts w:ascii="Courier New" w:hAnsi="Courier New" w:cs="Courier New"/>
          <w:color w:val="FF0000"/>
          <w:sz w:val="18"/>
          <w:szCs w:val="18"/>
          <w:lang w:eastAsia="en-GB"/>
        </w:rPr>
        <w:t>referenceTemperature</w:t>
      </w:r>
      <w:r w:rsidRPr="00AC47F7">
        <w:rPr>
          <w:rFonts w:ascii="Courier New" w:hAnsi="Courier New" w:cs="Courier New"/>
          <w:color w:val="FF0000"/>
          <w:sz w:val="18"/>
          <w:szCs w:val="18"/>
        </w:rPr>
        <w:t>=</w:t>
      </w:r>
      <w:r w:rsidRPr="00AC47F7">
        <w:rPr>
          <w:rFonts w:ascii="Courier New" w:hAnsi="Courier New" w:cs="Courier New"/>
          <w:sz w:val="18"/>
          <w:szCs w:val="18"/>
        </w:rPr>
        <w:t>"</w:t>
      </w:r>
      <w:r w:rsidRPr="00557FD4">
        <w:rPr>
          <w:rFonts w:ascii="Courier New" w:hAnsi="Courier New" w:cs="Courier New"/>
          <w:color w:val="0000FF"/>
          <w:sz w:val="18"/>
          <w:szCs w:val="18"/>
          <w:lang w:eastAsia="en-GB"/>
        </w:rPr>
        <w:t>298</w:t>
      </w:r>
      <w:r w:rsidR="00544051">
        <w:rPr>
          <w:rFonts w:ascii="Courier New" w:hAnsi="Courier New" w:cs="Courier New"/>
          <w:color w:val="0000FF"/>
          <w:sz w:val="18"/>
          <w:szCs w:val="18"/>
          <w:lang w:eastAsia="en-GB"/>
        </w:rPr>
        <w:t>.</w:t>
      </w:r>
      <w:r w:rsidRPr="00AC47F7">
        <w:rPr>
          <w:rFonts w:ascii="Courier New" w:hAnsi="Courier New" w:cs="Courier New"/>
          <w:sz w:val="18"/>
          <w:szCs w:val="18"/>
        </w:rPr>
        <w:t>" &gt;</w:t>
      </w:r>
      <w:r w:rsidR="00544051" w:rsidRPr="00107A62">
        <w:rPr>
          <w:rFonts w:ascii="Courier New" w:hAnsi="Courier New" w:cs="Courier New"/>
          <w:sz w:val="18"/>
          <w:szCs w:val="18"/>
          <w:lang w:eastAsia="en-GB"/>
        </w:rPr>
        <w:t>0.6</w:t>
      </w: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AC47F7">
        <w:rPr>
          <w:rFonts w:ascii="Courier New" w:hAnsi="Courier New" w:cs="Courier New"/>
          <w:color w:val="0000FF"/>
          <w:sz w:val="18"/>
          <w:szCs w:val="18"/>
        </w:rPr>
        <w:t>&gt;</w:t>
      </w:r>
    </w:p>
    <w:p w:rsidR="00557FD4" w:rsidRDefault="0097132C"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AC47F7">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00557FD4">
        <w:rPr>
          <w:rFonts w:ascii="Courier New" w:hAnsi="Courier New" w:cs="Courier New"/>
          <w:color w:val="0000FF"/>
          <w:sz w:val="18"/>
          <w:szCs w:val="18"/>
        </w:rPr>
        <w:t>&gt;</w:t>
      </w:r>
    </w:p>
    <w:p w:rsidR="00310ACE" w:rsidRPr="00310ACE" w:rsidRDefault="00310ACE" w:rsidP="00310ACE">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p>
    <w:p w:rsidR="00EF0624" w:rsidRDefault="0097132C" w:rsidP="0097132C">
      <w:r>
        <w:t xml:space="preserve">This gives </w:t>
      </w:r>
      <w:r w:rsidR="008A0783">
        <w:t xml:space="preserve">a </w:t>
      </w:r>
      <w:r>
        <w:t xml:space="preserve">linear dependency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8A0783">
        <w:t xml:space="preserve"> o</w:t>
      </w:r>
      <w:r>
        <w:t xml:space="preserve">n temperature with </w:t>
      </w:r>
      <w:r>
        <w:rPr>
          <w:i/>
        </w:rPr>
        <w:t>T</w:t>
      </w:r>
      <w:r>
        <w:rPr>
          <w:i/>
          <w:vertAlign w:val="subscript"/>
        </w:rPr>
        <w:t>ref</w:t>
      </w:r>
      <w:r>
        <w:t xml:space="preserve"> = 298, </w:t>
      </w:r>
      <w:r>
        <w:rPr>
          <w:i/>
        </w:rPr>
        <w:t>n</w:t>
      </w:r>
      <w:r>
        <w:t xml:space="preserve"> = </w:t>
      </w:r>
      <w:r w:rsidR="008A0783">
        <w:t>1.0</w:t>
      </w:r>
      <w:r>
        <w:t xml:space="preserve">,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t xml:space="preserve"> = 150 cm</w:t>
      </w:r>
      <w:r>
        <w:rPr>
          <w:vertAlign w:val="superscript"/>
        </w:rPr>
        <w:t>-1</w:t>
      </w:r>
      <w:r>
        <w:t xml:space="preserve">.  </w:t>
      </w:r>
      <w:r w:rsidR="00087B6E">
        <w:t xml:space="preserve">The parameters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087B6E">
        <w:t xml:space="preserve"> and </w:t>
      </w:r>
      <w:r w:rsidR="00087B6E" w:rsidRPr="00087B6E">
        <w:rPr>
          <w:i/>
        </w:rPr>
        <w:t>n</w:t>
      </w:r>
      <w:r w:rsidR="00087B6E">
        <w:t xml:space="preserve"> can both be floated as part of a fitting exercise</w:t>
      </w:r>
      <w:r w:rsidR="00EF0624">
        <w:t>: in MESMER 3.0 format use the syntax</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xsi</w:t>
      </w:r>
      <w:proofErr w:type="gramStart"/>
      <w:r w:rsidRPr="00107A62">
        <w:rPr>
          <w:rFonts w:ascii="Courier New" w:hAnsi="Courier New" w:cs="Courier New"/>
          <w:color w:val="FF0000"/>
          <w:sz w:val="18"/>
          <w:szCs w:val="18"/>
          <w:lang w:eastAsia="en-GB"/>
        </w:rPr>
        <w:t>:type</w:t>
      </w:r>
      <w:proofErr w:type="gramEnd"/>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me:ExponentialDown</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 xml:space="preserve"> </w:t>
      </w:r>
      <w:r w:rsidRPr="00107A62">
        <w:rPr>
          <w:rFonts w:ascii="Courier New" w:hAnsi="Courier New" w:cs="Courier New"/>
          <w:color w:val="FF0000"/>
          <w:sz w:val="18"/>
          <w:szCs w:val="18"/>
          <w:lang w:eastAsia="en-GB"/>
        </w:rPr>
        <w:t>units</w:t>
      </w:r>
      <w:r w:rsidRPr="00107A62">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107A62">
        <w:rPr>
          <w:rFonts w:ascii="Courier New" w:hAnsi="Courier New" w:cs="Courier New"/>
          <w:color w:val="0000FF"/>
          <w:sz w:val="18"/>
          <w:szCs w:val="18"/>
          <w:lang w:eastAsia="en-GB"/>
        </w:rPr>
        <w:t>cm-1</w:t>
      </w:r>
      <w:r w:rsidRPr="00107A62">
        <w:rPr>
          <w:rFonts w:ascii="Courier New" w:hAnsi="Courier New" w:cs="Courier New"/>
          <w:sz w:val="18"/>
          <w:szCs w:val="18"/>
          <w:lang w:eastAsia="en-GB"/>
        </w:rPr>
        <w:t>"</w:t>
      </w:r>
      <w:r>
        <w:rPr>
          <w:rFonts w:ascii="Courier New" w:hAnsi="Courier New" w:cs="Courier New"/>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140.0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2</w:t>
      </w:r>
      <w:r>
        <w:rPr>
          <w:rFonts w:ascii="Courier New" w:hAnsi="Courier New" w:cs="Courier New"/>
          <w:color w:val="0000FF"/>
          <w:sz w:val="18"/>
          <w:szCs w:val="18"/>
          <w:lang w:eastAsia="en-GB"/>
        </w:rPr>
        <w:t>20.</w:t>
      </w:r>
      <w:r w:rsidRPr="00557FD4">
        <w:rPr>
          <w:rFonts w:ascii="Courier New" w:hAnsi="Courier New" w:cs="Courier New"/>
          <w:sz w:val="18"/>
          <w:szCs w:val="18"/>
        </w:rPr>
        <w:t xml:space="preserve">" </w:t>
      </w:r>
      <w:r w:rsidRPr="00EF062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10.0</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3715DA">
        <w:rPr>
          <w:rFonts w:ascii="Courier New" w:hAnsi="Courier New" w:cs="Courier New"/>
          <w:color w:val="0000FF"/>
          <w:sz w:val="18"/>
          <w:szCs w:val="18"/>
          <w:lang w:eastAsia="en-GB"/>
        </w:rPr>
        <w:t xml:space="preserve">     </w:t>
      </w:r>
      <w:r w:rsidRPr="00107A62">
        <w:rPr>
          <w:rFonts w:ascii="Courier New" w:hAnsi="Courier New" w:cs="Courier New"/>
          <w:sz w:val="18"/>
          <w:szCs w:val="18"/>
          <w:lang w:eastAsia="en-GB"/>
        </w:rPr>
        <w:t>210.0</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w:t>
      </w:r>
      <w:r w:rsidRPr="00107A62">
        <w:rPr>
          <w:rFonts w:ascii="Courier New" w:hAnsi="Courier New" w:cs="Courier New"/>
          <w:color w:val="0000FF"/>
          <w:sz w:val="18"/>
          <w:szCs w:val="18"/>
          <w:lang w:eastAsia="en-GB"/>
        </w:rPr>
        <w:t>&gt;</w:t>
      </w:r>
    </w:p>
    <w:p w:rsidR="003715DA"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me:deltaEDownTExponent</w:t>
      </w:r>
      <w:r w:rsidRPr="00107A62">
        <w:rPr>
          <w:rFonts w:ascii="Courier New" w:hAnsi="Courier New" w:cs="Courier New"/>
          <w:color w:val="0000FF"/>
          <w:sz w:val="18"/>
          <w:szCs w:val="18"/>
          <w:lang w:eastAsia="en-GB"/>
        </w:rPr>
        <w:t xml:space="preserve"> </w:t>
      </w:r>
      <w:r w:rsidRPr="00557FD4">
        <w:rPr>
          <w:rFonts w:ascii="Courier New" w:hAnsi="Courier New" w:cs="Courier New"/>
          <w:color w:val="FF0000"/>
          <w:sz w:val="18"/>
          <w:szCs w:val="18"/>
          <w:lang w:eastAsia="en-GB"/>
        </w:rPr>
        <w:t>lower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w:t>
      </w:r>
      <w:r w:rsidRPr="00107A62">
        <w:rPr>
          <w:rFonts w:ascii="Courier New" w:hAnsi="Courier New" w:cs="Courier New"/>
          <w:sz w:val="18"/>
          <w:szCs w:val="18"/>
          <w:lang w:eastAsia="en-GB"/>
        </w:rPr>
        <w:t>"</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upper</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1.0</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stepsize</w:t>
      </w:r>
      <w:r w:rsidRPr="00EF0624">
        <w:rPr>
          <w:rFonts w:ascii="Courier New" w:hAnsi="Courier New" w:cs="Courier New"/>
          <w:color w:val="0000FF"/>
          <w:sz w:val="18"/>
          <w:szCs w:val="18"/>
          <w:lang w:eastAsia="en-GB"/>
        </w:rPr>
        <w:t>=</w:t>
      </w:r>
      <w:r w:rsidRPr="00107A62">
        <w:rPr>
          <w:rFonts w:ascii="Courier New" w:hAnsi="Courier New" w:cs="Courier New"/>
          <w:sz w:val="18"/>
          <w:szCs w:val="18"/>
          <w:lang w:eastAsia="en-GB"/>
        </w:rPr>
        <w:t>"</w:t>
      </w:r>
      <w:r w:rsidRPr="00EF0624">
        <w:rPr>
          <w:rFonts w:ascii="Courier New" w:hAnsi="Courier New" w:cs="Courier New"/>
          <w:color w:val="0000FF"/>
          <w:sz w:val="18"/>
          <w:szCs w:val="18"/>
          <w:lang w:eastAsia="en-GB"/>
        </w:rPr>
        <w:t>0.01</w:t>
      </w:r>
      <w:r>
        <w:rPr>
          <w:rFonts w:ascii="Courier New" w:hAnsi="Courier New" w:cs="Courier New"/>
          <w:sz w:val="18"/>
          <w:szCs w:val="18"/>
        </w:rPr>
        <w:t>"</w:t>
      </w:r>
      <w:r w:rsidRPr="00107A62">
        <w:rPr>
          <w:rFonts w:ascii="Courier New" w:hAnsi="Courier New" w:cs="Courier New"/>
          <w:color w:val="0000FF"/>
          <w:sz w:val="18"/>
          <w:szCs w:val="18"/>
          <w:lang w:eastAsia="en-GB"/>
        </w:rPr>
        <w:t>&gt;</w:t>
      </w:r>
    </w:p>
    <w:p w:rsidR="00EF0624" w:rsidRPr="00107A62" w:rsidRDefault="003715DA"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00EF0624">
        <w:rPr>
          <w:rFonts w:ascii="Courier New" w:hAnsi="Courier New" w:cs="Courier New"/>
          <w:color w:val="0000FF"/>
          <w:sz w:val="18"/>
          <w:szCs w:val="18"/>
          <w:lang w:eastAsia="en-GB"/>
        </w:rPr>
        <w:t xml:space="preserve"> </w:t>
      </w:r>
      <w:r w:rsidR="00EF0624" w:rsidRPr="00107A62">
        <w:rPr>
          <w:rFonts w:ascii="Courier New" w:hAnsi="Courier New" w:cs="Courier New"/>
          <w:sz w:val="18"/>
          <w:szCs w:val="18"/>
          <w:lang w:eastAsia="en-GB"/>
        </w:rPr>
        <w:t>0.6</w:t>
      </w:r>
      <w:r w:rsidR="00EF0624" w:rsidRPr="00107A62">
        <w:rPr>
          <w:rFonts w:ascii="Courier New" w:hAnsi="Courier New" w:cs="Courier New"/>
          <w:color w:val="0000FF"/>
          <w:sz w:val="18"/>
          <w:szCs w:val="18"/>
          <w:lang w:eastAsia="en-GB"/>
        </w:rPr>
        <w:t>&lt;/</w:t>
      </w:r>
      <w:r w:rsidR="00EF0624" w:rsidRPr="00107A62">
        <w:rPr>
          <w:rFonts w:ascii="Courier New" w:hAnsi="Courier New" w:cs="Courier New"/>
          <w:color w:val="A31515"/>
          <w:sz w:val="18"/>
          <w:szCs w:val="18"/>
          <w:lang w:eastAsia="en-GB"/>
        </w:rPr>
        <w:t>me:deltaEDownTExponent</w:t>
      </w:r>
      <w:r w:rsidR="00EF0624" w:rsidRPr="00107A62">
        <w:rPr>
          <w:rFonts w:ascii="Courier New" w:hAnsi="Courier New" w:cs="Courier New"/>
          <w:color w:val="0000FF"/>
          <w:sz w:val="18"/>
          <w:szCs w:val="18"/>
          <w:lang w:eastAsia="en-GB"/>
        </w:rPr>
        <w:t>&gt;</w:t>
      </w:r>
    </w:p>
    <w:p w:rsid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Pr>
          <w:rFonts w:ascii="Courier New" w:hAnsi="Courier New" w:cs="Courier New"/>
          <w:color w:val="0000FF"/>
          <w:sz w:val="18"/>
          <w:szCs w:val="18"/>
          <w:lang w:eastAsia="en-GB"/>
        </w:rPr>
        <w:t xml:space="preserve"> </w:t>
      </w:r>
      <w:r w:rsidRPr="00107A62">
        <w:rPr>
          <w:rFonts w:ascii="Courier New" w:hAnsi="Courier New" w:cs="Courier New"/>
          <w:color w:val="0000FF"/>
          <w:sz w:val="18"/>
          <w:szCs w:val="18"/>
          <w:lang w:eastAsia="en-GB"/>
        </w:rPr>
        <w:t>&lt;/</w:t>
      </w:r>
      <w:r w:rsidRPr="00107A62">
        <w:rPr>
          <w:rFonts w:ascii="Courier New" w:hAnsi="Courier New" w:cs="Courier New"/>
          <w:color w:val="A31515"/>
          <w:sz w:val="18"/>
          <w:szCs w:val="18"/>
          <w:lang w:eastAsia="en-GB"/>
        </w:rPr>
        <w:t>me:energyTransferModel</w:t>
      </w:r>
      <w:r w:rsidRPr="00107A62">
        <w:rPr>
          <w:rFonts w:ascii="Courier New" w:hAnsi="Courier New" w:cs="Courier New"/>
          <w:color w:val="0000FF"/>
          <w:sz w:val="18"/>
          <w:szCs w:val="18"/>
          <w:lang w:eastAsia="en-GB"/>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p>
    <w:p w:rsidR="0097132C" w:rsidRDefault="00EF0624" w:rsidP="0097132C">
      <w:r>
        <w:t xml:space="preserve">With MESMER 2.0 syntax, </w:t>
      </w:r>
      <w:r w:rsidR="0066515D">
        <w:t xml:space="preserve">to float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d,ref</m:t>
            </m:r>
          </m:sub>
        </m:sSub>
      </m:oMath>
      <w:r w:rsidR="00F55D3B">
        <w:t xml:space="preserve"> </w:t>
      </w:r>
      <w:r w:rsidR="0066515D">
        <w:t>use the syntax,</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97132C" w:rsidRPr="00557FD4" w:rsidRDefault="0097132C"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Pr="00557FD4">
        <w:rPr>
          <w:rFonts w:ascii="Courier New" w:hAnsi="Courier New" w:cs="Courier New"/>
          <w:color w:val="FF0000"/>
          <w:sz w:val="18"/>
          <w:szCs w:val="18"/>
          <w:lang w:eastAsia="en-GB"/>
        </w:rPr>
        <w:t>units</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cm-1</w:t>
      </w:r>
      <w:r w:rsidR="00EF0624" w:rsidRPr="00107A62">
        <w:rPr>
          <w:rFonts w:ascii="Courier New" w:hAnsi="Courier New" w:cs="Courier New"/>
          <w:sz w:val="18"/>
          <w:szCs w:val="18"/>
          <w:lang w:eastAsia="en-GB"/>
        </w:rPr>
        <w:t>"</w:t>
      </w:r>
      <w:r w:rsidR="00EF0624">
        <w:rPr>
          <w:rFonts w:ascii="Courier New" w:hAnsi="Courier New" w:cs="Courier New"/>
          <w:sz w:val="18"/>
          <w:szCs w:val="18"/>
          <w:lang w:eastAsia="en-GB"/>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140.0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2</w:t>
      </w:r>
      <w:r w:rsidR="00EF0624">
        <w:rPr>
          <w:rFonts w:ascii="Courier New" w:hAnsi="Courier New" w:cs="Courier New"/>
          <w:color w:val="0000FF"/>
          <w:sz w:val="18"/>
          <w:szCs w:val="18"/>
          <w:lang w:eastAsia="en-GB"/>
        </w:rPr>
        <w:t>20.</w:t>
      </w:r>
      <w:r w:rsidR="00EF0624" w:rsidRPr="00557FD4">
        <w:rPr>
          <w:rFonts w:ascii="Courier New" w:hAnsi="Courier New" w:cs="Courier New"/>
          <w:sz w:val="18"/>
          <w:szCs w:val="18"/>
        </w:rPr>
        <w:t xml:space="preserve">" </w:t>
      </w:r>
      <w:r w:rsidR="00EF0624" w:rsidRPr="00EF062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10.0</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210.0</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EF0624" w:rsidRDefault="0097132C"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EF0624" w:rsidRPr="00EF0624" w:rsidRDefault="00EF0624" w:rsidP="00EF062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rPr>
      </w:pPr>
    </w:p>
    <w:p w:rsidR="0066515D" w:rsidRDefault="0066515D" w:rsidP="0097132C">
      <w:proofErr w:type="gramStart"/>
      <w:r>
        <w:t>a</w:t>
      </w:r>
      <w:r w:rsidRPr="0066515D">
        <w:t>nd</w:t>
      </w:r>
      <w:proofErr w:type="gramEnd"/>
      <w:r w:rsidRPr="0066515D">
        <w:t xml:space="preserve"> </w:t>
      </w:r>
      <w:r>
        <w:t xml:space="preserve">to float </w:t>
      </w:r>
      <w:r w:rsidRPr="0066515D">
        <w:rPr>
          <w:i/>
        </w:rPr>
        <w:t>n</w:t>
      </w:r>
      <w:r>
        <w:t xml:space="preserve"> use,</w:t>
      </w:r>
    </w:p>
    <w:p w:rsidR="0066515D" w:rsidRPr="00557FD4" w:rsidRDefault="0066515D" w:rsidP="0066515D">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lastRenderedPageBreak/>
        <w:t>&lt;</w:t>
      </w:r>
      <w:r w:rsidRPr="00557FD4">
        <w:rPr>
          <w:rFonts w:ascii="Courier New" w:hAnsi="Courier New" w:cs="Courier New"/>
          <w:color w:val="A31515"/>
          <w:sz w:val="18"/>
          <w:szCs w:val="18"/>
          <w:lang w:eastAsia="en-GB"/>
        </w:rPr>
        <w:t>property</w:t>
      </w:r>
      <w:r w:rsidRPr="00557FD4">
        <w:rPr>
          <w:rFonts w:ascii="Courier New" w:hAnsi="Courier New" w:cs="Courier New"/>
          <w:sz w:val="18"/>
          <w:szCs w:val="18"/>
        </w:rPr>
        <w:t xml:space="preserve"> dictRef</w:t>
      </w:r>
      <w:r w:rsidRPr="00557FD4">
        <w:rPr>
          <w:rFonts w:ascii="Courier New" w:hAnsi="Courier New" w:cs="Courier New"/>
          <w:color w:val="FF0000"/>
          <w:sz w:val="18"/>
          <w:szCs w:val="18"/>
        </w:rPr>
        <w:t>=</w:t>
      </w:r>
      <w:r w:rsidRPr="00557FD4">
        <w:rPr>
          <w:rFonts w:ascii="Courier New" w:hAnsi="Courier New" w:cs="Courier New"/>
          <w:sz w:val="18"/>
          <w:szCs w:val="18"/>
        </w:rPr>
        <w:t>"</w:t>
      </w:r>
      <w:r w:rsidRPr="00557FD4">
        <w:rPr>
          <w:rFonts w:ascii="Courier New" w:hAnsi="Courier New" w:cs="Courier New"/>
          <w:color w:val="0000FF"/>
          <w:sz w:val="18"/>
          <w:szCs w:val="18"/>
          <w:lang w:eastAsia="en-GB"/>
        </w:rPr>
        <w:t>me:deltaEDownTExponent</w:t>
      </w:r>
      <w:r w:rsidRPr="00557FD4">
        <w:rPr>
          <w:rFonts w:ascii="Courier New" w:hAnsi="Courier New" w:cs="Courier New"/>
          <w:sz w:val="18"/>
          <w:szCs w:val="18"/>
        </w:rPr>
        <w:t>"</w:t>
      </w:r>
      <w:r w:rsidRPr="00557FD4">
        <w:rPr>
          <w:rFonts w:ascii="Courier New" w:hAnsi="Courier New" w:cs="Courier New"/>
          <w:color w:val="0000FF"/>
          <w:sz w:val="18"/>
          <w:szCs w:val="18"/>
        </w:rPr>
        <w:t>&gt;</w:t>
      </w:r>
    </w:p>
    <w:p w:rsidR="0066515D"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 xml:space="preserve">  &lt;</w:t>
      </w:r>
      <w:r w:rsidRPr="00557FD4">
        <w:rPr>
          <w:rFonts w:ascii="Courier New" w:hAnsi="Courier New" w:cs="Courier New"/>
          <w:color w:val="A31515"/>
          <w:sz w:val="18"/>
          <w:szCs w:val="18"/>
          <w:lang w:eastAsia="en-GB"/>
        </w:rPr>
        <w:t>scalar</w:t>
      </w:r>
      <w:r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lower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w:t>
      </w:r>
      <w:r w:rsidR="00EF0624" w:rsidRPr="00107A62">
        <w:rPr>
          <w:rFonts w:ascii="Courier New" w:hAnsi="Courier New" w:cs="Courier New"/>
          <w:sz w:val="18"/>
          <w:szCs w:val="18"/>
          <w:lang w:eastAsia="en-GB"/>
        </w:rPr>
        <w:t>"</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upper</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1.0</w:t>
      </w:r>
      <w:r w:rsidR="00EF0624" w:rsidRPr="00557FD4">
        <w:rPr>
          <w:rFonts w:ascii="Courier New" w:hAnsi="Courier New" w:cs="Courier New"/>
          <w:sz w:val="18"/>
          <w:szCs w:val="18"/>
        </w:rPr>
        <w:t xml:space="preserve">" </w:t>
      </w:r>
      <w:r w:rsidR="00EF0624" w:rsidRPr="00557FD4">
        <w:rPr>
          <w:rFonts w:ascii="Courier New" w:hAnsi="Courier New" w:cs="Courier New"/>
          <w:color w:val="FF0000"/>
          <w:sz w:val="18"/>
          <w:szCs w:val="18"/>
          <w:lang w:eastAsia="en-GB"/>
        </w:rPr>
        <w:t>stepsize</w:t>
      </w:r>
      <w:r w:rsidR="00EF0624" w:rsidRPr="00EF0624">
        <w:rPr>
          <w:rFonts w:ascii="Courier New" w:hAnsi="Courier New" w:cs="Courier New"/>
          <w:color w:val="0000FF"/>
          <w:sz w:val="18"/>
          <w:szCs w:val="18"/>
          <w:lang w:eastAsia="en-GB"/>
        </w:rPr>
        <w:t>=</w:t>
      </w:r>
      <w:r w:rsidR="00EF0624" w:rsidRPr="00107A62">
        <w:rPr>
          <w:rFonts w:ascii="Courier New" w:hAnsi="Courier New" w:cs="Courier New"/>
          <w:sz w:val="18"/>
          <w:szCs w:val="18"/>
          <w:lang w:eastAsia="en-GB"/>
        </w:rPr>
        <w:t>"</w:t>
      </w:r>
      <w:r w:rsidR="00EF0624" w:rsidRPr="00EF0624">
        <w:rPr>
          <w:rFonts w:ascii="Courier New" w:hAnsi="Courier New" w:cs="Courier New"/>
          <w:color w:val="0000FF"/>
          <w:sz w:val="18"/>
          <w:szCs w:val="18"/>
          <w:lang w:eastAsia="en-GB"/>
        </w:rPr>
        <w:t>0.01</w:t>
      </w:r>
      <w:r w:rsidR="00EF0624">
        <w:rPr>
          <w:rFonts w:ascii="Courier New" w:hAnsi="Courier New" w:cs="Courier New"/>
          <w:sz w:val="18"/>
          <w:szCs w:val="18"/>
        </w:rPr>
        <w:t>"</w:t>
      </w:r>
      <w:r w:rsidRPr="00557FD4">
        <w:rPr>
          <w:rFonts w:ascii="Courier New" w:hAnsi="Courier New" w:cs="Courier New"/>
          <w:sz w:val="18"/>
          <w:szCs w:val="18"/>
        </w:rPr>
        <w:t>&gt;</w:t>
      </w:r>
      <w:r w:rsidR="00544051" w:rsidRPr="00107A62">
        <w:rPr>
          <w:rFonts w:ascii="Courier New" w:hAnsi="Courier New" w:cs="Courier New"/>
          <w:sz w:val="18"/>
          <w:szCs w:val="18"/>
          <w:lang w:eastAsia="en-GB"/>
        </w:rPr>
        <w:t>0.6</w:t>
      </w: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scalar</w:t>
      </w:r>
      <w:r w:rsidRPr="00557FD4">
        <w:rPr>
          <w:rFonts w:ascii="Courier New" w:hAnsi="Courier New" w:cs="Courier New"/>
          <w:color w:val="0000FF"/>
          <w:sz w:val="18"/>
          <w:szCs w:val="18"/>
        </w:rPr>
        <w:t>&gt;</w:t>
      </w:r>
    </w:p>
    <w:p w:rsidR="004C74E7" w:rsidRPr="00557FD4" w:rsidRDefault="0066515D" w:rsidP="00557FD4">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rPr>
      </w:pPr>
      <w:r w:rsidRPr="00557FD4">
        <w:rPr>
          <w:rFonts w:ascii="Courier New" w:hAnsi="Courier New" w:cs="Courier New"/>
          <w:color w:val="0000FF"/>
          <w:sz w:val="18"/>
          <w:szCs w:val="18"/>
        </w:rPr>
        <w:t>&lt;/</w:t>
      </w:r>
      <w:r w:rsidRPr="00557FD4">
        <w:rPr>
          <w:rFonts w:ascii="Courier New" w:hAnsi="Courier New" w:cs="Courier New"/>
          <w:color w:val="A31515"/>
          <w:sz w:val="18"/>
          <w:szCs w:val="18"/>
          <w:lang w:eastAsia="en-GB"/>
        </w:rPr>
        <w:t>property</w:t>
      </w:r>
      <w:r w:rsidRPr="00557FD4">
        <w:rPr>
          <w:rFonts w:ascii="Courier New" w:hAnsi="Courier New" w:cs="Courier New"/>
          <w:color w:val="0000FF"/>
          <w:sz w:val="18"/>
          <w:szCs w:val="18"/>
        </w:rPr>
        <w:t>&gt;</w:t>
      </w:r>
    </w:p>
    <w:p w:rsidR="00F77C82" w:rsidRDefault="00F77C82">
      <w:pPr>
        <w:pStyle w:val="Heading3"/>
        <w:tabs>
          <w:tab w:val="left" w:pos="567"/>
        </w:tabs>
        <w:ind w:left="426" w:hanging="426"/>
      </w:pPr>
      <w:bookmarkStart w:id="107" w:name="_Ref345764698"/>
      <w:bookmarkStart w:id="108" w:name="_Ref345765223"/>
      <w:bookmarkStart w:id="109" w:name="_Ref345772888"/>
      <w:bookmarkStart w:id="110" w:name="_Toc380341286"/>
      <w:r>
        <w:t>Density of States</w:t>
      </w:r>
      <w:bookmarkEnd w:id="95"/>
      <w:bookmarkEnd w:id="107"/>
      <w:bookmarkEnd w:id="108"/>
      <w:bookmarkEnd w:id="109"/>
      <w:bookmarkEnd w:id="110"/>
    </w:p>
    <w:p w:rsidR="00F77C82" w:rsidRDefault="00592261">
      <w:pPr>
        <w:rPr>
          <w:szCs w:val="24"/>
        </w:rPr>
      </w:pPr>
      <w:r w:rsidRPr="00391CEA">
        <w:rPr>
          <w:rFonts w:ascii="Courier New" w:hAnsi="Courier New" w:cs="Courier New"/>
          <w:color w:val="FF0000"/>
          <w:sz w:val="20"/>
        </w:rPr>
        <w:t>DensityOfStatesCalculator</w:t>
      </w:r>
      <w:r w:rsidR="00F77C82">
        <w:rPr>
          <w:szCs w:val="24"/>
        </w:rPr>
        <w:t xml:space="preserve"> is the abstract base class for performing density of states calculations, and lives in </w:t>
      </w:r>
      <w:r w:rsidRPr="00391CEA">
        <w:rPr>
          <w:rFonts w:ascii="Courier New" w:hAnsi="Courier New" w:cs="Courier New"/>
          <w:color w:val="FF0000"/>
          <w:sz w:val="20"/>
        </w:rPr>
        <w:t>DensityOfStates.h</w:t>
      </w:r>
      <w:r w:rsidR="00F77C82">
        <w:rPr>
          <w:szCs w:val="24"/>
        </w:rPr>
        <w:t xml:space="preserve">.  The derived concrete classes (i.e., the plug-in classes) offer different methods for calculating densities of states </w:t>
      </w:r>
      <w:r w:rsidR="00287E6B">
        <w:rPr>
          <w:szCs w:val="24"/>
        </w:rPr>
        <w:t>for specific degrees of freedom that are convolved with densities of states derived from the other degrees of freedom to give a total density of states. These classes include</w:t>
      </w:r>
      <w:r w:rsidR="00F77C82">
        <w:rPr>
          <w:szCs w:val="24"/>
        </w:rPr>
        <w:t>:</w:t>
      </w:r>
    </w:p>
    <w:p w:rsidR="00542BED" w:rsidRDefault="00F77C82">
      <w:pPr>
        <w:rPr>
          <w:szCs w:val="24"/>
        </w:rPr>
      </w:pPr>
      <w:r>
        <w:rPr>
          <w:rFonts w:ascii="Courier New" w:hAnsi="Courier New" w:cs="Courier New"/>
          <w:color w:val="FF0000"/>
        </w:rPr>
        <w:t>HinderedRotorQM1D</w:t>
      </w:r>
      <w:r>
        <w:rPr>
          <w:szCs w:val="24"/>
        </w:rPr>
        <w:t xml:space="preserve">: this class calculates the quantum mechanical energy levels of a hindered internal rotor. </w:t>
      </w:r>
      <w:r w:rsidR="00541455">
        <w:rPr>
          <w:szCs w:val="24"/>
        </w:rPr>
        <w:t>This is done by expressing the H</w:t>
      </w:r>
      <w:r>
        <w:rPr>
          <w:szCs w:val="24"/>
        </w:rPr>
        <w:t>amiltonian for a hindered one-dimensional rotor in a basis set of one-dimensional rotational functions and diagonalizing. The effective mass to be used is the reduced moment</w:t>
      </w:r>
      <w:r w:rsidR="00AF1548">
        <w:rPr>
          <w:szCs w:val="24"/>
        </w:rPr>
        <w:t xml:space="preserve"> of inertia </w:t>
      </w:r>
      <w:r>
        <w:rPr>
          <w:szCs w:val="24"/>
        </w:rPr>
        <w:t>about the bond that defines the internal rotation. Th</w:t>
      </w:r>
      <w:r w:rsidR="00950DD0">
        <w:rPr>
          <w:szCs w:val="24"/>
        </w:rPr>
        <w:t>is requires the bond to be iden</w:t>
      </w:r>
      <w:r>
        <w:rPr>
          <w:szCs w:val="24"/>
        </w:rPr>
        <w:t xml:space="preserve">tified and this is done with </w:t>
      </w:r>
      <w:r w:rsidR="00AF1548">
        <w:rPr>
          <w:szCs w:val="24"/>
        </w:rPr>
        <w:t xml:space="preserve">the input term </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&gt;</w:t>
      </w:r>
      <w:r>
        <w:rPr>
          <w:rFonts w:ascii="Courier New" w:hAnsi="Courier New" w:cs="Courier New"/>
          <w:sz w:val="20"/>
          <w:lang w:val="en-US"/>
        </w:rPr>
        <w:t>b1</w:t>
      </w:r>
      <w:r>
        <w:rPr>
          <w:rFonts w:ascii="Courier New" w:hAnsi="Courier New" w:cs="Courier New"/>
          <w:color w:val="0000FF"/>
          <w:sz w:val="20"/>
          <w:lang w:val="en-US"/>
        </w:rPr>
        <w:t>&lt;/</w:t>
      </w:r>
      <w:r>
        <w:rPr>
          <w:rFonts w:ascii="Courier New" w:hAnsi="Courier New" w:cs="Courier New"/>
          <w:color w:val="A31515"/>
          <w:sz w:val="20"/>
          <w:lang w:val="en-US"/>
        </w:rPr>
        <w:t>bondRef</w:t>
      </w:r>
      <w:r>
        <w:rPr>
          <w:rFonts w:ascii="Courier New" w:hAnsi="Courier New" w:cs="Courier New"/>
          <w:color w:val="0000FF"/>
          <w:sz w:val="20"/>
          <w:lang w:val="en-US"/>
        </w:rPr>
        <w:t xml:space="preserve">&gt; </w:t>
      </w:r>
      <w:r>
        <w:rPr>
          <w:szCs w:val="24"/>
        </w:rPr>
        <w:t xml:space="preserve">were </w:t>
      </w:r>
      <w:r>
        <w:rPr>
          <w:rFonts w:ascii="Courier New" w:hAnsi="Courier New" w:cs="Courier New"/>
          <w:sz w:val="20"/>
          <w:lang w:val="en-US"/>
        </w:rPr>
        <w:t>b1</w:t>
      </w:r>
      <w:r>
        <w:rPr>
          <w:szCs w:val="24"/>
        </w:rPr>
        <w:t xml:space="preserve">is the ID of a bond in the bond section defining the molecule. It is also necessary to define a hindering potential which can be done in one of two ways: as an </w:t>
      </w:r>
      <w:r>
        <w:rPr>
          <w:rFonts w:ascii="Courier New" w:hAnsi="Courier New" w:cs="Courier New"/>
          <w:color w:val="0000FF"/>
          <w:sz w:val="20"/>
          <w:lang w:val="en-US"/>
        </w:rPr>
        <w:t>analytical</w:t>
      </w:r>
      <w:r>
        <w:rPr>
          <w:szCs w:val="24"/>
        </w:rPr>
        <w:t xml:space="preserve"> potential, defined as a </w:t>
      </w:r>
      <w:r w:rsidR="004C74E7">
        <w:rPr>
          <w:szCs w:val="24"/>
        </w:rPr>
        <w:t>F</w:t>
      </w:r>
      <w:r>
        <w:rPr>
          <w:szCs w:val="24"/>
        </w:rPr>
        <w:t>ourier cosine expansion</w:t>
      </w:r>
      <w:r w:rsidR="00542BED">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542BED" w:rsidRPr="00A33877" w:rsidTr="00542BED">
        <w:tc>
          <w:tcPr>
            <w:tcW w:w="392" w:type="dxa"/>
          </w:tcPr>
          <w:p w:rsidR="00542BED" w:rsidRDefault="00542BED" w:rsidP="00542BED">
            <w:pPr>
              <w:pStyle w:val="Equation"/>
              <w:jc w:val="both"/>
            </w:pPr>
          </w:p>
        </w:tc>
        <w:tc>
          <w:tcPr>
            <w:tcW w:w="8505" w:type="dxa"/>
          </w:tcPr>
          <w:p w:rsidR="00542BED" w:rsidRDefault="00542BED" w:rsidP="00542BED">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m:t>
                    </m:r>
                  </m:sup>
                  <m:e>
                    <m:sSub>
                      <m:sSubPr>
                        <m:ctrlPr>
                          <w:rPr>
                            <w:rFonts w:ascii="Cambria Math" w:hAnsi="Cambria Math"/>
                            <w:i/>
                          </w:rPr>
                        </m:ctrlPr>
                      </m:sSubPr>
                      <m:e>
                        <m:r>
                          <w:rPr>
                            <w:rFonts w:ascii="Cambria Math" w:hAnsi="Cambria Math"/>
                          </w:rPr>
                          <m:t>V</m:t>
                        </m:r>
                      </m:e>
                      <m:sub>
                        <m:r>
                          <w:rPr>
                            <w:rFonts w:ascii="Cambria Math" w:hAnsi="Cambria Math"/>
                          </w:rPr>
                          <m:t>n</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nθ</m:t>
                        </m:r>
                      </m:e>
                    </m:func>
                  </m:e>
                </m:nary>
              </m:oMath>
            </m:oMathPara>
          </w:p>
        </w:tc>
        <w:tc>
          <w:tcPr>
            <w:tcW w:w="389" w:type="dxa"/>
            <w:vAlign w:val="center"/>
          </w:tcPr>
          <w:p w:rsidR="00542BED" w:rsidRPr="00A33877" w:rsidRDefault="00542BED" w:rsidP="00542BED">
            <w:pPr>
              <w:rPr>
                <w:b/>
              </w:rPr>
            </w:pPr>
            <w:r>
              <w:t>(11.3)</w:t>
            </w:r>
          </w:p>
        </w:tc>
      </w:tr>
    </w:tbl>
    <w:p w:rsidR="00F77C82" w:rsidRDefault="00F77C82">
      <w:pPr>
        <w:rPr>
          <w:szCs w:val="24"/>
        </w:rPr>
      </w:pPr>
      <w:r>
        <w:rPr>
          <w:szCs w:val="24"/>
        </w:rPr>
        <w:t xml:space="preserve"> </w:t>
      </w:r>
      <w:proofErr w:type="gramStart"/>
      <w:r>
        <w:rPr>
          <w:szCs w:val="24"/>
        </w:rPr>
        <w:t>e.g</w:t>
      </w:r>
      <w:proofErr w:type="gramEnd"/>
      <w:r>
        <w:rPr>
          <w:szCs w:val="24"/>
        </w:rPr>
        <w:t>. the simple potenti</w:t>
      </w:r>
      <w:r w:rsidR="00287E6B">
        <w:rPr>
          <w:szCs w:val="24"/>
        </w:rPr>
        <w:t>al (wh</w:t>
      </w:r>
      <w:r>
        <w:rPr>
          <w:szCs w:val="24"/>
        </w:rPr>
        <w:t>ich might be used to model the rotation of a methyl group</w:t>
      </w:r>
      <w:r w:rsidR="004C74E7">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RPr="00A33877" w:rsidTr="009007FC">
        <w:tc>
          <w:tcPr>
            <w:tcW w:w="392" w:type="dxa"/>
          </w:tcPr>
          <w:p w:rsidR="00610BF6" w:rsidRDefault="00610BF6" w:rsidP="009007FC">
            <w:pPr>
              <w:pStyle w:val="Equation"/>
              <w:jc w:val="both"/>
            </w:pPr>
          </w:p>
        </w:tc>
        <w:tc>
          <w:tcPr>
            <w:tcW w:w="8505" w:type="dxa"/>
          </w:tcPr>
          <w:p w:rsidR="00610BF6" w:rsidRDefault="00610BF6" w:rsidP="00610BF6">
            <w:pPr>
              <w:jc w:val="center"/>
            </w:pPr>
            <m:oMathPara>
              <m:oMath>
                <m:r>
                  <w:rPr>
                    <w:rFonts w:ascii="Cambria Math" w:hAnsi="Cambria Math"/>
                  </w:rPr>
                  <m:t>V</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0</m:t>
                        </m:r>
                      </m:sub>
                    </m:sSub>
                  </m:num>
                  <m:den>
                    <m:r>
                      <w:rPr>
                        <w:rFonts w:ascii="Cambria Math" w:hAnsi="Cambria Math"/>
                      </w:rPr>
                      <m:t>2</m:t>
                    </m:r>
                  </m:den>
                </m:f>
                <m:r>
                  <w:rPr>
                    <w:rFonts w:ascii="Cambria Math" w:hAnsi="Cambria Math"/>
                  </w:rPr>
                  <m:t>(1-</m:t>
                </m:r>
                <m:func>
                  <m:funcPr>
                    <m:ctrlPr>
                      <w:rPr>
                        <w:rFonts w:ascii="Cambria Math" w:hAnsi="Cambria Math"/>
                        <w:i/>
                      </w:rPr>
                    </m:ctrlPr>
                  </m:funcPr>
                  <m:fName>
                    <m:r>
                      <m:rPr>
                        <m:sty m:val="p"/>
                      </m:rPr>
                      <w:rPr>
                        <w:rFonts w:ascii="Cambria Math" w:hAnsi="Cambria Math"/>
                      </w:rPr>
                      <m:t>cos</m:t>
                    </m:r>
                  </m:fName>
                  <m:e>
                    <m:r>
                      <w:rPr>
                        <w:rFonts w:ascii="Cambria Math" w:hAnsi="Cambria Math"/>
                      </w:rPr>
                      <m:t>3θ)</m:t>
                    </m:r>
                  </m:e>
                </m:func>
              </m:oMath>
            </m:oMathPara>
          </w:p>
        </w:tc>
        <w:tc>
          <w:tcPr>
            <w:tcW w:w="389" w:type="dxa"/>
            <w:vAlign w:val="center"/>
          </w:tcPr>
          <w:p w:rsidR="00610BF6" w:rsidRPr="00A33877" w:rsidRDefault="00610BF6" w:rsidP="00542BED">
            <w:pPr>
              <w:rPr>
                <w:b/>
              </w:rPr>
            </w:pPr>
            <w:r>
              <w:t>(11.</w:t>
            </w:r>
            <w:r w:rsidR="00542BED">
              <w:t>4</w:t>
            </w:r>
            <w:r>
              <w:t>)</w:t>
            </w:r>
          </w:p>
        </w:tc>
      </w:tr>
    </w:tbl>
    <w:p w:rsidR="00F77C82" w:rsidRDefault="00F77C82">
      <w:proofErr w:type="gramStart"/>
      <w:r>
        <w:t>where</w:t>
      </w:r>
      <w:proofErr w:type="gramEnd"/>
      <w:r>
        <w:t xml:space="preserve"> the barrier height is 12.4 kJ/mol can be represented as: </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 xml:space="preserve"> </w:t>
      </w:r>
      <w:r>
        <w:rPr>
          <w:rFonts w:ascii="Courier New" w:hAnsi="Courier New" w:cs="Courier New"/>
          <w:color w:val="FF0000"/>
          <w:sz w:val="20"/>
          <w:lang w:val="en-US"/>
        </w:rPr>
        <w:t>format</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analytical</w:t>
      </w:r>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units</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kJ/mol</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0</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me:PotentialPoint</w:t>
      </w:r>
      <w:r>
        <w:rPr>
          <w:rFonts w:ascii="Courier New" w:hAnsi="Courier New" w:cs="Courier New"/>
          <w:color w:val="0000FF"/>
          <w:sz w:val="20"/>
          <w:lang w:val="en-US"/>
        </w:rPr>
        <w:t xml:space="preserve"> </w:t>
      </w:r>
      <w:r>
        <w:rPr>
          <w:rFonts w:ascii="Courier New" w:hAnsi="Courier New" w:cs="Courier New"/>
          <w:color w:val="FF0000"/>
          <w:sz w:val="20"/>
          <w:lang w:val="en-US"/>
        </w:rPr>
        <w:t>index</w:t>
      </w:r>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3</w:t>
      </w:r>
      <w:proofErr w:type="gramStart"/>
      <w:r>
        <w:rPr>
          <w:rFonts w:ascii="Courier New" w:hAnsi="Courier New" w:cs="Courier New"/>
          <w:sz w:val="20"/>
          <w:lang w:val="en-US"/>
        </w:rPr>
        <w:t>"</w:t>
      </w:r>
      <w:r>
        <w:rPr>
          <w:rFonts w:ascii="Courier New" w:hAnsi="Courier New" w:cs="Courier New"/>
          <w:color w:val="0000FF"/>
          <w:sz w:val="20"/>
          <w:lang w:val="en-US"/>
        </w:rPr>
        <w:t xml:space="preserve">  </w:t>
      </w:r>
      <w:r>
        <w:rPr>
          <w:rFonts w:ascii="Courier New" w:hAnsi="Courier New" w:cs="Courier New"/>
          <w:color w:val="FF0000"/>
          <w:sz w:val="20"/>
          <w:lang w:val="en-US"/>
        </w:rPr>
        <w:t>coefficient</w:t>
      </w:r>
      <w:proofErr w:type="gramEnd"/>
      <w:r>
        <w:rPr>
          <w:rFonts w:ascii="Courier New" w:hAnsi="Courier New" w:cs="Courier New"/>
          <w:color w:val="0000FF"/>
          <w:sz w:val="20"/>
          <w:lang w:val="en-US"/>
        </w:rPr>
        <w:t>=</w:t>
      </w:r>
      <w:r>
        <w:rPr>
          <w:rFonts w:ascii="Courier New" w:hAnsi="Courier New" w:cs="Courier New"/>
          <w:sz w:val="20"/>
          <w:lang w:val="en-US"/>
        </w:rPr>
        <w:t>"</w:t>
      </w:r>
      <w:r>
        <w:rPr>
          <w:rFonts w:ascii="Courier New" w:hAnsi="Courier New" w:cs="Courier New"/>
          <w:color w:val="0000FF"/>
          <w:sz w:val="20"/>
          <w:lang w:val="en-US"/>
        </w:rPr>
        <w:t>-6.2</w:t>
      </w:r>
      <w:r>
        <w:rPr>
          <w:rFonts w:ascii="Courier New" w:hAnsi="Courier New" w:cs="Courier New"/>
          <w:sz w:val="20"/>
          <w:lang w:val="en-US"/>
        </w:rPr>
        <w:t>"</w:t>
      </w:r>
      <w:r>
        <w:rPr>
          <w:rFonts w:ascii="Courier New" w:hAnsi="Courier New" w:cs="Courier New"/>
          <w:color w:val="0000FF"/>
          <w:sz w:val="20"/>
          <w:lang w:val="en-US"/>
        </w:rPr>
        <w:t>/&gt;</w:t>
      </w:r>
    </w:p>
    <w:p w:rsidR="00F77C82" w:rsidRDefault="00F77C82">
      <w:pPr>
        <w:tabs>
          <w:tab w:val="clear" w:pos="540"/>
          <w:tab w:val="clear" w:pos="8064"/>
        </w:tabs>
        <w:autoSpaceDE w:val="0"/>
        <w:spacing w:after="0" w:line="240" w:lineRule="auto"/>
        <w:jc w:val="left"/>
        <w:rPr>
          <w:rFonts w:ascii="Courier New" w:hAnsi="Courier New" w:cs="Courier New"/>
          <w:color w:val="0000FF"/>
          <w:sz w:val="20"/>
          <w:lang w:val="en-US"/>
        </w:rPr>
      </w:pPr>
      <w:r>
        <w:rPr>
          <w:rFonts w:ascii="Courier New" w:hAnsi="Courier New" w:cs="Courier New"/>
          <w:color w:val="0000FF"/>
          <w:sz w:val="20"/>
          <w:lang w:val="en-US"/>
        </w:rPr>
        <w:t xml:space="preserve">        &lt;/</w:t>
      </w:r>
      <w:r>
        <w:rPr>
          <w:rFonts w:ascii="Courier New" w:hAnsi="Courier New" w:cs="Courier New"/>
          <w:color w:val="A31515"/>
          <w:sz w:val="20"/>
          <w:lang w:val="en-US"/>
        </w:rPr>
        <w:t>me:HinderedRotorPotential</w:t>
      </w:r>
      <w:r>
        <w:rPr>
          <w:rFonts w:ascii="Courier New" w:hAnsi="Courier New" w:cs="Courier New"/>
          <w:color w:val="0000FF"/>
          <w:sz w:val="20"/>
          <w:lang w:val="en-US"/>
        </w:rPr>
        <w:t>&gt;</w:t>
      </w:r>
    </w:p>
    <w:p w:rsidR="00F77C82" w:rsidRDefault="00F77C82">
      <w:pPr>
        <w:rPr>
          <w:szCs w:val="24"/>
        </w:rPr>
      </w:pPr>
    </w:p>
    <w:p w:rsidR="00F77C82" w:rsidRDefault="00F77C82">
      <w:pPr>
        <w:rPr>
          <w:szCs w:val="24"/>
        </w:rPr>
      </w:pPr>
      <w:proofErr w:type="gramStart"/>
      <w:r>
        <w:rPr>
          <w:szCs w:val="24"/>
        </w:rPr>
        <w:t>where</w:t>
      </w:r>
      <w:proofErr w:type="gramEnd"/>
      <w:r>
        <w:rPr>
          <w:szCs w:val="24"/>
        </w:rPr>
        <w:t xml:space="preserve"> </w:t>
      </w:r>
      <w:r>
        <w:rPr>
          <w:rFonts w:ascii="Courier New" w:hAnsi="Courier New" w:cs="Courier New"/>
          <w:color w:val="FF0000"/>
          <w:sz w:val="20"/>
          <w:lang w:val="en-US"/>
        </w:rPr>
        <w:t>index</w:t>
      </w:r>
      <w:r>
        <w:rPr>
          <w:szCs w:val="24"/>
        </w:rPr>
        <w:t xml:space="preserve"> rep</w:t>
      </w:r>
      <w:r w:rsidR="004C74E7">
        <w:rPr>
          <w:szCs w:val="24"/>
        </w:rPr>
        <w:t>r</w:t>
      </w:r>
      <w:r>
        <w:rPr>
          <w:szCs w:val="24"/>
        </w:rPr>
        <w:t>esents the value of the non-zero coeffici</w:t>
      </w:r>
      <w:r w:rsidR="004C74E7">
        <w:rPr>
          <w:szCs w:val="24"/>
        </w:rPr>
        <w:t>e</w:t>
      </w:r>
      <w:r>
        <w:rPr>
          <w:szCs w:val="24"/>
        </w:rPr>
        <w:t xml:space="preserve">nts </w:t>
      </w:r>
      <w:r w:rsidR="00542BED">
        <w:rPr>
          <w:szCs w:val="24"/>
        </w:rPr>
        <w:t xml:space="preserve">n </w:t>
      </w:r>
      <w:r>
        <w:rPr>
          <w:szCs w:val="24"/>
        </w:rPr>
        <w:t xml:space="preserve">in the cosine expansion </w:t>
      </w:r>
      <w:r w:rsidR="00542BED">
        <w:rPr>
          <w:szCs w:val="24"/>
        </w:rPr>
        <w:t xml:space="preserve">(11.3) </w:t>
      </w:r>
      <w:r>
        <w:rPr>
          <w:szCs w:val="24"/>
        </w:rPr>
        <w:t xml:space="preserve">and </w:t>
      </w:r>
      <w:r>
        <w:rPr>
          <w:rFonts w:ascii="Courier New" w:hAnsi="Courier New" w:cs="Courier New"/>
          <w:color w:val="FF0000"/>
          <w:sz w:val="20"/>
          <w:lang w:val="en-US"/>
        </w:rPr>
        <w:t>coefficient</w:t>
      </w:r>
      <w:r>
        <w:rPr>
          <w:szCs w:val="24"/>
        </w:rPr>
        <w:t xml:space="preserve"> the associated cosine expansion co</w:t>
      </w:r>
      <w:r w:rsidR="004C74E7">
        <w:rPr>
          <w:szCs w:val="24"/>
        </w:rPr>
        <w:t>e</w:t>
      </w:r>
      <w:r>
        <w:rPr>
          <w:szCs w:val="24"/>
        </w:rPr>
        <w:t xml:space="preserve">fficient. </w:t>
      </w:r>
    </w:p>
    <w:p w:rsidR="007C7E97" w:rsidRPr="009B542A" w:rsidRDefault="00F77C82">
      <w:pPr>
        <w:rPr>
          <w:szCs w:val="24"/>
        </w:rPr>
      </w:pPr>
      <w:r>
        <w:rPr>
          <w:szCs w:val="24"/>
        </w:rPr>
        <w:t xml:space="preserve">Alternatively, the hindering potential can be expressed in </w:t>
      </w:r>
      <w:r>
        <w:rPr>
          <w:rFonts w:ascii="Courier New" w:hAnsi="Courier New" w:cs="Courier New"/>
          <w:color w:val="0000FF"/>
          <w:sz w:val="20"/>
          <w:lang w:val="en-US"/>
        </w:rPr>
        <w:t>numerical</w:t>
      </w:r>
      <w:r>
        <w:rPr>
          <w:szCs w:val="24"/>
        </w:rPr>
        <w:t xml:space="preserve"> format, as a set of potential points</w:t>
      </w:r>
      <w:r w:rsidR="00474AAC" w:rsidRPr="00474AAC">
        <w:rPr>
          <w:szCs w:val="24"/>
        </w:rPr>
        <w:t xml:space="preserve"> </w:t>
      </w:r>
      <w:r w:rsidR="00474AAC">
        <w:rPr>
          <w:szCs w:val="24"/>
        </w:rPr>
        <w:t>at regular intervals of the rotational coordinate</w:t>
      </w:r>
      <w:r>
        <w:rPr>
          <w:szCs w:val="24"/>
        </w:rPr>
        <w:t xml:space="preserve">, which may have been obtained from an </w:t>
      </w:r>
      <w:r w:rsidRPr="007C7E97">
        <w:rPr>
          <w:i/>
          <w:szCs w:val="24"/>
        </w:rPr>
        <w:t>ab initio</w:t>
      </w:r>
      <w:r>
        <w:rPr>
          <w:szCs w:val="24"/>
        </w:rPr>
        <w:t xml:space="preserve"> calculation</w:t>
      </w:r>
      <w:r w:rsidR="007C7E97">
        <w:rPr>
          <w:szCs w:val="24"/>
        </w:rPr>
        <w:t>.</w:t>
      </w:r>
      <w:r>
        <w:rPr>
          <w:szCs w:val="24"/>
        </w:rPr>
        <w:t xml:space="preserve"> </w:t>
      </w:r>
      <w:r w:rsidR="00474AAC">
        <w:rPr>
          <w:szCs w:val="24"/>
        </w:rPr>
        <w:t>These points are used</w:t>
      </w:r>
      <w:r>
        <w:rPr>
          <w:szCs w:val="24"/>
        </w:rPr>
        <w:t xml:space="preserve"> to obtain a cosine expansion </w:t>
      </w:r>
      <w:r>
        <w:rPr>
          <w:szCs w:val="24"/>
        </w:rPr>
        <w:lastRenderedPageBreak/>
        <w:t xml:space="preserve">which is then used to determine the energy levels. The length of </w:t>
      </w:r>
      <w:r w:rsidR="007C7E97">
        <w:rPr>
          <w:szCs w:val="24"/>
        </w:rPr>
        <w:t>t</w:t>
      </w:r>
      <w:r>
        <w:rPr>
          <w:szCs w:val="24"/>
        </w:rPr>
        <w:t xml:space="preserve">he </w:t>
      </w:r>
      <w:r w:rsidR="007C7E97">
        <w:rPr>
          <w:szCs w:val="24"/>
        </w:rPr>
        <w:t xml:space="preserve">cosine </w:t>
      </w:r>
      <w:r>
        <w:rPr>
          <w:szCs w:val="24"/>
        </w:rPr>
        <w:t xml:space="preserve">expansion is determined by the parameter </w:t>
      </w:r>
      <w:r>
        <w:rPr>
          <w:rFonts w:ascii="Courier New" w:hAnsi="Courier New" w:cs="Courier New"/>
          <w:color w:val="FF0000"/>
          <w:sz w:val="20"/>
          <w:lang w:val="en-US"/>
        </w:rPr>
        <w:t>expansionSize</w:t>
      </w:r>
      <w:r w:rsidR="00474AAC">
        <w:rPr>
          <w:rFonts w:ascii="Courier New" w:hAnsi="Courier New" w:cs="Courier New"/>
          <w:color w:val="FF0000"/>
          <w:sz w:val="20"/>
          <w:lang w:val="en-US"/>
        </w:rPr>
        <w:t xml:space="preserve"> </w:t>
      </w:r>
      <w:r w:rsidR="00474AAC" w:rsidRPr="00474AAC">
        <w:rPr>
          <w:szCs w:val="24"/>
        </w:rPr>
        <w:t>attribute</w:t>
      </w:r>
      <w:r>
        <w:rPr>
          <w:szCs w:val="24"/>
        </w:rPr>
        <w:t xml:space="preserve">. </w:t>
      </w:r>
      <w:r w:rsidR="00474AAC">
        <w:rPr>
          <w:szCs w:val="24"/>
        </w:rPr>
        <w:t xml:space="preserve">The units in which the potential are defined can be specified using the </w:t>
      </w:r>
      <w:r w:rsidR="00474AAC" w:rsidRPr="00474AAC">
        <w:rPr>
          <w:rFonts w:ascii="Courier New" w:hAnsi="Courier New" w:cs="Courier New"/>
          <w:color w:val="FF0000"/>
          <w:sz w:val="20"/>
          <w:lang w:val="en-US"/>
        </w:rPr>
        <w:t>units</w:t>
      </w:r>
      <w:r w:rsidR="00474AAC">
        <w:rPr>
          <w:szCs w:val="24"/>
        </w:rPr>
        <w:t xml:space="preserve"> attribute, at present the allowed units are </w:t>
      </w:r>
      <w:r w:rsidR="00474AAC" w:rsidRPr="00402612">
        <w:rPr>
          <w:rFonts w:ascii="Courier New" w:hAnsi="Courier New" w:cs="Courier New"/>
          <w:noProof/>
          <w:color w:val="0000FF"/>
          <w:sz w:val="20"/>
          <w:lang w:eastAsia="en-GB"/>
        </w:rPr>
        <w:t>cm-1</w:t>
      </w:r>
      <w:r w:rsidR="00474AAC">
        <w:rPr>
          <w:szCs w:val="24"/>
        </w:rPr>
        <w:t xml:space="preserve">, </w:t>
      </w:r>
      <w:r w:rsidR="00474AAC" w:rsidRPr="00402612">
        <w:rPr>
          <w:rFonts w:ascii="Courier New" w:hAnsi="Courier New" w:cs="Courier New"/>
          <w:noProof/>
          <w:color w:val="0000FF"/>
          <w:sz w:val="20"/>
          <w:lang w:eastAsia="en-GB"/>
        </w:rPr>
        <w:t>kJ/mol</w:t>
      </w:r>
      <w:r w:rsidR="00474AAC">
        <w:rPr>
          <w:szCs w:val="24"/>
        </w:rPr>
        <w:t xml:space="preserve">, </w:t>
      </w:r>
      <w:r w:rsidR="00474AAC" w:rsidRPr="00402612">
        <w:rPr>
          <w:rFonts w:ascii="Courier New" w:hAnsi="Courier New" w:cs="Courier New"/>
          <w:noProof/>
          <w:color w:val="0000FF"/>
          <w:sz w:val="20"/>
          <w:lang w:eastAsia="en-GB"/>
        </w:rPr>
        <w:t>kcal/mol</w:t>
      </w:r>
      <w:r w:rsidR="00474AAC">
        <w:rPr>
          <w:szCs w:val="24"/>
        </w:rPr>
        <w:t xml:space="preserve"> and </w:t>
      </w:r>
      <w:r w:rsidR="00474AAC" w:rsidRPr="00402612">
        <w:rPr>
          <w:rFonts w:ascii="Courier New" w:hAnsi="Courier New" w:cs="Courier New"/>
          <w:noProof/>
          <w:color w:val="0000FF"/>
          <w:sz w:val="20"/>
          <w:lang w:eastAsia="en-GB"/>
        </w:rPr>
        <w:t>Hartree</w:t>
      </w:r>
      <w:r w:rsidR="00474AAC">
        <w:rPr>
          <w:szCs w:val="24"/>
        </w:rPr>
        <w:t>.</w:t>
      </w:r>
      <w:r w:rsidR="0045154C">
        <w:rPr>
          <w:szCs w:val="24"/>
        </w:rPr>
        <w:t xml:space="preserve"> The cosine </w:t>
      </w:r>
      <w:r w:rsidR="009B542A">
        <w:rPr>
          <w:szCs w:val="24"/>
        </w:rPr>
        <w:t xml:space="preserve">expansion is usually sufficient, but occasionally a hindering potential might have a significant asymmetric character. In this situation a cosine expansion will not be sufficient and addition terms bases on sine functions are required and this can be added by specifying the attribute </w:t>
      </w:r>
      <w:r w:rsidR="009B542A" w:rsidRPr="009B542A">
        <w:rPr>
          <w:rFonts w:ascii="Courier New" w:hAnsi="Courier New" w:cs="Courier New"/>
          <w:noProof/>
          <w:color w:val="FF0000"/>
          <w:sz w:val="20"/>
          <w:lang w:eastAsia="en-GB"/>
        </w:rPr>
        <w:t>UseSineTerms</w:t>
      </w:r>
      <w:r w:rsidR="009B542A" w:rsidRPr="009B542A">
        <w:rPr>
          <w:rFonts w:ascii="Courier New" w:hAnsi="Courier New" w:cs="Courier New"/>
          <w:noProof/>
          <w:color w:val="0000FF"/>
          <w:sz w:val="20"/>
          <w:lang w:eastAsia="en-GB"/>
        </w:rPr>
        <w:t>=</w:t>
      </w:r>
      <w:r w:rsidR="009B542A" w:rsidRPr="009B542A">
        <w:rPr>
          <w:rFonts w:ascii="Courier New" w:hAnsi="Courier New" w:cs="Courier New"/>
          <w:noProof/>
          <w:sz w:val="20"/>
          <w:lang w:eastAsia="en-GB"/>
        </w:rPr>
        <w:t>"</w:t>
      </w:r>
      <w:r w:rsidR="009B542A" w:rsidRPr="009B542A">
        <w:rPr>
          <w:rFonts w:ascii="Courier New" w:hAnsi="Courier New" w:cs="Courier New"/>
          <w:noProof/>
          <w:color w:val="0000FF"/>
          <w:sz w:val="20"/>
          <w:lang w:eastAsia="en-GB"/>
        </w:rPr>
        <w:t>yes</w:t>
      </w:r>
      <w:r w:rsidR="009B542A" w:rsidRPr="009B542A">
        <w:rPr>
          <w:rFonts w:ascii="Courier New" w:hAnsi="Courier New" w:cs="Courier New"/>
          <w:noProof/>
          <w:sz w:val="20"/>
          <w:lang w:eastAsia="en-GB"/>
        </w:rPr>
        <w:t>"</w:t>
      </w:r>
      <w:r w:rsidR="009B542A">
        <w:rPr>
          <w:szCs w:val="24"/>
        </w:rPr>
        <w:t xml:space="preserve">, which will add to the expansion the same number of sine terms as specified by the </w:t>
      </w:r>
      <w:r w:rsidR="009B542A">
        <w:rPr>
          <w:rFonts w:ascii="Courier New" w:hAnsi="Courier New" w:cs="Courier New"/>
          <w:color w:val="FF0000"/>
          <w:sz w:val="20"/>
          <w:lang w:val="en-US"/>
        </w:rPr>
        <w:t xml:space="preserve">expansionSize </w:t>
      </w:r>
      <w:r w:rsidR="009B542A" w:rsidRPr="00474AAC">
        <w:rPr>
          <w:szCs w:val="24"/>
        </w:rPr>
        <w:t>attribute</w:t>
      </w:r>
      <w:r w:rsidR="009B542A">
        <w:rPr>
          <w:szCs w:val="24"/>
        </w:rPr>
        <w:t>.</w:t>
      </w:r>
      <w:r w:rsidR="00402612">
        <w:rPr>
          <w:szCs w:val="24"/>
        </w:rPr>
        <w:t xml:space="preserve"> Note that u</w:t>
      </w:r>
      <w:r w:rsidR="009B542A">
        <w:rPr>
          <w:szCs w:val="24"/>
        </w:rPr>
        <w:t xml:space="preserve">sing sine terms in the </w:t>
      </w:r>
      <w:r w:rsidR="006422AF">
        <w:rPr>
          <w:szCs w:val="24"/>
        </w:rPr>
        <w:t xml:space="preserve">potential </w:t>
      </w:r>
      <w:r w:rsidR="009B542A">
        <w:rPr>
          <w:szCs w:val="24"/>
        </w:rPr>
        <w:t>expansion</w:t>
      </w:r>
      <w:r w:rsidR="006422AF">
        <w:rPr>
          <w:szCs w:val="24"/>
        </w:rPr>
        <w:t xml:space="preserve"> has the consequence that the Hamiltonian is now represented as a complex matrix and this increases the time and space need to diagonalize it. </w:t>
      </w:r>
      <w:r w:rsidR="009B542A">
        <w:rPr>
          <w:szCs w:val="24"/>
        </w:rPr>
        <w:t xml:space="preserve"> </w:t>
      </w:r>
      <w:r w:rsidR="003662F7">
        <w:rPr>
          <w:szCs w:val="24"/>
        </w:rPr>
        <w:t>A full definition of</w:t>
      </w:r>
      <w:r w:rsidR="00402612">
        <w:rPr>
          <w:szCs w:val="24"/>
        </w:rPr>
        <w:t xml:space="preserve"> a numerical potential might look something like this:</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7C7E97">
        <w:rPr>
          <w:rFonts w:ascii="Courier New" w:hAnsi="Courier New" w:cs="Courier New"/>
          <w:noProof/>
          <w:color w:val="0000FF"/>
          <w:sz w:val="16"/>
          <w:szCs w:val="16"/>
          <w:lang w:eastAsia="en-GB"/>
        </w:rPr>
        <w:t xml:space="preserve">      </w:t>
      </w:r>
      <w:r w:rsidRPr="004C74E7">
        <w:rPr>
          <w:rFonts w:ascii="Courier New" w:hAnsi="Courier New" w:cs="Courier New"/>
          <w:noProof/>
          <w:color w:val="0000FF"/>
          <w:sz w:val="18"/>
          <w:szCs w:val="18"/>
          <w:lang w:eastAsia="en-GB"/>
        </w:rPr>
        <w:t>&lt;</w:t>
      </w:r>
      <w:r w:rsidR="00541455" w:rsidRPr="004C74E7">
        <w:rPr>
          <w:rFonts w:ascii="Courier New" w:hAnsi="Courier New" w:cs="Courier New"/>
          <w:noProof/>
          <w:color w:val="A31515"/>
          <w:sz w:val="18"/>
          <w:szCs w:val="18"/>
          <w:lang w:eastAsia="en-GB"/>
        </w:rPr>
        <w:t>me:</w:t>
      </w:r>
      <w:r w:rsidR="00250C4F">
        <w:rPr>
          <w:rFonts w:ascii="Courier New" w:hAnsi="Courier New" w:cs="Courier New"/>
          <w:noProof/>
          <w:color w:val="A31515"/>
          <w:sz w:val="18"/>
          <w:szCs w:val="18"/>
          <w:lang w:eastAsia="en-GB"/>
        </w:rPr>
        <w:t>Extra</w:t>
      </w:r>
      <w:r w:rsidRPr="004C74E7">
        <w:rPr>
          <w:rFonts w:ascii="Courier New" w:hAnsi="Courier New" w:cs="Courier New"/>
          <w:noProof/>
          <w:color w:val="A31515"/>
          <w:sz w:val="18"/>
          <w:szCs w:val="18"/>
          <w:lang w:eastAsia="en-GB"/>
        </w:rPr>
        <w:t>DOSCMethod</w:t>
      </w:r>
      <w:r w:rsidRPr="004C74E7">
        <w:rPr>
          <w:rFonts w:ascii="Courier New" w:hAnsi="Courier New" w:cs="Courier New"/>
          <w:noProof/>
          <w:color w:val="0000FF"/>
          <w:sz w:val="18"/>
          <w:szCs w:val="18"/>
          <w:lang w:eastAsia="en-GB"/>
        </w:rPr>
        <w:t xml:space="preserve"> </w:t>
      </w:r>
      <w:r w:rsidR="003715DA">
        <w:rPr>
          <w:rFonts w:ascii="Courier New" w:hAnsi="Courier New" w:cs="Courier New"/>
          <w:noProof/>
          <w:color w:val="0000FF"/>
          <w:sz w:val="18"/>
          <w:szCs w:val="18"/>
          <w:lang w:eastAsia="en-GB"/>
        </w:rPr>
        <w:t>xsi:type</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003715DA" w:rsidRPr="003715DA">
        <w:rPr>
          <w:rFonts w:ascii="Courier New" w:hAnsi="Courier New" w:cs="Courier New"/>
          <w:noProof/>
          <w:color w:val="0000FF"/>
          <w:sz w:val="18"/>
          <w:szCs w:val="18"/>
          <w:lang w:eastAsia="en-GB"/>
        </w:rPr>
        <w:t>me:</w:t>
      </w:r>
      <w:r w:rsidRPr="004C74E7">
        <w:rPr>
          <w:rFonts w:ascii="Courier New" w:hAnsi="Courier New" w:cs="Courier New"/>
          <w:noProof/>
          <w:color w:val="0000FF"/>
          <w:sz w:val="18"/>
          <w:szCs w:val="18"/>
          <w:lang w:eastAsia="en-GB"/>
        </w:rPr>
        <w:t>HinderedRotorQM1D</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r w:rsidRPr="004C74E7">
        <w:rPr>
          <w:rFonts w:ascii="Courier New" w:hAnsi="Courier New" w:cs="Courier New"/>
          <w:noProof/>
          <w:sz w:val="18"/>
          <w:szCs w:val="18"/>
          <w:lang w:eastAsia="en-GB"/>
        </w:rPr>
        <w:t>b8</w:t>
      </w:r>
      <w:r w:rsidRPr="004C74E7">
        <w:rPr>
          <w:rFonts w:ascii="Courier New" w:hAnsi="Courier New" w:cs="Courier New"/>
          <w:noProof/>
          <w:color w:val="0000FF"/>
          <w:sz w:val="18"/>
          <w:szCs w:val="18"/>
          <w:lang w:eastAsia="en-GB"/>
        </w:rPr>
        <w:t>&lt;/</w:t>
      </w:r>
      <w:r w:rsidRPr="004C74E7">
        <w:rPr>
          <w:rFonts w:ascii="Courier New" w:hAnsi="Courier New" w:cs="Courier New"/>
          <w:noProof/>
          <w:color w:val="A31515"/>
          <w:sz w:val="18"/>
          <w:szCs w:val="18"/>
          <w:lang w:eastAsia="en-GB"/>
        </w:rPr>
        <w:t>bondRef</w:t>
      </w:r>
      <w:r w:rsidRPr="004C74E7">
        <w:rPr>
          <w:rFonts w:ascii="Courier New" w:hAnsi="Courier New" w:cs="Courier New"/>
          <w:noProof/>
          <w:color w:val="0000FF"/>
          <w:sz w:val="18"/>
          <w:szCs w:val="18"/>
          <w:lang w:eastAsia="en-GB"/>
        </w:rPr>
        <w:t>&gt;</w:t>
      </w:r>
    </w:p>
    <w:p w:rsidR="003715DA"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format</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numerical</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units</w:t>
      </w:r>
      <w:r w:rsidRPr="004C74E7">
        <w:rPr>
          <w:rFonts w:ascii="Courier New" w:hAnsi="Courier New" w:cs="Courier New"/>
          <w:noProof/>
          <w:color w:val="0000FF"/>
          <w:sz w:val="18"/>
          <w:szCs w:val="18"/>
          <w:lang w:eastAsia="en-GB"/>
        </w:rPr>
        <w:t>=</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Hartree</w:t>
      </w:r>
      <w:r w:rsidRPr="004C74E7">
        <w:rPr>
          <w:rFonts w:ascii="Courier New" w:hAnsi="Courier New" w:cs="Courier New"/>
          <w:noProof/>
          <w:sz w:val="18"/>
          <w:szCs w:val="18"/>
          <w:lang w:eastAsia="en-GB"/>
        </w:rPr>
        <w:t>"</w:t>
      </w:r>
    </w:p>
    <w:p w:rsidR="007C7E97" w:rsidRPr="004C74E7" w:rsidRDefault="003715DA"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sz w:val="18"/>
          <w:szCs w:val="18"/>
          <w:lang w:eastAsia="en-GB"/>
        </w:rPr>
        <w:t xml:space="preserve">             </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expansionSize</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7</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 xml:space="preserve"> </w:t>
      </w:r>
      <w:r w:rsidR="007C7E97" w:rsidRPr="004C74E7">
        <w:rPr>
          <w:rFonts w:ascii="Courier New" w:hAnsi="Courier New" w:cs="Courier New"/>
          <w:noProof/>
          <w:color w:val="FF0000"/>
          <w:sz w:val="18"/>
          <w:szCs w:val="18"/>
          <w:lang w:eastAsia="en-GB"/>
        </w:rPr>
        <w:t>UseSineTerms</w:t>
      </w:r>
      <w:r w:rsidR="007C7E97" w:rsidRPr="004C74E7">
        <w:rPr>
          <w:rFonts w:ascii="Courier New" w:hAnsi="Courier New" w:cs="Courier New"/>
          <w:noProof/>
          <w:color w:val="0000FF"/>
          <w:sz w:val="18"/>
          <w:szCs w:val="18"/>
          <w:lang w:eastAsia="en-GB"/>
        </w:rPr>
        <w:t>=</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yes</w:t>
      </w:r>
      <w:r w:rsidR="007C7E97" w:rsidRPr="004C74E7">
        <w:rPr>
          <w:rFonts w:ascii="Courier New" w:hAnsi="Courier New" w:cs="Courier New"/>
          <w:noProof/>
          <w:sz w:val="18"/>
          <w:szCs w:val="18"/>
          <w:lang w:eastAsia="en-GB"/>
        </w:rPr>
        <w:t>"</w:t>
      </w:r>
      <w:r w:rsidR="007C7E97"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ab/>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-304.7521737</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10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-304.7522079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20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-304.7524228</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330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-304.7530499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340</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-304.7526519</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me:PotentialPoint</w:t>
      </w:r>
      <w:r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angle</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350</w:t>
      </w:r>
      <w:r w:rsidRPr="004C74E7">
        <w:rPr>
          <w:rFonts w:ascii="Courier New" w:hAnsi="Courier New" w:cs="Courier New"/>
          <w:noProof/>
          <w:sz w:val="18"/>
          <w:szCs w:val="18"/>
          <w:lang w:eastAsia="en-GB"/>
        </w:rPr>
        <w:t>"</w:t>
      </w:r>
      <w:r w:rsidR="00C00AB8">
        <w:rPr>
          <w:rFonts w:ascii="Courier New" w:hAnsi="Courier New" w:cs="Courier New"/>
          <w:noProof/>
          <w:color w:val="0000FF"/>
          <w:sz w:val="18"/>
          <w:szCs w:val="18"/>
          <w:lang w:eastAsia="en-GB"/>
        </w:rPr>
        <w:t xml:space="preserve"> </w:t>
      </w:r>
      <w:r w:rsidRPr="004C74E7">
        <w:rPr>
          <w:rFonts w:ascii="Courier New" w:hAnsi="Courier New" w:cs="Courier New"/>
          <w:noProof/>
          <w:color w:val="FF0000"/>
          <w:sz w:val="18"/>
          <w:szCs w:val="18"/>
          <w:lang w:eastAsia="en-GB"/>
        </w:rPr>
        <w:t>potential</w:t>
      </w:r>
      <w:r w:rsidRPr="004C74E7">
        <w:rPr>
          <w:rFonts w:ascii="Courier New" w:hAnsi="Courier New" w:cs="Courier New"/>
          <w:noProof/>
          <w:color w:val="0000FF"/>
          <w:sz w:val="18"/>
          <w:szCs w:val="18"/>
          <w:lang w:eastAsia="en-GB"/>
        </w:rPr>
        <w:t>=</w:t>
      </w:r>
      <w:r w:rsidRPr="004C74E7">
        <w:rPr>
          <w:rFonts w:ascii="Courier New" w:hAnsi="Courier New" w:cs="Courier New"/>
          <w:noProof/>
          <w:color w:val="0000FF"/>
          <w:sz w:val="18"/>
          <w:szCs w:val="18"/>
          <w:lang w:eastAsia="en-GB"/>
        </w:rPr>
        <w:tab/>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-304.7523336</w:t>
      </w:r>
      <w:r w:rsidRPr="004C74E7">
        <w:rPr>
          <w:rFonts w:ascii="Courier New" w:hAnsi="Courier New" w:cs="Courier New"/>
          <w:noProof/>
          <w:sz w:val="18"/>
          <w:szCs w:val="18"/>
          <w:lang w:eastAsia="en-GB"/>
        </w:rPr>
        <w:t>"</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4C74E7">
        <w:rPr>
          <w:rFonts w:ascii="Courier New" w:hAnsi="Courier New" w:cs="Courier New"/>
          <w:noProof/>
          <w:color w:val="0000FF"/>
          <w:sz w:val="18"/>
          <w:szCs w:val="18"/>
          <w:lang w:eastAsia="en-GB"/>
        </w:rPr>
        <w:t xml:space="preserve">        &lt;/</w:t>
      </w:r>
      <w:r w:rsidRPr="004C74E7">
        <w:rPr>
          <w:rFonts w:ascii="Courier New" w:hAnsi="Courier New" w:cs="Courier New"/>
          <w:noProof/>
          <w:color w:val="A31515"/>
          <w:sz w:val="18"/>
          <w:szCs w:val="18"/>
          <w:lang w:eastAsia="en-GB"/>
        </w:rPr>
        <w:t>me:HinderedRotorPotential</w:t>
      </w:r>
      <w:r w:rsidRPr="004C74E7">
        <w:rPr>
          <w:rFonts w:ascii="Courier New" w:hAnsi="Courier New" w:cs="Courier New"/>
          <w:noProof/>
          <w:color w:val="0000FF"/>
          <w:sz w:val="18"/>
          <w:szCs w:val="18"/>
          <w:lang w:eastAsia="en-GB"/>
        </w:rPr>
        <w:t>&gt;</w:t>
      </w:r>
    </w:p>
    <w:p w:rsidR="007C7E97" w:rsidRPr="004C74E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8"/>
          <w:szCs w:val="18"/>
          <w:lang w:eastAsia="en-GB"/>
        </w:rPr>
      </w:pPr>
      <w:r w:rsidRPr="004C74E7">
        <w:rPr>
          <w:rFonts w:ascii="Courier New" w:hAnsi="Courier New" w:cs="Courier New"/>
          <w:noProof/>
          <w:color w:val="0000FF"/>
          <w:sz w:val="18"/>
          <w:szCs w:val="18"/>
          <w:lang w:eastAsia="en-GB"/>
        </w:rPr>
        <w:t xml:space="preserve">      &lt;/</w:t>
      </w:r>
      <w:r w:rsidR="00541455" w:rsidRPr="004C74E7">
        <w:rPr>
          <w:rFonts w:ascii="Courier New" w:hAnsi="Courier New" w:cs="Courier New"/>
          <w:noProof/>
          <w:color w:val="A31515"/>
          <w:sz w:val="18"/>
          <w:szCs w:val="18"/>
          <w:lang w:eastAsia="en-GB"/>
        </w:rPr>
        <w:t>me:</w:t>
      </w:r>
      <w:r w:rsidR="00250C4F" w:rsidRPr="00250C4F">
        <w:rPr>
          <w:rFonts w:ascii="Courier New" w:hAnsi="Courier New" w:cs="Courier New"/>
          <w:noProof/>
          <w:color w:val="A31515"/>
          <w:sz w:val="18"/>
          <w:szCs w:val="18"/>
          <w:lang w:eastAsia="en-GB"/>
        </w:rPr>
        <w:t xml:space="preserve"> </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noProof/>
          <w:color w:val="0000FF"/>
          <w:sz w:val="18"/>
          <w:szCs w:val="18"/>
          <w:lang w:eastAsia="en-GB"/>
        </w:rPr>
        <w:t>&gt;</w:t>
      </w:r>
    </w:p>
    <w:p w:rsidR="007C7E97" w:rsidRPr="007C7E97" w:rsidRDefault="007C7E97" w:rsidP="007C7E97">
      <w:pPr>
        <w:tabs>
          <w:tab w:val="clear" w:pos="540"/>
          <w:tab w:val="clear" w:pos="8064"/>
        </w:tabs>
        <w:suppressAutoHyphens w:val="0"/>
        <w:autoSpaceDE w:val="0"/>
        <w:autoSpaceDN w:val="0"/>
        <w:adjustRightInd w:val="0"/>
        <w:spacing w:after="0" w:line="240" w:lineRule="auto"/>
        <w:jc w:val="left"/>
        <w:rPr>
          <w:rFonts w:ascii="Courier New" w:hAnsi="Courier New" w:cs="Courier New"/>
          <w:noProof/>
          <w:sz w:val="16"/>
          <w:szCs w:val="16"/>
          <w:lang w:eastAsia="en-GB"/>
        </w:rPr>
      </w:pPr>
    </w:p>
    <w:p w:rsidR="00E469A1" w:rsidRDefault="00F77C82">
      <w:pPr>
        <w:rPr>
          <w:szCs w:val="24"/>
        </w:rPr>
      </w:pPr>
      <w:r>
        <w:rPr>
          <w:szCs w:val="24"/>
        </w:rPr>
        <w:t xml:space="preserve">Some internal rotations </w:t>
      </w:r>
      <w:r w:rsidR="004C74E7">
        <w:rPr>
          <w:szCs w:val="24"/>
        </w:rPr>
        <w:t>im</w:t>
      </w:r>
      <w:r>
        <w:rPr>
          <w:szCs w:val="24"/>
        </w:rPr>
        <w:t xml:space="preserve">pose symmetry e.g. the rotation of a methyl group. The exchange of similar particles imposes restrictions on the acceptable wave functions and as a consequence the number of states allowed is less than those calculated in MESMER, this can be approximately rectified by applying a correction factor, i.e. dividing by the periodicity of the hindered rotor potential and this can be specified with </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rFonts w:ascii="Courier New" w:hAnsi="Courier New" w:cs="Courier New"/>
          <w:sz w:val="20"/>
          <w:lang w:val="en-US"/>
        </w:rPr>
        <w:t>3</w:t>
      </w:r>
      <w:r>
        <w:rPr>
          <w:rFonts w:ascii="Courier New" w:hAnsi="Courier New" w:cs="Courier New"/>
          <w:color w:val="0000FF"/>
          <w:sz w:val="20"/>
          <w:lang w:val="en-US"/>
        </w:rPr>
        <w:t>&lt;/</w:t>
      </w:r>
      <w:r>
        <w:rPr>
          <w:rFonts w:ascii="Courier New" w:hAnsi="Courier New" w:cs="Courier New"/>
          <w:color w:val="A31515"/>
          <w:sz w:val="20"/>
          <w:lang w:val="en-US"/>
        </w:rPr>
        <w:t>me:periodicity</w:t>
      </w:r>
      <w:r>
        <w:rPr>
          <w:rFonts w:ascii="Courier New" w:hAnsi="Courier New" w:cs="Courier New"/>
          <w:color w:val="0000FF"/>
          <w:sz w:val="20"/>
          <w:lang w:val="en-US"/>
        </w:rPr>
        <w:t>&gt;</w:t>
      </w:r>
      <w:r>
        <w:rPr>
          <w:szCs w:val="24"/>
        </w:rPr>
        <w:t>. Note this symmetry factor is sometimes accounted for in the symmetry number of overall rotation and care should be taken that it is not accounted for twice.</w:t>
      </w:r>
      <w:r w:rsidR="00B37A72">
        <w:rPr>
          <w:szCs w:val="24"/>
        </w:rPr>
        <w:t xml:space="preserve"> </w:t>
      </w:r>
    </w:p>
    <w:p w:rsidR="00950DD0" w:rsidRDefault="00E469A1">
      <w:pPr>
        <w:rPr>
          <w:szCs w:val="24"/>
        </w:rPr>
      </w:pPr>
      <w:r>
        <w:rPr>
          <w:szCs w:val="24"/>
        </w:rPr>
        <w:t xml:space="preserve">It is also important to make sure that if a hindered rotor is specified that a corresponding vibrational frequency is removed from the array of vibrational frequencies in order that the number of degrees of freedom has the correct value. </w:t>
      </w:r>
      <w:r w:rsidR="00950DD0">
        <w:rPr>
          <w:szCs w:val="24"/>
        </w:rPr>
        <w:t>The frequency in question can be removed from array or it can be referred to as part of the definition of the hindered rotor:</w:t>
      </w:r>
    </w:p>
    <w:p w:rsidR="00950DD0" w:rsidRDefault="00950DD0">
      <w:pPr>
        <w:rPr>
          <w:szCs w:val="24"/>
        </w:rPr>
      </w:pP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r w:rsidRPr="00950DD0">
        <w:rPr>
          <w:rFonts w:ascii="Courier New" w:hAnsi="Courier New" w:cs="Courier New"/>
          <w:sz w:val="20"/>
          <w:lang w:val="en-US"/>
        </w:rPr>
        <w:t>543</w:t>
      </w:r>
      <w:r>
        <w:rPr>
          <w:rFonts w:ascii="Courier New" w:hAnsi="Courier New" w:cs="Courier New"/>
          <w:color w:val="0000FF"/>
          <w:sz w:val="20"/>
          <w:lang w:val="en-US"/>
        </w:rPr>
        <w:t>&lt;/</w:t>
      </w:r>
      <w:r w:rsidRPr="00950DD0">
        <w:rPr>
          <w:rFonts w:ascii="Courier New" w:hAnsi="Courier New" w:cs="Courier New"/>
          <w:color w:val="A31515"/>
          <w:sz w:val="20"/>
          <w:lang w:val="en-US"/>
        </w:rPr>
        <w:t>me:replaceVibFreq</w:t>
      </w:r>
      <w:r>
        <w:rPr>
          <w:rFonts w:ascii="Courier New" w:hAnsi="Courier New" w:cs="Courier New"/>
          <w:color w:val="0000FF"/>
          <w:sz w:val="20"/>
          <w:lang w:val="en-US"/>
        </w:rPr>
        <w:t>&gt;</w:t>
      </w:r>
    </w:p>
    <w:p w:rsidR="00F77C82" w:rsidRDefault="00E469A1">
      <w:pPr>
        <w:rPr>
          <w:szCs w:val="24"/>
        </w:rPr>
      </w:pPr>
      <w:r>
        <w:rPr>
          <w:szCs w:val="24"/>
        </w:rPr>
        <w:lastRenderedPageBreak/>
        <w:t xml:space="preserve">Determination of which frequency to eliminate can be a difficult process, and it is not safe to assume that the lowest frequencies correspond to internal rotation. </w:t>
      </w:r>
      <w:r w:rsidR="00B112EE">
        <w:rPr>
          <w:szCs w:val="24"/>
        </w:rPr>
        <w:t xml:space="preserve">If a Hessian is available then MESMER will use the projection method reported by Sharma </w:t>
      </w:r>
      <w:r w:rsidR="00B112EE" w:rsidRPr="0056772A">
        <w:rPr>
          <w:i/>
          <w:szCs w:val="24"/>
        </w:rPr>
        <w:t>et al</w:t>
      </w:r>
      <w:r w:rsidR="0056772A">
        <w:rPr>
          <w:szCs w:val="24"/>
        </w:rPr>
        <w:t xml:space="preserve">. </w:t>
      </w:r>
      <w:r w:rsidR="0056772A">
        <w:rPr>
          <w:szCs w:val="24"/>
        </w:rPr>
        <w:fldChar w:fldCharType="begin"/>
      </w:r>
      <w:r w:rsidR="0056772A">
        <w:rPr>
          <w:szCs w:val="24"/>
        </w:rPr>
        <w:instrText xml:space="preserve"> ADDIN EN.CITE &lt;EndNote&gt;&lt;Cite&gt;&lt;Author&gt;Sharma&lt;/Author&gt;&lt;Year&gt;2010&lt;/Year&gt;&lt;RecNum&gt;27&lt;/RecNum&gt;&lt;DisplayText&gt;[12]&lt;/DisplayText&gt;&lt;record&gt;&lt;rec-number&gt;27&lt;/rec-number&gt;&lt;foreign-keys&gt;&lt;key app="EN" db-id="p0fxzf5acxfpxle99drxffxe99d2dt50szw2"&gt;27&lt;/key&gt;&lt;/foreign-keys&gt;&lt;ref-type name="Journal Article"&gt;17&lt;/ref-type&gt;&lt;contributors&gt;&lt;authors&gt;&lt;author&gt;Sharma, S.&lt;/author&gt;&lt;author&gt;Raman, S.&lt;/author&gt;&lt;author&gt;Green, W. H.&lt;/author&gt;&lt;/authors&gt;&lt;/contributors&gt;&lt;auth-address&gt;[Sharma, Sandeep; Green, William H.] MIT, Dept Chem Engn, Cambridge, MA 02139 USA. [Raman, Sumathy] ExxonMobil Res &amp;amp; Engn Co, Annandale, NJ 08801 USA.&amp;#xD;Green, WH (reprint author), MIT, Dept Chem Engn, Cambridge, MA 02139 USA.&amp;#xD;whgreen@mit.edu&lt;/auth-address&gt;&lt;titles&gt;&lt;title&gt;Intramolecular Hydrogen Migration in Alkylperoxy and Hydroperoxyalkylperoxy Radicals: Accurate Treatment of Hindered Rotors&lt;/title&gt;&lt;secondary-title&gt;Journal of Physical Chemistry A&lt;/secondary-title&gt;&lt;/titles&gt;&lt;periodical&gt;&lt;full-title&gt;Journal of Physical Chemistry A&lt;/full-title&gt;&lt;abbr-1&gt;J. Phys. Chem. A&lt;/abbr-1&gt;&lt;/periodical&gt;&lt;pages&gt;5689-5701&lt;/pages&gt;&lt;volume&gt;114&lt;/volume&gt;&lt;number&gt;18&lt;/number&gt;&lt;keywords&gt;&lt;keyword&gt;complete basis-set&lt;/keyword&gt;&lt;keyword&gt;plus o-2 reactions&lt;/keyword&gt;&lt;keyword&gt;slowly reacting mixtures&lt;/keyword&gt;&lt;keyword&gt;480&lt;/keyword&gt;&lt;keyword&gt;degrees-c&lt;/keyword&gt;&lt;keyword&gt;product formation&lt;/keyword&gt;&lt;keyword&gt;model chemistry&lt;/keyword&gt;&lt;keyword&gt;unimolecular&lt;/keyword&gt;&lt;keyword&gt;decomposition&lt;/keyword&gt;&lt;keyword&gt;initiated oxidation&lt;/keyword&gt;&lt;keyword&gt;c2h5+o-2 reaction&lt;/keyword&gt;&lt;keyword&gt;reaction c3h7+o-2&lt;/keyword&gt;&lt;/keywords&gt;&lt;dates&gt;&lt;year&gt;2010&lt;/year&gt;&lt;pub-dates&gt;&lt;date&gt;May&lt;/date&gt;&lt;/pub-dates&gt;&lt;/dates&gt;&lt;isbn&gt;1089-5639&lt;/isbn&gt;&lt;accession-num&gt;WOS:000277280400010&lt;/accession-num&gt;&lt;work-type&gt;Article&lt;/work-type&gt;&lt;urls&gt;&lt;related-urls&gt;&lt;url&gt;&amp;lt;Go to ISI&amp;gt;://WOS:000277280400010&lt;/url&gt;&lt;/related-urls&gt;&lt;/urls&gt;&lt;electronic-resource-num&gt;10.1021/jp9098792&lt;/electronic-resource-num&gt;&lt;language&gt;English&lt;/language&gt;&lt;/record&gt;&lt;/Cite&gt;&lt;/EndNote&gt;</w:instrText>
      </w:r>
      <w:r w:rsidR="0056772A">
        <w:rPr>
          <w:szCs w:val="24"/>
        </w:rPr>
        <w:fldChar w:fldCharType="separate"/>
      </w:r>
      <w:r w:rsidR="0056772A">
        <w:rPr>
          <w:noProof/>
          <w:szCs w:val="24"/>
        </w:rPr>
        <w:t>[</w:t>
      </w:r>
      <w:hyperlink w:anchor="_ENREF_12" w:tooltip="Sharma, 2010 #27" w:history="1">
        <w:r w:rsidR="00EF3BB5">
          <w:rPr>
            <w:noProof/>
            <w:szCs w:val="24"/>
          </w:rPr>
          <w:t>12</w:t>
        </w:r>
      </w:hyperlink>
      <w:r w:rsidR="0056772A">
        <w:rPr>
          <w:noProof/>
          <w:szCs w:val="24"/>
        </w:rPr>
        <w:t>]</w:t>
      </w:r>
      <w:r w:rsidR="0056772A">
        <w:rPr>
          <w:szCs w:val="24"/>
        </w:rPr>
        <w:fldChar w:fldCharType="end"/>
      </w:r>
      <w:r w:rsidR="00B112EE">
        <w:rPr>
          <w:szCs w:val="24"/>
        </w:rPr>
        <w:t xml:space="preserve"> to project out the mode associated with internal rotation.</w:t>
      </w:r>
      <w:r w:rsidR="0056772A">
        <w:rPr>
          <w:szCs w:val="24"/>
        </w:rPr>
        <w:t xml:space="preserve"> </w:t>
      </w:r>
      <w:r w:rsidR="00B37A72">
        <w:rPr>
          <w:szCs w:val="24"/>
        </w:rPr>
        <w:t xml:space="preserve">More detail </w:t>
      </w:r>
      <w:r>
        <w:rPr>
          <w:szCs w:val="24"/>
        </w:rPr>
        <w:t xml:space="preserve">of the calculation of the energy levels of an internal rotor </w:t>
      </w:r>
      <w:r w:rsidR="00B37A72">
        <w:rPr>
          <w:szCs w:val="24"/>
        </w:rPr>
        <w:t xml:space="preserve">can be found in </w:t>
      </w:r>
      <w:r w:rsidR="00786573">
        <w:rPr>
          <w:szCs w:val="24"/>
        </w:rPr>
        <w:t xml:space="preserve">ref </w:t>
      </w:r>
      <w:r w:rsidR="00786573">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 </w:instrText>
      </w:r>
      <w:r w:rsidR="00EF0DE7">
        <w:rPr>
          <w:szCs w:val="24"/>
        </w:rPr>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rPr>
          <w:szCs w:val="24"/>
        </w:rPr>
        <w:instrText xml:space="preserve"> ADDIN EN.CITE.DATA </w:instrText>
      </w:r>
      <w:r w:rsidR="00EF0DE7">
        <w:rPr>
          <w:szCs w:val="24"/>
        </w:rPr>
      </w:r>
      <w:r w:rsidR="00EF0DE7">
        <w:rPr>
          <w:szCs w:val="24"/>
        </w:rPr>
        <w:fldChar w:fldCharType="end"/>
      </w:r>
      <w:r w:rsidR="00786573">
        <w:rPr>
          <w:szCs w:val="24"/>
        </w:rPr>
      </w:r>
      <w:r w:rsidR="00786573">
        <w:rPr>
          <w:szCs w:val="24"/>
        </w:rPr>
        <w:fldChar w:fldCharType="separate"/>
      </w:r>
      <w:r w:rsidR="00EF0DE7">
        <w:rPr>
          <w:noProof/>
          <w:szCs w:val="24"/>
        </w:rPr>
        <w:t>[</w:t>
      </w:r>
      <w:hyperlink w:anchor="_ENREF_1" w:tooltip="Glowacki, 2012 #5" w:history="1">
        <w:r w:rsidR="00EF3BB5">
          <w:rPr>
            <w:noProof/>
            <w:szCs w:val="24"/>
          </w:rPr>
          <w:t>1</w:t>
        </w:r>
      </w:hyperlink>
      <w:r w:rsidR="00EF0DE7">
        <w:rPr>
          <w:noProof/>
          <w:szCs w:val="24"/>
        </w:rPr>
        <w:t>]</w:t>
      </w:r>
      <w:r w:rsidR="00786573">
        <w:rPr>
          <w:szCs w:val="24"/>
        </w:rPr>
        <w:fldChar w:fldCharType="end"/>
      </w:r>
      <w:r w:rsidR="00786573">
        <w:rPr>
          <w:szCs w:val="24"/>
        </w:rPr>
        <w:t>.</w:t>
      </w:r>
    </w:p>
    <w:p w:rsidR="00FF7A4E" w:rsidRDefault="00FF7A4E">
      <w:pPr>
        <w:rPr>
          <w:rFonts w:ascii="Courier New" w:hAnsi="Courier New" w:cs="Courier New"/>
          <w:noProof/>
          <w:color w:val="A31515"/>
          <w:szCs w:val="24"/>
          <w:lang w:eastAsia="en-GB"/>
        </w:rPr>
      </w:pPr>
      <w:r>
        <w:rPr>
          <w:szCs w:val="24"/>
        </w:rPr>
        <w:t xml:space="preserve"> </w:t>
      </w:r>
      <w:r>
        <w:rPr>
          <w:rFonts w:ascii="Courier New" w:hAnsi="Courier New" w:cs="Courier New"/>
          <w:noProof/>
          <w:color w:val="A31515"/>
          <w:szCs w:val="24"/>
          <w:lang w:eastAsia="en-GB"/>
        </w:rPr>
        <w:t xml:space="preserve"> </w:t>
      </w:r>
    </w:p>
    <w:p w:rsidR="005658C6" w:rsidRDefault="005658C6">
      <w:pPr>
        <w:rPr>
          <w:szCs w:val="24"/>
        </w:rPr>
      </w:pPr>
      <w:r>
        <w:rPr>
          <w:rFonts w:ascii="Courier New" w:hAnsi="Courier New" w:cs="Courier New"/>
          <w:color w:val="FF0000"/>
        </w:rPr>
        <w:t>M</w:t>
      </w:r>
      <w:r w:rsidRPr="00FF7A4E">
        <w:rPr>
          <w:rFonts w:ascii="Courier New" w:hAnsi="Courier New" w:cs="Courier New"/>
          <w:color w:val="FF0000"/>
        </w:rPr>
        <w:t>o</w:t>
      </w:r>
      <w:r>
        <w:rPr>
          <w:rFonts w:ascii="Courier New" w:hAnsi="Courier New" w:cs="Courier New"/>
          <w:color w:val="FF0000"/>
        </w:rPr>
        <w:t>rse</w:t>
      </w:r>
      <w:r w:rsidRPr="00FF7A4E">
        <w:rPr>
          <w:szCs w:val="24"/>
        </w:rPr>
        <w:t xml:space="preserve">: </w:t>
      </w:r>
      <w:r>
        <w:rPr>
          <w:szCs w:val="24"/>
        </w:rPr>
        <w:t xml:space="preserve">this class calculates the energy levels of a collection </w:t>
      </w:r>
      <w:r w:rsidR="00562F39">
        <w:rPr>
          <w:szCs w:val="24"/>
        </w:rPr>
        <w:t>of decoupled Morse oscillators: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V</m:t>
                </m:r>
                <m:d>
                  <m:dPr>
                    <m:ctrlPr>
                      <w:rPr>
                        <w:rFonts w:ascii="Cambria Math" w:hAnsi="Cambria Math"/>
                        <w:i/>
                        <w:szCs w:val="24"/>
                      </w:rPr>
                    </m:ctrlPr>
                  </m:dPr>
                  <m:e>
                    <m:r>
                      <w:rPr>
                        <w:rFonts w:ascii="Cambria Math" w:hAnsi="Cambria Math"/>
                        <w:szCs w:val="24"/>
                      </w:rPr>
                      <m:t>R</m:t>
                    </m:r>
                  </m:e>
                </m:d>
                <m:r>
                  <w:rPr>
                    <w:rFonts w:ascii="Cambria Math" w:hAnsi="Cambria Math"/>
                    <w:szCs w:val="24"/>
                  </w:rPr>
                  <m:t>=D[1-</m:t>
                </m:r>
                <m:r>
                  <m:rPr>
                    <m:sty m:val="p"/>
                  </m:rPr>
                  <w:rPr>
                    <w:rFonts w:ascii="Cambria Math" w:hAnsi="Cambria Math"/>
                    <w:szCs w:val="24"/>
                  </w:rPr>
                  <m:t>exp⁡</m:t>
                </m:r>
                <m:r>
                  <w:rPr>
                    <w:rFonts w:ascii="Cambria Math" w:hAnsi="Cambria Math"/>
                    <w:szCs w:val="24"/>
                  </w:rPr>
                  <m:t>(-α(R-</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m:t>
                    </m:r>
                  </m:e>
                  <m:sup>
                    <m:r>
                      <w:rPr>
                        <w:rFonts w:ascii="Cambria Math" w:hAnsi="Cambria Math"/>
                        <w:szCs w:val="24"/>
                      </w:rPr>
                      <m:t>2</m:t>
                    </m:r>
                  </m:sup>
                </m:sSup>
              </m:oMath>
            </m:oMathPara>
          </w:p>
        </w:tc>
        <w:tc>
          <w:tcPr>
            <w:tcW w:w="389" w:type="dxa"/>
            <w:vAlign w:val="center"/>
          </w:tcPr>
          <w:p w:rsidR="00610BF6" w:rsidRPr="00A33877" w:rsidRDefault="00610BF6" w:rsidP="00542BED">
            <w:pPr>
              <w:rPr>
                <w:b/>
              </w:rPr>
            </w:pPr>
            <w:r>
              <w:t>(11.</w:t>
            </w:r>
            <w:r w:rsidR="00542BED">
              <w:t>5</w:t>
            </w:r>
            <w:r>
              <w:t>)</w:t>
            </w:r>
          </w:p>
        </w:tc>
      </w:tr>
    </w:tbl>
    <w:p w:rsidR="00B43236" w:rsidRDefault="00562F39" w:rsidP="00B43236">
      <w:pPr>
        <w:rPr>
          <w:szCs w:val="24"/>
        </w:rPr>
      </w:pPr>
      <w:proofErr w:type="gramStart"/>
      <w:r>
        <w:rPr>
          <w:szCs w:val="24"/>
        </w:rPr>
        <w:t>where</w:t>
      </w:r>
      <w:proofErr w:type="gramEnd"/>
      <w:r>
        <w:rPr>
          <w:szCs w:val="24"/>
        </w:rPr>
        <w:t xml:space="preserve"> </w:t>
      </w:r>
      <m:oMath>
        <m:r>
          <w:rPr>
            <w:rFonts w:ascii="Cambria Math" w:hAnsi="Cambria Math"/>
            <w:szCs w:val="24"/>
          </w:rPr>
          <m:t>D</m:t>
        </m:r>
      </m:oMath>
      <w:r>
        <w:rPr>
          <w:szCs w:val="24"/>
        </w:rPr>
        <w:t xml:space="preserve"> is the dissociation energy and </w:t>
      </w:r>
      <m:oMath>
        <m:sSub>
          <m:sSubPr>
            <m:ctrlPr>
              <w:rPr>
                <w:rFonts w:ascii="Cambria Math" w:hAnsi="Cambria Math"/>
                <w:i/>
                <w:szCs w:val="24"/>
              </w:rPr>
            </m:ctrlPr>
          </m:sSubPr>
          <m:e>
            <m:r>
              <w:rPr>
                <w:rFonts w:ascii="Cambria Math" w:hAnsi="Cambria Math"/>
                <w:szCs w:val="24"/>
              </w:rPr>
              <m:t>R</m:t>
            </m:r>
          </m:e>
          <m:sub>
            <m:r>
              <w:rPr>
                <w:rFonts w:ascii="Cambria Math" w:hAnsi="Cambria Math"/>
                <w:szCs w:val="24"/>
              </w:rPr>
              <m:t>e</m:t>
            </m:r>
          </m:sub>
        </m:sSub>
      </m:oMath>
      <w:r>
        <w:rPr>
          <w:szCs w:val="24"/>
        </w:rPr>
        <w:t xml:space="preserve"> is the equilibrium value of the coordinate </w:t>
      </w:r>
      <m:oMath>
        <m:r>
          <w:rPr>
            <w:rFonts w:ascii="Cambria Math" w:hAnsi="Cambria Math"/>
            <w:szCs w:val="24"/>
          </w:rPr>
          <m:t>R</m:t>
        </m:r>
      </m:oMath>
      <w:r>
        <w:rPr>
          <w:szCs w:val="24"/>
        </w:rPr>
        <w:t>.</w:t>
      </w:r>
      <w:r w:rsidR="004A48CB">
        <w:rPr>
          <w:szCs w:val="24"/>
        </w:rPr>
        <w:t xml:space="preserve"> </w:t>
      </w:r>
      <w:r w:rsidR="00B43236">
        <w:rPr>
          <w:szCs w:val="24"/>
        </w:rPr>
        <w:t xml:space="preserve">The energy levels of an individual oscillator are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E</m:t>
                </m:r>
                <m:d>
                  <m:dPr>
                    <m:ctrlPr>
                      <w:rPr>
                        <w:rFonts w:ascii="Cambria Math" w:hAnsi="Cambria Math"/>
                        <w:i/>
                        <w:szCs w:val="24"/>
                      </w:rPr>
                    </m:ctrlPr>
                  </m:dPr>
                  <m:e>
                    <m:r>
                      <w:rPr>
                        <w:rFonts w:ascii="Cambria Math" w:hAnsi="Cambria Math"/>
                        <w:szCs w:val="24"/>
                      </w:rPr>
                      <m:t>n</m:t>
                    </m:r>
                  </m:e>
                </m:d>
                <m:r>
                  <w:rPr>
                    <w:rFonts w:ascii="Cambria Math" w:hAnsi="Cambria Math"/>
                    <w:szCs w:val="24"/>
                  </w:rPr>
                  <m:t>=</m:t>
                </m:r>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-χ</m:t>
                </m:r>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n+</m:t>
                        </m:r>
                        <m:f>
                          <m:fPr>
                            <m:ctrlPr>
                              <w:rPr>
                                <w:rFonts w:ascii="Cambria Math" w:hAnsi="Cambria Math"/>
                                <w:i/>
                                <w:szCs w:val="24"/>
                              </w:rPr>
                            </m:ctrlPr>
                          </m:fPr>
                          <m:num>
                            <m:r>
                              <w:rPr>
                                <w:rFonts w:ascii="Cambria Math" w:hAnsi="Cambria Math"/>
                                <w:szCs w:val="24"/>
                              </w:rPr>
                              <m:t>1</m:t>
                            </m:r>
                          </m:num>
                          <m:den>
                            <m:r>
                              <w:rPr>
                                <w:rFonts w:ascii="Cambria Math" w:hAnsi="Cambria Math"/>
                                <w:szCs w:val="24"/>
                              </w:rPr>
                              <m:t>2</m:t>
                            </m:r>
                          </m:den>
                        </m:f>
                      </m:e>
                    </m:d>
                  </m:e>
                  <m:sup>
                    <m:r>
                      <w:rPr>
                        <w:rFonts w:ascii="Cambria Math" w:hAnsi="Cambria Math"/>
                        <w:szCs w:val="24"/>
                      </w:rPr>
                      <m:t>2</m:t>
                    </m:r>
                  </m:sup>
                </m:sSup>
                <m:r>
                  <w:rPr>
                    <w:rFonts w:ascii="Cambria Math" w:hAnsi="Cambria Math"/>
                    <w:szCs w:val="24"/>
                  </w:rPr>
                  <m:t>h</m:t>
                </m:r>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m:oMathPara>
          </w:p>
        </w:tc>
        <w:tc>
          <w:tcPr>
            <w:tcW w:w="389" w:type="dxa"/>
            <w:vAlign w:val="center"/>
          </w:tcPr>
          <w:p w:rsidR="00610BF6" w:rsidRPr="00A33877" w:rsidRDefault="00610BF6" w:rsidP="00542BED">
            <w:pPr>
              <w:rPr>
                <w:b/>
              </w:rPr>
            </w:pPr>
            <w:r>
              <w:t>(11.</w:t>
            </w:r>
            <w:r w:rsidR="00542BED">
              <w:t>6</w:t>
            </w:r>
            <w:r>
              <w:t>)</w:t>
            </w:r>
          </w:p>
        </w:tc>
      </w:tr>
    </w:tbl>
    <w:p w:rsidR="00EA5BAC" w:rsidRDefault="00B43236">
      <w:pPr>
        <w:rPr>
          <w:szCs w:val="24"/>
        </w:rPr>
      </w:pPr>
      <m:oMath>
        <m:r>
          <w:rPr>
            <w:rFonts w:ascii="Cambria Math" w:hAnsi="Cambria Math"/>
            <w:szCs w:val="24"/>
          </w:rPr>
          <m:t xml:space="preserve"> </m:t>
        </m:r>
      </m:oMath>
      <w:proofErr w:type="gramStart"/>
      <w:r w:rsidR="00C4045F">
        <w:rPr>
          <w:szCs w:val="24"/>
        </w:rPr>
        <w:t>w</w:t>
      </w:r>
      <w:r>
        <w:rPr>
          <w:szCs w:val="24"/>
        </w:rPr>
        <w:t>here</w:t>
      </w:r>
      <w:proofErr w:type="gramEnd"/>
      <w:r>
        <w:rPr>
          <w:szCs w:val="24"/>
        </w:rPr>
        <w:t xml:space="preserve">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r>
          <w:rPr>
            <w:rFonts w:ascii="Cambria Math" w:hAnsi="Cambria Math"/>
            <w:szCs w:val="24"/>
          </w:rPr>
          <m:t xml:space="preserve"> </m:t>
        </m:r>
      </m:oMath>
      <w:r w:rsidR="00C4045F">
        <w:rPr>
          <w:szCs w:val="24"/>
        </w:rPr>
        <w:t xml:space="preserve">is the </w:t>
      </w:r>
      <w:r w:rsidR="00336267">
        <w:rPr>
          <w:szCs w:val="24"/>
        </w:rPr>
        <w:t>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100241" w:rsidP="009007FC">
            <w:pPr>
              <w:rPr>
                <w:szCs w:val="24"/>
              </w:rPr>
            </w:pPr>
            <m:oMathPara>
              <m:oMath>
                <m:f>
                  <m:fPr>
                    <m:ctrlPr>
                      <w:rPr>
                        <w:rFonts w:ascii="Cambria Math" w:hAnsi="Cambria Math"/>
                        <w:i/>
                        <w:szCs w:val="24"/>
                      </w:rPr>
                    </m:ctrlPr>
                  </m:fPr>
                  <m:num>
                    <m:r>
                      <w:rPr>
                        <w:rFonts w:ascii="Cambria Math" w:hAnsi="Cambria Math"/>
                        <w:szCs w:val="24"/>
                      </w:rPr>
                      <m:t xml:space="preserve">a </m:t>
                    </m:r>
                  </m:num>
                  <m:den>
                    <m:r>
                      <w:rPr>
                        <w:rFonts w:ascii="Cambria Math" w:hAnsi="Cambria Math"/>
                        <w:szCs w:val="24"/>
                      </w:rPr>
                      <m:t>2π</m:t>
                    </m:r>
                  </m:den>
                </m:f>
                <m:rad>
                  <m:radPr>
                    <m:degHide m:val="1"/>
                    <m:ctrlPr>
                      <w:rPr>
                        <w:rFonts w:ascii="Cambria Math" w:hAnsi="Cambria Math"/>
                        <w:i/>
                        <w:szCs w:val="24"/>
                      </w:rPr>
                    </m:ctrlPr>
                  </m:radPr>
                  <m:deg/>
                  <m:e>
                    <m:r>
                      <w:rPr>
                        <w:rFonts w:ascii="Cambria Math" w:hAnsi="Cambria Math"/>
                        <w:szCs w:val="24"/>
                      </w:rPr>
                      <m:t>2D/m</m:t>
                    </m:r>
                  </m:e>
                </m:rad>
                <m:r>
                  <w:rPr>
                    <w:rFonts w:ascii="Cambria Math" w:hAnsi="Cambria Math"/>
                    <w:szCs w:val="24"/>
                  </w:rPr>
                  <m:t xml:space="preserve"> </m:t>
                </m:r>
              </m:oMath>
            </m:oMathPara>
          </w:p>
        </w:tc>
        <w:tc>
          <w:tcPr>
            <w:tcW w:w="389" w:type="dxa"/>
            <w:vAlign w:val="center"/>
          </w:tcPr>
          <w:p w:rsidR="00610BF6" w:rsidRPr="00A33877" w:rsidRDefault="00610BF6" w:rsidP="00542BED">
            <w:pPr>
              <w:rPr>
                <w:b/>
              </w:rPr>
            </w:pPr>
            <w:r>
              <w:t>(11.</w:t>
            </w:r>
            <w:r w:rsidR="00542BED">
              <w:t>7</w:t>
            </w:r>
            <w:r>
              <w:t>)</w:t>
            </w:r>
          </w:p>
        </w:tc>
      </w:tr>
    </w:tbl>
    <w:p w:rsidR="00562F39" w:rsidRDefault="00EA5BAC">
      <w:pPr>
        <w:rPr>
          <w:szCs w:val="24"/>
        </w:rPr>
      </w:pPr>
      <m:oMath>
        <m:r>
          <w:rPr>
            <w:rFonts w:ascii="Cambria Math" w:hAnsi="Cambria Math"/>
            <w:szCs w:val="24"/>
          </w:rPr>
          <m:t>m</m:t>
        </m:r>
      </m:oMath>
      <w:r>
        <w:rPr>
          <w:szCs w:val="24"/>
        </w:rPr>
        <w:t xml:space="preserve"> </w:t>
      </w:r>
      <w:proofErr w:type="gramStart"/>
      <w:r>
        <w:rPr>
          <w:szCs w:val="24"/>
        </w:rPr>
        <w:t>being</w:t>
      </w:r>
      <w:proofErr w:type="gramEnd"/>
      <w:r>
        <w:rPr>
          <w:szCs w:val="24"/>
        </w:rPr>
        <w:t xml:space="preserve"> the associated mass, and </w:t>
      </w:r>
      <m:oMath>
        <m:r>
          <w:rPr>
            <w:rFonts w:ascii="Cambria Math" w:hAnsi="Cambria Math"/>
            <w:szCs w:val="24"/>
          </w:rPr>
          <m:t>χ</m:t>
        </m:r>
      </m:oMath>
      <w:r w:rsidR="00C4045F">
        <w:rPr>
          <w:szCs w:val="24"/>
        </w:rPr>
        <w:t xml:space="preserve"> </w:t>
      </w:r>
      <w:r>
        <w:rPr>
          <w:szCs w:val="24"/>
        </w:rPr>
        <w:t xml:space="preserve">is the anharmonicity. </w:t>
      </w:r>
      <w:r w:rsidR="009832BE">
        <w:rPr>
          <w:szCs w:val="24"/>
        </w:rPr>
        <w:t xml:space="preserve">The </w:t>
      </w:r>
      <w:r w:rsidR="00B43236">
        <w:rPr>
          <w:szCs w:val="24"/>
        </w:rPr>
        <w:t>collection is specified as follows:</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B43236">
        <w:rPr>
          <w:rFonts w:ascii="Courier New" w:hAnsi="Courier New" w:cs="Courier New"/>
          <w:color w:val="0000FF"/>
          <w:sz w:val="16"/>
          <w:szCs w:val="16"/>
          <w:lang w:eastAsia="en-GB"/>
        </w:rPr>
        <w:t xml:space="preserve">    </w:t>
      </w:r>
      <w:r w:rsidRPr="004C74E7">
        <w:rPr>
          <w:rFonts w:ascii="Courier New" w:hAnsi="Courier New" w:cs="Courier New"/>
          <w:color w:val="0000FF"/>
          <w:sz w:val="18"/>
          <w:szCs w:val="18"/>
          <w:lang w:eastAsia="en-GB"/>
        </w:rPr>
        <w:t>&lt;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003715DA">
        <w:rPr>
          <w:rFonts w:ascii="Courier New" w:hAnsi="Courier New" w:cs="Courier New"/>
          <w:color w:val="FF0000"/>
          <w:sz w:val="18"/>
          <w:szCs w:val="18"/>
          <w:lang w:eastAsia="en-GB"/>
        </w:rPr>
        <w:t>xsi</w:t>
      </w:r>
      <w:proofErr w:type="gramStart"/>
      <w:r w:rsidR="003715DA">
        <w:rPr>
          <w:rFonts w:ascii="Courier New" w:hAnsi="Courier New" w:cs="Courier New"/>
          <w:color w:val="FF0000"/>
          <w:sz w:val="18"/>
          <w:szCs w:val="18"/>
          <w:lang w:eastAsia="en-GB"/>
        </w:rPr>
        <w:t>:type</w:t>
      </w:r>
      <w:proofErr w:type="gramEnd"/>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Morse</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3161.925</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-37.593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3062.283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-17.944</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autoSpaceDE w:val="0"/>
        <w:spacing w:after="0" w:line="240" w:lineRule="auto"/>
        <w:jc w:val="left"/>
        <w:rPr>
          <w:rFonts w:ascii="Courier New" w:hAnsi="Courier New" w:cs="Courier New"/>
          <w:color w:val="0000FF"/>
          <w:sz w:val="18"/>
          <w:szCs w:val="18"/>
          <w:lang w:val="en-US"/>
        </w:rPr>
      </w:pPr>
      <w:r w:rsidRPr="004C74E7">
        <w:rPr>
          <w:rFonts w:ascii="Courier New" w:hAnsi="Courier New" w:cs="Courier New"/>
          <w:color w:val="0000FF"/>
          <w:sz w:val="18"/>
          <w:szCs w:val="18"/>
          <w:lang w:val="en-US"/>
        </w:rPr>
        <w:t xml:space="preserve">           ...</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1901.381</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-11.53</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me:MorseParameters</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vibrationalFrequency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1460.162</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 xml:space="preserve"> </w:t>
      </w:r>
      <w:r w:rsidRPr="004C74E7">
        <w:rPr>
          <w:rFonts w:ascii="Courier New" w:hAnsi="Courier New" w:cs="Courier New"/>
          <w:color w:val="FF0000"/>
          <w:sz w:val="18"/>
          <w:szCs w:val="18"/>
          <w:lang w:eastAsia="en-GB"/>
        </w:rPr>
        <w:t>anharmonicity</w:t>
      </w:r>
      <w:r w:rsidRPr="004C74E7">
        <w:rPr>
          <w:rFonts w:ascii="Courier New" w:hAnsi="Courier New" w:cs="Courier New"/>
          <w:color w:val="0000FF"/>
          <w:sz w:val="18"/>
          <w:szCs w:val="18"/>
          <w:lang w:eastAsia="en-GB"/>
        </w:rPr>
        <w:t>=</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-5.239</w:t>
      </w:r>
      <w:r w:rsidRPr="004C74E7">
        <w:rPr>
          <w:rFonts w:ascii="Courier New" w:hAnsi="Courier New" w:cs="Courier New"/>
          <w:sz w:val="18"/>
          <w:szCs w:val="18"/>
          <w:lang w:eastAsia="en-GB"/>
        </w:rPr>
        <w:t>"</w:t>
      </w:r>
      <w:r w:rsidRPr="004C74E7">
        <w:rPr>
          <w:rFonts w:ascii="Courier New" w:hAnsi="Courier New" w:cs="Courier New"/>
          <w:color w:val="0000FF"/>
          <w:sz w:val="18"/>
          <w:szCs w:val="18"/>
          <w:lang w:eastAsia="en-GB"/>
        </w:rPr>
        <w:t>/&gt;</w:t>
      </w:r>
    </w:p>
    <w:p w:rsidR="00B43236" w:rsidRPr="004C74E7"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4C74E7">
        <w:rPr>
          <w:rFonts w:ascii="Courier New" w:hAnsi="Courier New" w:cs="Courier New"/>
          <w:color w:val="0000FF"/>
          <w:sz w:val="18"/>
          <w:szCs w:val="18"/>
          <w:lang w:eastAsia="en-GB"/>
        </w:rPr>
        <w:t xml:space="preserve">   &lt;/</w:t>
      </w:r>
      <w:r w:rsidRPr="004C74E7">
        <w:rPr>
          <w:rFonts w:ascii="Courier New" w:hAnsi="Courier New" w:cs="Courier New"/>
          <w:color w:val="A31515"/>
          <w:sz w:val="18"/>
          <w:szCs w:val="18"/>
          <w:lang w:eastAsia="en-GB"/>
        </w:rPr>
        <w:t>me:</w:t>
      </w:r>
      <w:r w:rsidR="00250C4F">
        <w:rPr>
          <w:rFonts w:ascii="Courier New" w:hAnsi="Courier New" w:cs="Courier New"/>
          <w:noProof/>
          <w:color w:val="A31515"/>
          <w:sz w:val="18"/>
          <w:szCs w:val="18"/>
          <w:lang w:eastAsia="en-GB"/>
        </w:rPr>
        <w:t>Extra</w:t>
      </w:r>
      <w:r w:rsidR="00250C4F" w:rsidRPr="004C74E7">
        <w:rPr>
          <w:rFonts w:ascii="Courier New" w:hAnsi="Courier New" w:cs="Courier New"/>
          <w:noProof/>
          <w:color w:val="A31515"/>
          <w:sz w:val="18"/>
          <w:szCs w:val="18"/>
          <w:lang w:eastAsia="en-GB"/>
        </w:rPr>
        <w:t>DOSCMethod</w:t>
      </w:r>
      <w:r w:rsidR="00250C4F" w:rsidRPr="004C74E7">
        <w:rPr>
          <w:rFonts w:ascii="Courier New" w:hAnsi="Courier New" w:cs="Courier New"/>
          <w:noProof/>
          <w:color w:val="0000FF"/>
          <w:sz w:val="18"/>
          <w:szCs w:val="18"/>
          <w:lang w:eastAsia="en-GB"/>
        </w:rPr>
        <w:t xml:space="preserve"> </w:t>
      </w:r>
      <w:r w:rsidRPr="004C74E7">
        <w:rPr>
          <w:rFonts w:ascii="Courier New" w:hAnsi="Courier New" w:cs="Courier New"/>
          <w:color w:val="0000FF"/>
          <w:sz w:val="18"/>
          <w:szCs w:val="18"/>
          <w:lang w:eastAsia="en-GB"/>
        </w:rPr>
        <w:t>&gt;</w:t>
      </w:r>
    </w:p>
    <w:p w:rsidR="00B43236" w:rsidRPr="00B43236" w:rsidRDefault="00B43236" w:rsidP="00B43236">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B43236" w:rsidRPr="00FF7A4E" w:rsidRDefault="00EA5BAC">
      <w:pPr>
        <w:rPr>
          <w:szCs w:val="24"/>
        </w:rPr>
      </w:pPr>
      <w:r>
        <w:rPr>
          <w:szCs w:val="24"/>
        </w:rPr>
        <w:t xml:space="preserve">The attribute </w:t>
      </w:r>
      <w:r w:rsidRPr="004C74E7">
        <w:rPr>
          <w:rFonts w:ascii="Courier New" w:hAnsi="Courier New" w:cs="Courier New"/>
          <w:color w:val="FF0000"/>
          <w:sz w:val="20"/>
          <w:lang w:eastAsia="en-GB"/>
        </w:rPr>
        <w:t>vibrationalFrequency</w:t>
      </w:r>
      <w:r>
        <w:rPr>
          <w:szCs w:val="24"/>
        </w:rPr>
        <w:t xml:space="preserve"> is equal to </w:t>
      </w:r>
      <m:oMath>
        <m:sSub>
          <m:sSubPr>
            <m:ctrlPr>
              <w:rPr>
                <w:rFonts w:ascii="Cambria Math" w:hAnsi="Cambria Math"/>
                <w:i/>
                <w:szCs w:val="24"/>
              </w:rPr>
            </m:ctrlPr>
          </m:sSubPr>
          <m:e>
            <m:r>
              <w:rPr>
                <w:rFonts w:ascii="Cambria Math" w:hAnsi="Cambria Math"/>
                <w:szCs w:val="24"/>
              </w:rPr>
              <m:t>υ</m:t>
            </m:r>
          </m:e>
          <m:sub>
            <m:r>
              <w:rPr>
                <w:rFonts w:ascii="Cambria Math" w:hAnsi="Cambria Math"/>
                <w:szCs w:val="24"/>
              </w:rPr>
              <m:t>0</m:t>
            </m:r>
          </m:sub>
        </m:sSub>
      </m:oMath>
      <w:r>
        <w:rPr>
          <w:szCs w:val="24"/>
        </w:rPr>
        <w:t xml:space="preserve"> and the attribute </w:t>
      </w:r>
      <w:r w:rsidRPr="004C74E7">
        <w:rPr>
          <w:rFonts w:ascii="Courier New" w:hAnsi="Courier New" w:cs="Courier New"/>
          <w:color w:val="FF0000"/>
          <w:sz w:val="20"/>
          <w:lang w:eastAsia="en-GB"/>
        </w:rPr>
        <w:t>anharmonicity</w:t>
      </w:r>
      <w:r>
        <w:rPr>
          <w:szCs w:val="24"/>
        </w:rPr>
        <w:t xml:space="preserve"> is equal </w:t>
      </w:r>
      <w:proofErr w:type="gramStart"/>
      <w:r>
        <w:rPr>
          <w:szCs w:val="24"/>
        </w:rPr>
        <w:t xml:space="preserve">to </w:t>
      </w:r>
      <w:proofErr w:type="gramEnd"/>
      <m:oMath>
        <m:r>
          <w:rPr>
            <w:rFonts w:ascii="Cambria Math" w:hAnsi="Cambria Math"/>
            <w:szCs w:val="24"/>
          </w:rPr>
          <m:t>-χ</m:t>
        </m:r>
      </m:oMath>
      <w:r>
        <w:rPr>
          <w:szCs w:val="24"/>
        </w:rPr>
        <w:t>.</w:t>
      </w:r>
    </w:p>
    <w:p w:rsidR="00F77C82" w:rsidRDefault="00F77C82">
      <w:pPr>
        <w:pStyle w:val="Heading3"/>
        <w:tabs>
          <w:tab w:val="left" w:pos="567"/>
        </w:tabs>
        <w:ind w:left="426" w:hanging="426"/>
      </w:pPr>
      <w:bookmarkStart w:id="111" w:name="_Ref344830943"/>
      <w:bookmarkStart w:id="112" w:name="_Toc380341287"/>
      <w:r>
        <w:t>Microcanonical Rates</w:t>
      </w:r>
      <w:bookmarkEnd w:id="111"/>
      <w:bookmarkEnd w:id="112"/>
      <w:r>
        <w:t xml:space="preserve"> </w:t>
      </w:r>
    </w:p>
    <w:p w:rsidR="00F77C82" w:rsidRDefault="00F77C82">
      <w:pPr>
        <w:rPr>
          <w:szCs w:val="24"/>
        </w:rPr>
      </w:pPr>
      <w:r>
        <w:rPr>
          <w:szCs w:val="24"/>
        </w:rPr>
        <w:t xml:space="preserve">The abstract base class for calculating microcanoncial rates is </w:t>
      </w:r>
      <w:r>
        <w:rPr>
          <w:rFonts w:ascii="Courier New" w:hAnsi="Courier New" w:cs="Courier New"/>
          <w:sz w:val="20"/>
        </w:rPr>
        <w:t>MicroRateCalculator</w:t>
      </w:r>
      <w:r>
        <w:rPr>
          <w:szCs w:val="24"/>
        </w:rPr>
        <w:t xml:space="preserve">, which lives in </w:t>
      </w:r>
      <w:r>
        <w:rPr>
          <w:rFonts w:ascii="Courier New" w:hAnsi="Courier New" w:cs="Courier New"/>
          <w:sz w:val="20"/>
        </w:rPr>
        <w:t>Microrate.h</w:t>
      </w:r>
      <w:r>
        <w:rPr>
          <w:szCs w:val="24"/>
        </w:rPr>
        <w:t>.  The derived concrete classes (i.e., the plug-in classes) offer different methods for calculating microcanonical rate coefficients as follows:</w:t>
      </w:r>
    </w:p>
    <w:p w:rsidR="00F77C82" w:rsidRDefault="00F77C82">
      <w:pPr>
        <w:rPr>
          <w:szCs w:val="24"/>
        </w:rPr>
      </w:pPr>
      <w:r>
        <w:rPr>
          <w:rFonts w:ascii="Courier New" w:hAnsi="Courier New" w:cs="Courier New"/>
          <w:color w:val="FF0000"/>
        </w:rPr>
        <w:t>MesmerILT</w:t>
      </w:r>
      <w:r>
        <w:rPr>
          <w:szCs w:val="24"/>
        </w:rPr>
        <w:t xml:space="preserve">: </w:t>
      </w:r>
      <w:proofErr w:type="gramStart"/>
      <w:r>
        <w:rPr>
          <w:szCs w:val="24"/>
        </w:rPr>
        <w:t xml:space="preserve">which includes standard ILT, </w:t>
      </w:r>
      <w:r w:rsidR="007C02AF">
        <w:rPr>
          <w:szCs w:val="24"/>
        </w:rPr>
        <w:t>unimolecular ILT, or reverse ILT.</w:t>
      </w:r>
      <w:proofErr w:type="gramEnd"/>
    </w:p>
    <w:p w:rsidR="00F77C82" w:rsidRDefault="00F77C82">
      <w:pPr>
        <w:rPr>
          <w:szCs w:val="24"/>
        </w:rPr>
      </w:pPr>
      <w:r>
        <w:rPr>
          <w:rFonts w:ascii="Courier New" w:hAnsi="Courier New" w:cs="Courier New"/>
          <w:color w:val="FF0000"/>
        </w:rPr>
        <w:t>SimpleRRKM</w:t>
      </w:r>
      <w:r>
        <w:rPr>
          <w:szCs w:val="24"/>
        </w:rPr>
        <w:t xml:space="preserve">: </w:t>
      </w:r>
      <w:proofErr w:type="gramStart"/>
      <w:r>
        <w:rPr>
          <w:szCs w:val="24"/>
        </w:rPr>
        <w:t xml:space="preserve">which </w:t>
      </w:r>
      <w:r w:rsidR="007C02AF">
        <w:rPr>
          <w:szCs w:val="24"/>
        </w:rPr>
        <w:t>uses the standard RRKM equation.</w:t>
      </w:r>
      <w:proofErr w:type="gramEnd"/>
      <w:r>
        <w:rPr>
          <w:szCs w:val="24"/>
        </w:rPr>
        <w:t xml:space="preserve">  </w:t>
      </w:r>
    </w:p>
    <w:p w:rsidR="00F77C82" w:rsidRDefault="00F77C82">
      <w:pPr>
        <w:rPr>
          <w:szCs w:val="24"/>
        </w:rPr>
      </w:pPr>
      <w:r>
        <w:rPr>
          <w:rFonts w:ascii="Courier New" w:hAnsi="Courier New" w:cs="Courier New"/>
          <w:color w:val="FF0000"/>
        </w:rPr>
        <w:lastRenderedPageBreak/>
        <w:t>SimpleILT</w:t>
      </w:r>
      <w:r>
        <w:rPr>
          <w:szCs w:val="24"/>
        </w:rPr>
        <w:t xml:space="preserve">: </w:t>
      </w:r>
      <w:proofErr w:type="gramStart"/>
      <w:r>
        <w:rPr>
          <w:szCs w:val="24"/>
        </w:rPr>
        <w:t>which is not presently used for anything, and was initially used for testing purposes</w:t>
      </w:r>
      <w:r w:rsidR="007C02AF">
        <w:rPr>
          <w:szCs w:val="24"/>
        </w:rPr>
        <w:t>.</w:t>
      </w:r>
      <w:proofErr w:type="gramEnd"/>
    </w:p>
    <w:p w:rsidR="007C02AF" w:rsidRDefault="007C02AF">
      <w:pPr>
        <w:rPr>
          <w:szCs w:val="24"/>
        </w:rPr>
      </w:pPr>
      <w:r w:rsidRPr="007C02AF">
        <w:rPr>
          <w:rFonts w:ascii="Courier New" w:hAnsi="Courier New" w:cs="Courier New"/>
          <w:color w:val="FF0000"/>
        </w:rPr>
        <w:t>DefinedSumOfStates</w:t>
      </w:r>
      <w:r>
        <w:rPr>
          <w:szCs w:val="24"/>
        </w:rPr>
        <w:t>: This class has been implemented in order to allow transition state sums of states</w:t>
      </w:r>
      <w:r w:rsidR="00050476">
        <w:rPr>
          <w:szCs w:val="24"/>
        </w:rPr>
        <w:t xml:space="preserve">, </w:t>
      </w:r>
      <m:oMath>
        <m:r>
          <w:rPr>
            <w:rFonts w:ascii="Cambria Math" w:hAnsi="Cambria Math"/>
            <w:szCs w:val="24"/>
          </w:rPr>
          <m:t>W(E)</m:t>
        </m:r>
      </m:oMath>
      <w:r w:rsidR="00ED3426">
        <w:rPr>
          <w:szCs w:val="24"/>
        </w:rPr>
        <w:t xml:space="preserve"> </w:t>
      </w:r>
      <w:r w:rsidR="00050476">
        <w:rPr>
          <w:szCs w:val="24"/>
        </w:rPr>
        <w:t xml:space="preserve">or </w:t>
      </w:r>
      <m:oMath>
        <m:r>
          <w:rPr>
            <w:rFonts w:ascii="Cambria Math" w:hAnsi="Cambria Math"/>
            <w:szCs w:val="24"/>
          </w:rPr>
          <m:t>W(E,J)</m:t>
        </m:r>
      </m:oMath>
      <w:r w:rsidR="00050476">
        <w:rPr>
          <w:szCs w:val="24"/>
        </w:rPr>
        <w:t xml:space="preserve">  where </w:t>
      </w:r>
      <m:oMath>
        <m:r>
          <w:rPr>
            <w:rFonts w:ascii="Cambria Math" w:hAnsi="Cambria Math"/>
            <w:szCs w:val="24"/>
          </w:rPr>
          <m:t>E</m:t>
        </m:r>
      </m:oMath>
      <w:r w:rsidR="00050476">
        <w:rPr>
          <w:szCs w:val="24"/>
        </w:rPr>
        <w:t xml:space="preserve"> is energy and </w:t>
      </w:r>
      <m:oMath>
        <m:r>
          <w:rPr>
            <w:rFonts w:ascii="Cambria Math" w:hAnsi="Cambria Math"/>
            <w:szCs w:val="24"/>
          </w:rPr>
          <m:t>J</m:t>
        </m:r>
      </m:oMath>
      <w:r w:rsidR="00050476">
        <w:rPr>
          <w:szCs w:val="24"/>
        </w:rPr>
        <w:t xml:space="preserve"> total angular momentum, </w:t>
      </w:r>
      <w:r>
        <w:rPr>
          <w:szCs w:val="24"/>
        </w:rPr>
        <w:t>calculated by other means</w:t>
      </w:r>
      <w:r w:rsidR="007463C5">
        <w:rPr>
          <w:szCs w:val="24"/>
        </w:rPr>
        <w:t>,</w:t>
      </w:r>
      <w:r>
        <w:rPr>
          <w:szCs w:val="24"/>
        </w:rPr>
        <w:t xml:space="preserve"> to </w:t>
      </w:r>
      <w:r w:rsidR="00ED3426">
        <w:rPr>
          <w:szCs w:val="24"/>
        </w:rPr>
        <w:t xml:space="preserve">be input into MESMER. </w:t>
      </w:r>
      <w:r w:rsidR="00461A78">
        <w:rPr>
          <w:szCs w:val="24"/>
        </w:rPr>
        <w:t>An</w:t>
      </w:r>
      <w:r w:rsidR="00ED3426">
        <w:rPr>
          <w:szCs w:val="24"/>
        </w:rPr>
        <w:t xml:space="preserve"> example </w:t>
      </w:r>
      <w:r w:rsidR="00461A78">
        <w:rPr>
          <w:szCs w:val="24"/>
        </w:rPr>
        <w:t>might</w:t>
      </w:r>
      <w:r w:rsidR="00ED3426">
        <w:rPr>
          <w:szCs w:val="24"/>
        </w:rPr>
        <w:t xml:space="preserve"> be to input the </w:t>
      </w:r>
      <w:r w:rsidR="00461A78">
        <w:rPr>
          <w:szCs w:val="24"/>
        </w:rPr>
        <w:t xml:space="preserve">transition state sums of states </w:t>
      </w:r>
      <w:r w:rsidR="00ED3426">
        <w:rPr>
          <w:szCs w:val="24"/>
        </w:rPr>
        <w:t xml:space="preserve">of a reaction where </w:t>
      </w:r>
      <w:r w:rsidR="00461A78">
        <w:rPr>
          <w:szCs w:val="24"/>
        </w:rPr>
        <w:t xml:space="preserve">there </w:t>
      </w:r>
      <w:r w:rsidR="00ED3426">
        <w:rPr>
          <w:szCs w:val="24"/>
        </w:rPr>
        <w:t xml:space="preserve">is no well-defined location of the transition state, thus requiring the use of a variational technique such as FTST to locate </w:t>
      </w:r>
      <w:r w:rsidR="00461A78">
        <w:rPr>
          <w:szCs w:val="24"/>
        </w:rPr>
        <w:t>the transition state. This method requires a transiti</w:t>
      </w:r>
      <w:r w:rsidR="003662F7">
        <w:rPr>
          <w:szCs w:val="24"/>
        </w:rPr>
        <w:t>on state species to be defined in the molecule list and this definition must include the sum of state in the following format:</w:t>
      </w:r>
    </w:p>
    <w:p w:rsidR="003715DA" w:rsidRDefault="003715DA" w:rsidP="003715DA">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rPr>
      </w:pPr>
      <w:r>
        <w:rPr>
          <w:rFonts w:ascii="Consolas" w:hAnsi="Consolas"/>
          <w:color w:val="0000FF"/>
          <w:sz w:val="18"/>
          <w:szCs w:val="18"/>
          <w:lang w:val="en-US"/>
        </w:rPr>
        <w:t>&lt;</w:t>
      </w:r>
      <w:r>
        <w:rPr>
          <w:rFonts w:ascii="Consolas" w:hAnsi="Consolas"/>
          <w:color w:val="A31515"/>
          <w:sz w:val="18"/>
          <w:szCs w:val="18"/>
          <w:lang w:val="en-US"/>
        </w:rPr>
        <w:t>me:MCRCMethod</w:t>
      </w:r>
      <w:r>
        <w:rPr>
          <w:rFonts w:ascii="Consolas" w:hAnsi="Consolas"/>
          <w:color w:val="0000FF"/>
          <w:sz w:val="18"/>
          <w:szCs w:val="18"/>
          <w:lang w:val="en-US"/>
        </w:rPr>
        <w:t xml:space="preserve"> </w:t>
      </w:r>
      <w:r>
        <w:rPr>
          <w:rFonts w:ascii="Consolas" w:hAnsi="Consolas"/>
          <w:color w:val="FF0000"/>
          <w:sz w:val="18"/>
          <w:szCs w:val="18"/>
          <w:lang w:val="en-US"/>
        </w:rPr>
        <w:t>xsi:type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DefinedSumOfStates</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 xml:space="preserve"> </w:t>
      </w:r>
      <w:r>
        <w:rPr>
          <w:rFonts w:ascii="Consolas" w:hAnsi="Consolas"/>
          <w:color w:val="FF0000"/>
          <w:sz w:val="18"/>
          <w:szCs w:val="18"/>
          <w:lang w:val="en-US"/>
        </w:rPr>
        <w:t>units</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cm-1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angularMomentum</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true</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noLogSpline</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false</w:t>
      </w:r>
      <w:r>
        <w:rPr>
          <w:rFonts w:ascii="Consolas" w:hAnsi="Consolas"/>
          <w:sz w:val="18"/>
          <w:szCs w:val="18"/>
          <w:lang w:val="en-US"/>
        </w:rPr>
        <w: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154.87</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"&gt;0.1262E+02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247.91</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0.2401E+02</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r>
      <w:r>
        <w:rPr>
          <w:rFonts w:ascii="Consolas" w:hAnsi="Consolas"/>
          <w:sz w:val="18"/>
          <w:szCs w:val="18"/>
          <w:lang w:val="en-US"/>
        </w:rPr>
        <w:t>…</w:t>
      </w:r>
      <w:r>
        <w:rPr>
          <w:rFonts w:ascii="Consolas" w:hAnsi="Consolas"/>
          <w:sz w:val="18"/>
          <w:szCs w:val="18"/>
          <w:lang w:val="en-US"/>
        </w:rPr>
        <w:br/>
      </w:r>
      <w:r>
        <w:rPr>
          <w:rFonts w:ascii="Consolas" w:hAnsi="Consolas"/>
          <w:color w:val="0000FF"/>
          <w:sz w:val="18"/>
          <w:szCs w:val="18"/>
          <w:lang w:val="en-US"/>
        </w:rP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19439.49</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0.657E+08</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me:SumOfStatesPoint</w:t>
      </w:r>
      <w:r>
        <w:rPr>
          <w:rFonts w:ascii="Consolas" w:hAnsi="Consolas"/>
          <w:color w:val="0000FF"/>
          <w:sz w:val="18"/>
          <w:szCs w:val="18"/>
          <w:lang w:val="en-US"/>
        </w:rPr>
        <w:t xml:space="preserve"> </w:t>
      </w:r>
      <w:r>
        <w:rPr>
          <w:rFonts w:ascii="Consolas" w:hAnsi="Consolas"/>
          <w:color w:val="FF0000"/>
          <w:sz w:val="18"/>
          <w:szCs w:val="18"/>
          <w:lang w:val="en-US"/>
        </w:rPr>
        <w:t>energy</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22216.56</w:t>
      </w:r>
      <w:r>
        <w:rPr>
          <w:rFonts w:ascii="Consolas" w:hAnsi="Consolas"/>
          <w:sz w:val="18"/>
          <w:szCs w:val="18"/>
          <w:lang w:val="en-US"/>
        </w:rPr>
        <w:t>"</w:t>
      </w:r>
      <w:r>
        <w:rPr>
          <w:rFonts w:ascii="Consolas" w:hAnsi="Consolas"/>
          <w:color w:val="0000FF"/>
          <w:sz w:val="18"/>
          <w:szCs w:val="18"/>
          <w:lang w:val="en-US"/>
        </w:rPr>
        <w:t xml:space="preserve"> </w:t>
      </w:r>
      <w:r>
        <w:rPr>
          <w:rFonts w:ascii="Consolas" w:hAnsi="Consolas"/>
          <w:color w:val="FF0000"/>
          <w:sz w:val="18"/>
          <w:szCs w:val="18"/>
          <w:lang w:val="en-US"/>
        </w:rPr>
        <w:t>angMomMag</w:t>
      </w:r>
      <w:r>
        <w:rPr>
          <w:rFonts w:ascii="Consolas" w:hAnsi="Consolas"/>
          <w:color w:val="0000FF"/>
          <w:sz w:val="18"/>
          <w:szCs w:val="18"/>
          <w:lang w:val="en-US"/>
        </w:rPr>
        <w:t>=</w:t>
      </w:r>
      <w:r>
        <w:rPr>
          <w:rFonts w:ascii="Consolas" w:hAnsi="Consolas"/>
          <w:sz w:val="18"/>
          <w:szCs w:val="18"/>
          <w:lang w:val="en-US"/>
        </w:rPr>
        <w:t>"</w:t>
      </w:r>
      <w:r>
        <w:rPr>
          <w:rFonts w:ascii="Consolas" w:hAnsi="Consolas"/>
          <w:color w:val="0000FF"/>
          <w:sz w:val="18"/>
          <w:szCs w:val="18"/>
          <w:lang w:val="en-US"/>
        </w:rPr>
        <w:t>80</w:t>
      </w:r>
      <w:r>
        <w:rPr>
          <w:rFonts w:ascii="Consolas" w:hAnsi="Consolas"/>
          <w:sz w:val="18"/>
          <w:szCs w:val="18"/>
          <w:lang w:val="en-US"/>
        </w:rPr>
        <w:t>"</w:t>
      </w:r>
      <w:r>
        <w:rPr>
          <w:rFonts w:ascii="Consolas" w:hAnsi="Consolas"/>
          <w:color w:val="0000FF"/>
          <w:sz w:val="18"/>
          <w:szCs w:val="18"/>
          <w:lang w:val="en-US"/>
        </w:rPr>
        <w:t>&gt;</w:t>
      </w:r>
      <w:r>
        <w:rPr>
          <w:rFonts w:ascii="Consolas" w:hAnsi="Consolas"/>
          <w:sz w:val="18"/>
          <w:szCs w:val="18"/>
          <w:lang w:val="en-US"/>
        </w:rPr>
        <w:t>0.276E+09</w:t>
      </w:r>
      <w:r>
        <w:rPr>
          <w:rFonts w:ascii="Consolas" w:hAnsi="Consolas"/>
          <w:color w:val="0000FF"/>
          <w:sz w:val="18"/>
          <w:szCs w:val="18"/>
          <w:lang w:val="en-US"/>
        </w:rPr>
        <w:t>&lt;/</w:t>
      </w:r>
      <w:r>
        <w:rPr>
          <w:rFonts w:ascii="Consolas" w:hAnsi="Consolas"/>
          <w:color w:val="A31515"/>
          <w:sz w:val="18"/>
          <w:szCs w:val="18"/>
          <w:lang w:val="en-US"/>
        </w:rPr>
        <w:t>me:SumOfStatesPoint</w:t>
      </w:r>
      <w:r>
        <w:rPr>
          <w:rFonts w:ascii="Consolas" w:hAnsi="Consolas"/>
          <w:color w:val="0000FF"/>
          <w:sz w:val="18"/>
          <w:szCs w:val="18"/>
          <w:lang w:val="en-US"/>
        </w:rPr>
        <w:t>&gt;</w:t>
      </w:r>
      <w:r>
        <w:rPr>
          <w:rFonts w:ascii="Consolas" w:hAnsi="Consolas"/>
          <w:color w:val="0000FF"/>
          <w:sz w:val="18"/>
          <w:szCs w:val="18"/>
          <w:lang w:val="en-US"/>
        </w:rPr>
        <w:br/>
        <w:t xml:space="preserve"> &lt;/</w:t>
      </w:r>
      <w:r>
        <w:rPr>
          <w:rFonts w:ascii="Consolas" w:hAnsi="Consolas"/>
          <w:color w:val="A31515"/>
          <w:sz w:val="18"/>
          <w:szCs w:val="18"/>
          <w:lang w:val="en-US"/>
        </w:rPr>
        <w:t>me:SumOfStates</w:t>
      </w:r>
      <w:r>
        <w:rPr>
          <w:rFonts w:ascii="Consolas" w:hAnsi="Consolas"/>
          <w:color w:val="0000FF"/>
          <w:sz w:val="18"/>
          <w:szCs w:val="18"/>
          <w:lang w:val="en-US"/>
        </w:rPr>
        <w:t>&gt;</w:t>
      </w:r>
      <w:r>
        <w:rPr>
          <w:rFonts w:ascii="Consolas" w:hAnsi="Consolas"/>
          <w:color w:val="0000FF"/>
          <w:sz w:val="18"/>
          <w:szCs w:val="18"/>
          <w:lang w:val="en-US"/>
        </w:rPr>
        <w:br/>
        <w:t>&lt;/</w:t>
      </w:r>
      <w:r>
        <w:rPr>
          <w:rFonts w:ascii="Consolas" w:hAnsi="Consolas"/>
          <w:color w:val="A31515"/>
          <w:sz w:val="18"/>
          <w:szCs w:val="18"/>
          <w:lang w:val="en-US"/>
        </w:rPr>
        <w:t>me:MCRCMethod</w:t>
      </w:r>
      <w:r>
        <w:rPr>
          <w:rFonts w:ascii="Consolas" w:hAnsi="Consolas"/>
          <w:color w:val="0000FF"/>
          <w:sz w:val="18"/>
          <w:szCs w:val="18"/>
          <w:lang w:val="en-US"/>
        </w:rPr>
        <w:t>&gt;</w:t>
      </w:r>
    </w:p>
    <w:p w:rsidR="003662F7" w:rsidRPr="00050476" w:rsidRDefault="003662F7" w:rsidP="00050476">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3662F7" w:rsidRDefault="003662F7" w:rsidP="003662F7">
      <w:pPr>
        <w:tabs>
          <w:tab w:val="clear" w:pos="540"/>
          <w:tab w:val="clear" w:pos="8064"/>
        </w:tabs>
        <w:suppressAutoHyphens w:val="0"/>
        <w:autoSpaceDE w:val="0"/>
        <w:autoSpaceDN w:val="0"/>
        <w:adjustRightInd w:val="0"/>
        <w:spacing w:after="0" w:line="240" w:lineRule="auto"/>
        <w:jc w:val="left"/>
        <w:rPr>
          <w:rFonts w:ascii="Consolas" w:hAnsi="Consolas" w:cs="Consolas"/>
          <w:color w:val="0000FF"/>
          <w:sz w:val="16"/>
          <w:szCs w:val="16"/>
          <w:lang w:eastAsia="en-GB"/>
        </w:rPr>
      </w:pPr>
    </w:p>
    <w:p w:rsidR="007463C5" w:rsidRPr="003715DA" w:rsidRDefault="003662F7">
      <w:pPr>
        <w:rPr>
          <w:szCs w:val="24"/>
        </w:rPr>
      </w:pPr>
      <w:r w:rsidRPr="00050476">
        <w:rPr>
          <w:szCs w:val="24"/>
        </w:rPr>
        <w:t xml:space="preserve">The </w:t>
      </w:r>
      <w:r w:rsidR="00050476" w:rsidRPr="00050476">
        <w:rPr>
          <w:szCs w:val="24"/>
        </w:rPr>
        <w:t xml:space="preserve">tag </w:t>
      </w:r>
      <w:r w:rsidR="00050476" w:rsidRPr="00050476">
        <w:rPr>
          <w:rFonts w:ascii="Courier New" w:hAnsi="Courier New" w:cs="Courier New"/>
          <w:color w:val="A31515"/>
          <w:sz w:val="20"/>
        </w:rPr>
        <w:t>me:SumOfStates</w:t>
      </w:r>
      <w:r w:rsidR="00050476">
        <w:rPr>
          <w:szCs w:val="24"/>
        </w:rPr>
        <w:t xml:space="preserve"> indicates the beginning of a sum of states definition and allows a number of other parameters to be set: </w:t>
      </w:r>
      <w:proofErr w:type="gramStart"/>
      <w:r w:rsidR="00050476" w:rsidRPr="00050476">
        <w:rPr>
          <w:rFonts w:ascii="Courier New" w:hAnsi="Courier New" w:cs="Courier New"/>
          <w:color w:val="FF0000"/>
          <w:sz w:val="20"/>
          <w:lang w:eastAsia="en-GB"/>
        </w:rPr>
        <w:t>units</w:t>
      </w:r>
      <w:r w:rsidR="00CC4C90">
        <w:rPr>
          <w:szCs w:val="24"/>
        </w:rPr>
        <w:t xml:space="preserve"> </w:t>
      </w:r>
      <w:r w:rsidR="00050476" w:rsidRPr="00050476">
        <w:rPr>
          <w:szCs w:val="24"/>
        </w:rPr>
        <w:t>allows</w:t>
      </w:r>
      <w:proofErr w:type="gramEnd"/>
      <w:r w:rsidR="00050476" w:rsidRPr="00050476">
        <w:rPr>
          <w:szCs w:val="24"/>
        </w:rPr>
        <w:t xml:space="preserve"> the units of </w:t>
      </w:r>
      <m:oMath>
        <m:r>
          <w:rPr>
            <w:rFonts w:ascii="Cambria Math" w:hAnsi="Cambria Math"/>
            <w:szCs w:val="24"/>
          </w:rPr>
          <m:t>E</m:t>
        </m:r>
      </m:oMath>
      <w:r w:rsidR="00CC4C90">
        <w:rPr>
          <w:szCs w:val="24"/>
        </w:rPr>
        <w:t xml:space="preserve"> to be specified.</w:t>
      </w:r>
      <w:r w:rsidR="00050476" w:rsidRPr="00050476">
        <w:rPr>
          <w:rFonts w:ascii="Courier New" w:hAnsi="Courier New" w:cs="Courier New"/>
          <w:color w:val="0000FF"/>
          <w:sz w:val="20"/>
          <w:lang w:eastAsia="en-GB"/>
        </w:rPr>
        <w:t xml:space="preserve"> </w:t>
      </w:r>
      <w:proofErr w:type="gramStart"/>
      <w:r w:rsidR="00050476" w:rsidRPr="00050476">
        <w:rPr>
          <w:rFonts w:ascii="Courier New" w:hAnsi="Courier New" w:cs="Courier New"/>
          <w:color w:val="FF0000"/>
          <w:sz w:val="20"/>
          <w:lang w:eastAsia="en-GB"/>
        </w:rPr>
        <w:t>angularMomentum</w:t>
      </w:r>
      <w:proofErr w:type="gramEnd"/>
      <w:r w:rsidR="00002B8B">
        <w:rPr>
          <w:rFonts w:ascii="Courier New" w:hAnsi="Courier New" w:cs="Courier New"/>
          <w:color w:val="FF0000"/>
          <w:sz w:val="20"/>
          <w:lang w:eastAsia="en-GB"/>
        </w:rPr>
        <w:t xml:space="preserve"> </w:t>
      </w:r>
      <w:r w:rsidR="00002B8B" w:rsidRPr="00002B8B">
        <w:rPr>
          <w:szCs w:val="24"/>
        </w:rPr>
        <w:t>indicates if</w:t>
      </w:r>
      <w:r w:rsidR="00CC4C90">
        <w:rPr>
          <w:szCs w:val="24"/>
        </w:rPr>
        <w:t xml:space="preserve"> the sum of states has</w:t>
      </w:r>
      <w:r w:rsidR="00002B8B" w:rsidRPr="00002B8B">
        <w:rPr>
          <w:szCs w:val="24"/>
        </w:rPr>
        <w:t xml:space="preserve"> an angular dependence </w:t>
      </w:r>
      <w:r w:rsidR="00CC4C90">
        <w:rPr>
          <w:szCs w:val="24"/>
        </w:rPr>
        <w:t>i.e.</w:t>
      </w:r>
      <m:oMath>
        <m:r>
          <w:rPr>
            <w:rFonts w:ascii="Cambria Math" w:hAnsi="Cambria Math"/>
            <w:szCs w:val="24"/>
          </w:rPr>
          <m:t xml:space="preserve"> W(E,J)</m:t>
        </m:r>
      </m:oMath>
      <w:r w:rsidR="00CC4C90">
        <w:rPr>
          <w:szCs w:val="24"/>
        </w:rPr>
        <w:t xml:space="preserve">  (</w:t>
      </w:r>
      <w:r w:rsidR="00CC4C90" w:rsidRPr="00050476">
        <w:rPr>
          <w:rFonts w:ascii="Courier New" w:hAnsi="Courier New" w:cs="Courier New"/>
          <w:color w:val="0000FF"/>
          <w:sz w:val="20"/>
          <w:lang w:eastAsia="en-GB"/>
        </w:rPr>
        <w:t>true</w:t>
      </w:r>
      <w:r w:rsidR="00CC4C90">
        <w:rPr>
          <w:szCs w:val="24"/>
        </w:rPr>
        <w:t xml:space="preserve">) rather than </w:t>
      </w:r>
      <m:oMath>
        <m:r>
          <w:rPr>
            <w:rFonts w:ascii="Cambria Math" w:hAnsi="Cambria Math"/>
            <w:szCs w:val="24"/>
          </w:rPr>
          <m:t>W(E)</m:t>
        </m:r>
      </m:oMath>
      <w:r w:rsidR="00CC4C90">
        <w:rPr>
          <w:szCs w:val="24"/>
        </w:rPr>
        <w:t xml:space="preserve"> (</w:t>
      </w:r>
      <w:r w:rsidR="00CC4C90" w:rsidRPr="00CC4C90">
        <w:rPr>
          <w:rFonts w:ascii="Courier New" w:hAnsi="Courier New" w:cs="Courier New"/>
          <w:color w:val="0000FF"/>
          <w:sz w:val="20"/>
          <w:lang w:eastAsia="en-GB"/>
        </w:rPr>
        <w:t>false</w:t>
      </w:r>
      <w:r w:rsidR="00CC4C90">
        <w:rPr>
          <w:szCs w:val="24"/>
        </w:rPr>
        <w:t xml:space="preserve">).  </w:t>
      </w:r>
      <w:r w:rsidR="00E371D7">
        <w:rPr>
          <w:szCs w:val="24"/>
        </w:rPr>
        <w:t>T</w:t>
      </w:r>
      <w:r w:rsidR="00CC4C90">
        <w:rPr>
          <w:szCs w:val="24"/>
        </w:rPr>
        <w:t>he energies for which the sum of states are specified are unlikely to correspond to the division c</w:t>
      </w:r>
      <w:r w:rsidR="00DF7782">
        <w:rPr>
          <w:szCs w:val="24"/>
        </w:rPr>
        <w:t>hosen for the gra</w:t>
      </w:r>
      <w:r w:rsidR="00E371D7">
        <w:rPr>
          <w:szCs w:val="24"/>
        </w:rPr>
        <w:t>i</w:t>
      </w:r>
      <w:r w:rsidR="00DF7782">
        <w:rPr>
          <w:szCs w:val="24"/>
        </w:rPr>
        <w:t>n boundaries o</w:t>
      </w:r>
      <w:r w:rsidR="00CC4C90">
        <w:rPr>
          <w:szCs w:val="24"/>
        </w:rPr>
        <w:t xml:space="preserve">f the </w:t>
      </w:r>
      <w:r w:rsidR="00DF7782">
        <w:rPr>
          <w:szCs w:val="24"/>
        </w:rPr>
        <w:t>ME calculation</w:t>
      </w:r>
      <w:r w:rsidR="00E371D7">
        <w:rPr>
          <w:szCs w:val="24"/>
        </w:rPr>
        <w:t>,</w:t>
      </w:r>
      <w:r w:rsidR="00DF7782">
        <w:rPr>
          <w:szCs w:val="24"/>
        </w:rPr>
        <w:t xml:space="preserve"> so spline</w:t>
      </w:r>
      <w:r w:rsidR="00E371D7">
        <w:rPr>
          <w:szCs w:val="24"/>
        </w:rPr>
        <w:t xml:space="preserve">s are used to interpolate the sum of states at a given point. Typically the sum of states can vary greatly and so it is usually better to perform the interpolation using </w:t>
      </w:r>
      <m:oMath>
        <m:r>
          <w:rPr>
            <w:rFonts w:ascii="Cambria Math" w:hAnsi="Cambria Math"/>
            <w:szCs w:val="24"/>
          </w:rPr>
          <m:t>lnW(E,J)</m:t>
        </m:r>
      </m:oMath>
      <w:r w:rsidR="002A4536">
        <w:rPr>
          <w:szCs w:val="24"/>
        </w:rPr>
        <w:t xml:space="preserve"> or </w:t>
      </w:r>
      <m:oMath>
        <m:r>
          <w:rPr>
            <w:rFonts w:ascii="Cambria Math" w:hAnsi="Cambria Math"/>
            <w:szCs w:val="24"/>
          </w:rPr>
          <m:t>lnW(E)</m:t>
        </m:r>
      </m:oMath>
      <w:r w:rsidR="002A4536">
        <w:rPr>
          <w:szCs w:val="24"/>
        </w:rPr>
        <w:t xml:space="preserve"> </w:t>
      </w:r>
      <w:r w:rsidR="00E371D7">
        <w:rPr>
          <w:szCs w:val="24"/>
        </w:rPr>
        <w:t xml:space="preserve"> </w:t>
      </w:r>
      <w:r w:rsidR="002A4536">
        <w:rPr>
          <w:szCs w:val="24"/>
        </w:rPr>
        <w:t xml:space="preserve">and this is the default, however in some cases it may be better to use the sum of state as entered and the attribute </w:t>
      </w:r>
      <w:r w:rsidR="002A4536" w:rsidRPr="00050476">
        <w:rPr>
          <w:rFonts w:ascii="Courier New" w:hAnsi="Courier New" w:cs="Courier New"/>
          <w:color w:val="FF0000"/>
          <w:sz w:val="20"/>
          <w:lang w:eastAsia="en-GB"/>
        </w:rPr>
        <w:t>noLogSpline</w:t>
      </w:r>
      <w:r w:rsidR="002A4536">
        <w:rPr>
          <w:szCs w:val="24"/>
        </w:rPr>
        <w:t xml:space="preserve"> allows for this.</w:t>
      </w:r>
      <w:r w:rsidR="00E371D7">
        <w:rPr>
          <w:szCs w:val="24"/>
        </w:rPr>
        <w:t xml:space="preserve"> </w:t>
      </w:r>
      <w:r w:rsidR="00DF7782">
        <w:rPr>
          <w:szCs w:val="24"/>
        </w:rPr>
        <w:t xml:space="preserve"> </w:t>
      </w:r>
      <w:proofErr w:type="gramStart"/>
      <w:r w:rsidR="00A85A1D">
        <w:rPr>
          <w:szCs w:val="24"/>
        </w:rPr>
        <w:t xml:space="preserve">The </w:t>
      </w:r>
      <w:r w:rsidR="00A85A1D" w:rsidRPr="00050476">
        <w:rPr>
          <w:rFonts w:ascii="Courier New" w:hAnsi="Courier New" w:cs="Courier New"/>
          <w:color w:val="A31515"/>
          <w:sz w:val="20"/>
        </w:rPr>
        <w:t>me</w:t>
      </w:r>
      <w:proofErr w:type="gramEnd"/>
      <w:r w:rsidR="00A85A1D" w:rsidRPr="00050476">
        <w:rPr>
          <w:rFonts w:ascii="Courier New" w:hAnsi="Courier New" w:cs="Courier New"/>
          <w:color w:val="A31515"/>
          <w:sz w:val="20"/>
        </w:rPr>
        <w:t>:SumOfStates</w:t>
      </w:r>
      <w:r w:rsidR="00A85A1D">
        <w:rPr>
          <w:szCs w:val="24"/>
        </w:rPr>
        <w:t xml:space="preserve"> tag is followed by a series of </w:t>
      </w:r>
      <w:r w:rsidR="00A85A1D" w:rsidRPr="00050476">
        <w:rPr>
          <w:rFonts w:ascii="Courier New" w:hAnsi="Courier New" w:cs="Courier New"/>
          <w:color w:val="A31515"/>
          <w:sz w:val="20"/>
        </w:rPr>
        <w:t>me:SumOfStates</w:t>
      </w:r>
      <w:r w:rsidR="00A85A1D">
        <w:rPr>
          <w:rFonts w:ascii="Courier New" w:hAnsi="Courier New" w:cs="Courier New"/>
          <w:color w:val="A31515"/>
          <w:sz w:val="20"/>
        </w:rPr>
        <w:t>Point</w:t>
      </w:r>
      <w:r w:rsidR="00A85A1D">
        <w:rPr>
          <w:szCs w:val="24"/>
        </w:rPr>
        <w:t xml:space="preserve"> tags that specify a point that defines the </w:t>
      </w:r>
      <m:oMath>
        <m:r>
          <w:rPr>
            <w:rFonts w:ascii="Cambria Math" w:hAnsi="Cambria Math"/>
            <w:szCs w:val="24"/>
          </w:rPr>
          <m:t>W(E)</m:t>
        </m:r>
      </m:oMath>
      <w:r w:rsidR="00A85A1D">
        <w:rPr>
          <w:szCs w:val="24"/>
        </w:rPr>
        <w:t xml:space="preserve"> or </w:t>
      </w:r>
      <m:oMath>
        <m:r>
          <w:rPr>
            <w:rFonts w:ascii="Cambria Math" w:hAnsi="Cambria Math"/>
            <w:szCs w:val="24"/>
          </w:rPr>
          <m:t>W(E,J)</m:t>
        </m:r>
      </m:oMath>
      <w:r w:rsidR="00A85A1D">
        <w:rPr>
          <w:szCs w:val="24"/>
        </w:rPr>
        <w:t xml:space="preserve">  function. The attributes of this tag specify the energy (which must be present) and the angular momentum (which must be present only be present if </w:t>
      </w:r>
      <w:r w:rsidR="00A85A1D" w:rsidRPr="00050476">
        <w:rPr>
          <w:rFonts w:ascii="Courier New" w:hAnsi="Courier New" w:cs="Courier New"/>
          <w:color w:val="FF0000"/>
          <w:sz w:val="20"/>
          <w:lang w:eastAsia="en-GB"/>
        </w:rPr>
        <w:t>angularMomentum</w:t>
      </w:r>
      <w:r w:rsidR="00A85A1D">
        <w:rPr>
          <w:rFonts w:ascii="Courier New" w:hAnsi="Courier New" w:cs="Courier New"/>
          <w:color w:val="FF0000"/>
          <w:sz w:val="20"/>
          <w:lang w:eastAsia="en-GB"/>
        </w:rPr>
        <w:t xml:space="preserve"> </w:t>
      </w:r>
      <w:r w:rsidR="00A85A1D" w:rsidRPr="00A85A1D">
        <w:rPr>
          <w:szCs w:val="24"/>
        </w:rPr>
        <w:t>is</w:t>
      </w:r>
      <w:r w:rsidR="00A85A1D">
        <w:rPr>
          <w:rFonts w:ascii="Courier New" w:hAnsi="Courier New" w:cs="Courier New"/>
          <w:color w:val="FF0000"/>
          <w:sz w:val="20"/>
          <w:lang w:eastAsia="en-GB"/>
        </w:rPr>
        <w:t xml:space="preserve"> </w:t>
      </w:r>
      <w:r w:rsidR="00A85A1D" w:rsidRPr="00050476">
        <w:rPr>
          <w:rFonts w:ascii="Courier New" w:hAnsi="Courier New" w:cs="Courier New"/>
          <w:color w:val="0000FF"/>
          <w:sz w:val="20"/>
          <w:lang w:eastAsia="en-GB"/>
        </w:rPr>
        <w:t>true</w:t>
      </w:r>
      <w:r w:rsidR="00A85A1D">
        <w:rPr>
          <w:szCs w:val="24"/>
        </w:rPr>
        <w:t>)</w:t>
      </w:r>
      <w:r w:rsidR="00E35EF8">
        <w:rPr>
          <w:szCs w:val="24"/>
        </w:rPr>
        <w:t xml:space="preserve"> for which a sum of states is specified. An example of the use of this method can be found in the examples/</w:t>
      </w:r>
      <w:r w:rsidR="00E35EF8" w:rsidRPr="00E35EF8">
        <w:rPr>
          <w:szCs w:val="24"/>
        </w:rPr>
        <w:t>Methyl_H_to_Methane</w:t>
      </w:r>
      <w:r w:rsidR="00E35EF8">
        <w:rPr>
          <w:szCs w:val="24"/>
        </w:rPr>
        <w:t xml:space="preserve"> folder (see </w:t>
      </w:r>
      <w:r w:rsidR="00E35EF8" w:rsidRPr="00E35EF8">
        <w:rPr>
          <w:szCs w:val="24"/>
        </w:rPr>
        <w:t>Methyl_H_to_Methane</w:t>
      </w:r>
      <w:r w:rsidR="00643555">
        <w:rPr>
          <w:szCs w:val="24"/>
        </w:rPr>
        <w:t xml:space="preserve"> </w:t>
      </w:r>
      <w:r w:rsidR="00E35EF8" w:rsidRPr="00E35EF8">
        <w:rPr>
          <w:szCs w:val="24"/>
        </w:rPr>
        <w:t>_FTST.xml</w:t>
      </w:r>
      <w:r w:rsidR="00E35EF8">
        <w:rPr>
          <w:szCs w:val="24"/>
        </w:rPr>
        <w:t>).</w:t>
      </w:r>
    </w:p>
    <w:p w:rsidR="00F77C82" w:rsidRDefault="00542BED">
      <w:pPr>
        <w:pStyle w:val="Heading3"/>
        <w:tabs>
          <w:tab w:val="left" w:pos="567"/>
        </w:tabs>
        <w:ind w:left="426" w:hanging="426"/>
      </w:pPr>
      <w:bookmarkStart w:id="113" w:name="_Toc380341288"/>
      <w:r>
        <w:lastRenderedPageBreak/>
        <w:t>Tunne</w:t>
      </w:r>
      <w:r w:rsidR="007463C5">
        <w:t>l</w:t>
      </w:r>
      <w:r w:rsidR="00F77C82">
        <w:t>ing Corrections</w:t>
      </w:r>
      <w:bookmarkEnd w:id="113"/>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TunnelingCalculator</w:t>
      </w:r>
      <w:r>
        <w:rPr>
          <w:szCs w:val="24"/>
        </w:rPr>
        <w:t xml:space="preserve">, which lives in </w:t>
      </w:r>
      <w:r w:rsidR="00592261" w:rsidRPr="00391CEA">
        <w:rPr>
          <w:rFonts w:ascii="Courier New" w:hAnsi="Courier New" w:cs="Courier New"/>
          <w:color w:val="FF0000"/>
          <w:sz w:val="20"/>
        </w:rPr>
        <w:t>Tunneling.h</w:t>
      </w:r>
      <w:r>
        <w:rPr>
          <w:szCs w:val="24"/>
        </w:rPr>
        <w:t xml:space="preserve">.  </w:t>
      </w:r>
      <w:r w:rsidR="007463C5">
        <w:rPr>
          <w:szCs w:val="24"/>
        </w:rPr>
        <w:t xml:space="preserve">Note that MESMER commands/files use the American spelling – </w:t>
      </w:r>
      <w:r w:rsidR="00592261" w:rsidRPr="00391CEA">
        <w:rPr>
          <w:b/>
          <w:szCs w:val="24"/>
        </w:rPr>
        <w:t>tunneling</w:t>
      </w:r>
      <w:r w:rsidR="007463C5">
        <w:rPr>
          <w:szCs w:val="24"/>
        </w:rPr>
        <w:t xml:space="preserve">. </w:t>
      </w:r>
      <w:r>
        <w:rPr>
          <w:szCs w:val="24"/>
        </w:rPr>
        <w:t>The derived concrete classes (i.e., the plug-in classes) offer different methods for calculating tunnelling corrections as follows:</w:t>
      </w:r>
    </w:p>
    <w:p w:rsidR="00095D39" w:rsidRPr="00095D39" w:rsidRDefault="00F77C82" w:rsidP="00095D39">
      <w:pPr>
        <w:rPr>
          <w:rFonts w:ascii="Courier New" w:hAnsi="Courier New" w:cs="Courier New"/>
          <w:color w:val="FF0000"/>
        </w:rPr>
      </w:pPr>
      <w:r>
        <w:rPr>
          <w:rFonts w:ascii="Courier New" w:hAnsi="Courier New" w:cs="Courier New"/>
          <w:color w:val="FF0000"/>
        </w:rPr>
        <w:t>EckartCoefficients</w:t>
      </w:r>
      <w:r>
        <w:rPr>
          <w:szCs w:val="24"/>
        </w:rPr>
        <w:t xml:space="preserve">: </w:t>
      </w:r>
      <w:r w:rsidR="003715DA">
        <w:rPr>
          <w:szCs w:val="24"/>
        </w:rPr>
        <w:t>th</w:t>
      </w:r>
      <w:r w:rsidR="009C3F80">
        <w:rPr>
          <w:szCs w:val="24"/>
        </w:rPr>
        <w:t xml:space="preserve">is class </w:t>
      </w:r>
      <w:r>
        <w:rPr>
          <w:szCs w:val="24"/>
        </w:rPr>
        <w:t>approximate</w:t>
      </w:r>
      <w:r w:rsidR="009C3F80">
        <w:rPr>
          <w:szCs w:val="24"/>
        </w:rPr>
        <w:t>s</w:t>
      </w:r>
      <w:r w:rsidR="003715DA">
        <w:rPr>
          <w:szCs w:val="24"/>
        </w:rPr>
        <w:t xml:space="preserve"> tunne</w:t>
      </w:r>
      <w:r>
        <w:rPr>
          <w:szCs w:val="24"/>
        </w:rPr>
        <w:t>ling using a one dimensional asymmetric Eckart potential</w:t>
      </w:r>
      <w:r w:rsidR="009C3F80">
        <w:rPr>
          <w:szCs w:val="24"/>
        </w:rPr>
        <w:t xml:space="preserve"> </w:t>
      </w:r>
      <w:r w:rsidR="009C3F80">
        <w:t>using the method described by Miller</w:t>
      </w:r>
      <w:r w:rsidR="004D29D4">
        <w:t xml:space="preserve"> </w:t>
      </w:r>
      <w:r w:rsidR="007A15CE">
        <w:fldChar w:fldCharType="begin"/>
      </w:r>
      <w:r w:rsidR="00EF0DE7">
        <w:instrText xml:space="preserve"> ADDIN EN.CITE &lt;EndNote&gt;&lt;Cite&gt;&lt;Author&gt;Miller&lt;/Author&gt;&lt;Year&gt;1979&lt;/Year&gt;&lt;RecNum&gt;3&lt;/RecNum&gt;&lt;DisplayText&gt;[3]&lt;/DisplayText&gt;&lt;record&gt;&lt;rec-number&gt;3&lt;/rec-number&gt;&lt;foreign-keys&gt;&lt;key app="EN" db-id="p0fxzf5acxfpxle99drxffxe99d2dt50szw2"&gt;3&lt;/key&gt;&lt;/foreign-keys&gt;&lt;ref-type name="Journal Article"&gt;17&lt;/ref-type&gt;&lt;contributors&gt;&lt;authors&gt;&lt;author&gt;Miller, W. H.&lt;/author&gt;&lt;/authors&gt;&lt;/contributors&gt;&lt;auth-address&gt;UNIV CALIF BERKELEY LAWRENCE BERKELEY LAB,DIV MAT &amp;amp; MOLEC RES,BERKELEY,CA 94720.&amp;#xD;MILLER, WH (reprint author), UNIV CALIF BERKELEY LAWRENCE BERKELEY LAB,DEPT CHEM,BERKELEY,CA 94720, USA.&lt;/auth-address&gt;&lt;titles&gt;&lt;title&gt;Tunneling Corrections to Unimolecular Rate Constants, with application to Formaldehyde&lt;/title&gt;&lt;secondary-title&gt;Journal of the American Chemical Society&lt;/secondary-title&gt;&lt;alt-title&gt;J. Am. Chem. Soc.&lt;/alt-title&gt;&lt;/titles&gt;&lt;periodical&gt;&lt;full-title&gt;Journal of the American Chemical Society&lt;/full-title&gt;&lt;abbr-1&gt;J. Am. Chem. Soc.&lt;/abbr-1&gt;&lt;/periodical&gt;&lt;alt-periodical&gt;&lt;full-title&gt;Journal of the American Chemical Society&lt;/full-title&gt;&lt;abbr-1&gt;J. Am. Chem. Soc.&lt;/abbr-1&gt;&lt;/alt-periodical&gt;&lt;pages&gt;6810-6814&lt;/pages&gt;&lt;volume&gt;101&lt;/volume&gt;&lt;number&gt;23&lt;/number&gt;&lt;dates&gt;&lt;year&gt;1979&lt;/year&gt;&lt;/dates&gt;&lt;isbn&gt;0002-7863&lt;/isbn&gt;&lt;accession-num&gt;WOS:A1979HT16800004&lt;/accession-num&gt;&lt;work-type&gt;Article&lt;/work-type&gt;&lt;urls&gt;&lt;related-urls&gt;&lt;url&gt;&amp;lt;Go to ISI&amp;gt;://WOS:A1979HT16800004&lt;/url&gt;&lt;/related-urls&gt;&lt;/urls&gt;&lt;electronic-resource-num&gt;10.1021/ja00517a004&lt;/electronic-resource-num&gt;&lt;language&gt;English&lt;/language&gt;&lt;/record&gt;&lt;/Cite&gt;&lt;/EndNote&gt;</w:instrText>
      </w:r>
      <w:r w:rsidR="007A15CE">
        <w:fldChar w:fldCharType="separate"/>
      </w:r>
      <w:r w:rsidR="00EF0DE7">
        <w:rPr>
          <w:noProof/>
        </w:rPr>
        <w:t>[</w:t>
      </w:r>
      <w:hyperlink w:anchor="_ENREF_3" w:tooltip="Miller, 1979 #3" w:history="1">
        <w:r w:rsidR="00EF3BB5">
          <w:rPr>
            <w:noProof/>
          </w:rPr>
          <w:t>3</w:t>
        </w:r>
      </w:hyperlink>
      <w:r w:rsidR="00EF0DE7">
        <w:rPr>
          <w:noProof/>
        </w:rPr>
        <w:t>]</w:t>
      </w:r>
      <w:r w:rsidR="007A15CE">
        <w:fldChar w:fldCharType="end"/>
      </w:r>
      <w:r w:rsidR="009C3F80">
        <w:t xml:space="preserve"> and specified in MESMER </w:t>
      </w:r>
      <w:r w:rsidR="003078F8">
        <w:t xml:space="preserve">as </w:t>
      </w:r>
      <w:r w:rsidR="003715DA">
        <w:rPr>
          <w:rFonts w:ascii="Consolas" w:hAnsi="Consolas"/>
          <w:color w:val="0000FF"/>
          <w:sz w:val="18"/>
          <w:szCs w:val="18"/>
          <w:lang w:val="en-US" w:eastAsia="en-US"/>
        </w:rPr>
        <w:t>&lt;</w:t>
      </w:r>
      <w:r w:rsidR="003715DA">
        <w:rPr>
          <w:rFonts w:ascii="Consolas" w:hAnsi="Consolas"/>
          <w:color w:val="A31515"/>
          <w:sz w:val="18"/>
          <w:szCs w:val="18"/>
          <w:lang w:val="en-US" w:eastAsia="en-US"/>
        </w:rPr>
        <w:t>me:tunneling</w:t>
      </w:r>
      <w:r w:rsidR="003715DA">
        <w:rPr>
          <w:rFonts w:ascii="Consolas" w:hAnsi="Consolas"/>
          <w:color w:val="0000FF"/>
          <w:sz w:val="18"/>
          <w:szCs w:val="18"/>
          <w:lang w:val="en-US" w:eastAsia="en-US"/>
        </w:rPr>
        <w:t xml:space="preserve"> </w:t>
      </w:r>
      <w:r w:rsidR="003715DA">
        <w:rPr>
          <w:rFonts w:ascii="Consolas" w:hAnsi="Consolas"/>
          <w:color w:val="FF0000"/>
          <w:sz w:val="18"/>
          <w:szCs w:val="18"/>
          <w:lang w:val="en-US" w:eastAsia="en-US"/>
        </w:rPr>
        <w:t>name</w:t>
      </w:r>
      <w:r w:rsidR="003715DA">
        <w:rPr>
          <w:rFonts w:ascii="Consolas" w:hAnsi="Consolas"/>
          <w:color w:val="0000FF"/>
          <w:sz w:val="18"/>
          <w:szCs w:val="18"/>
          <w:lang w:val="en-US" w:eastAsia="en-US"/>
        </w:rPr>
        <w:t>=</w:t>
      </w:r>
      <w:r w:rsidR="003715DA">
        <w:rPr>
          <w:rFonts w:ascii="Consolas" w:hAnsi="Consolas"/>
          <w:sz w:val="18"/>
          <w:szCs w:val="18"/>
          <w:lang w:val="en-US" w:eastAsia="en-US"/>
        </w:rPr>
        <w:t>"</w:t>
      </w:r>
      <w:r w:rsidR="003715DA">
        <w:rPr>
          <w:rFonts w:ascii="Consolas" w:hAnsi="Consolas"/>
          <w:color w:val="0000FF"/>
          <w:sz w:val="18"/>
          <w:szCs w:val="18"/>
          <w:lang w:val="en-US" w:eastAsia="en-US"/>
        </w:rPr>
        <w:t>Eckart</w:t>
      </w:r>
      <w:r w:rsidR="003715DA">
        <w:rPr>
          <w:rFonts w:ascii="Consolas" w:hAnsi="Consolas"/>
          <w:sz w:val="18"/>
          <w:szCs w:val="18"/>
          <w:lang w:val="en-US" w:eastAsia="en-US"/>
        </w:rPr>
        <w:t>"</w:t>
      </w:r>
      <w:r w:rsidR="003715DA">
        <w:rPr>
          <w:rFonts w:ascii="Consolas" w:hAnsi="Consolas"/>
          <w:color w:val="0000FF"/>
          <w:sz w:val="18"/>
          <w:szCs w:val="18"/>
          <w:lang w:val="en-US" w:eastAsia="en-US"/>
        </w:rPr>
        <w:t xml:space="preserve"> /&gt;</w:t>
      </w:r>
      <w:r w:rsidR="003078F8">
        <w:rPr>
          <w:rFonts w:ascii="Courier New" w:hAnsi="Courier New" w:cs="Courier New"/>
          <w:noProof/>
          <w:color w:val="0000FF"/>
          <w:szCs w:val="24"/>
          <w:lang w:eastAsia="en-GB"/>
        </w:rPr>
        <w:t xml:space="preserve"> </w:t>
      </w:r>
      <w:r w:rsidR="003078F8" w:rsidRPr="003078F8">
        <w:t>in the section</w:t>
      </w:r>
      <w:r w:rsidR="003078F8">
        <w:t>(s)</w:t>
      </w:r>
      <w:r w:rsidR="003078F8" w:rsidRPr="003078F8">
        <w:t xml:space="preserve"> defining the reac</w:t>
      </w:r>
      <w:r w:rsidR="007463C5">
        <w:t>t</w:t>
      </w:r>
      <w:r w:rsidR="003078F8" w:rsidRPr="003078F8">
        <w:t>ion(s) to which tunnel</w:t>
      </w:r>
      <w:r w:rsidR="007463C5">
        <w:t>l</w:t>
      </w:r>
      <w:r w:rsidR="003078F8" w:rsidRPr="003078F8">
        <w:t>ing is to be applied</w:t>
      </w:r>
      <w:r w:rsidR="009C3F80" w:rsidRPr="009C3F80">
        <w:t>. A key parameter in this method is the imaginary frequency associated with the reaction coordinate.</w:t>
      </w:r>
      <w:r w:rsidR="00095D39">
        <w:t xml:space="preserve"> This parameter is specified in the definition of the transition state in the molecular list section of the input using the keyword </w:t>
      </w:r>
      <w:r w:rsidR="00095D39" w:rsidRPr="00095D39">
        <w:rPr>
          <w:rFonts w:ascii="Courier New" w:hAnsi="Courier New" w:cs="Courier New"/>
          <w:noProof/>
          <w:color w:val="0000FF"/>
          <w:sz w:val="20"/>
          <w:lang w:eastAsia="en-GB"/>
        </w:rPr>
        <w:t>me:imFreqs</w:t>
      </w:r>
      <w:r w:rsidR="00095D39">
        <w:t>.</w:t>
      </w:r>
      <w:r w:rsidR="009C3F80" w:rsidRPr="009C3F80">
        <w:t xml:space="preserve"> MESMER allows this frequency to be floated in a fitting exercise.</w:t>
      </w:r>
      <w:r w:rsidR="009C3F80">
        <w:rPr>
          <w:rFonts w:ascii="Courier New" w:hAnsi="Courier New" w:cs="Courier New"/>
          <w:color w:val="FF0000"/>
        </w:rPr>
        <w:t xml:space="preserve"> </w:t>
      </w:r>
      <w:r w:rsidR="00095D39" w:rsidRPr="00095D39">
        <w:t>A typical defi</w:t>
      </w:r>
      <w:r w:rsidR="00095D39">
        <w:t>n</w:t>
      </w:r>
      <w:r w:rsidR="00095D39" w:rsidRPr="00095D39">
        <w:t>ition might look something like:</w:t>
      </w:r>
    </w:p>
    <w:p w:rsidR="00D434D8" w:rsidRPr="00095D39" w:rsidRDefault="00095D39" w:rsidP="00D434D8">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Cs w:val="24"/>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D434D8" w:rsidRPr="00095D39">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FF0000"/>
          <w:sz w:val="18"/>
          <w:szCs w:val="18"/>
          <w:lang w:eastAsia="en-GB"/>
        </w:rPr>
        <w:t>dictRef</w:t>
      </w:r>
      <w:r w:rsidR="00D434D8" w:rsidRPr="00095D39">
        <w:rPr>
          <w:rFonts w:ascii="Courier New" w:hAnsi="Courier New" w:cs="Courier New"/>
          <w:noProof/>
          <w:color w:val="0000FF"/>
          <w:sz w:val="18"/>
          <w:szCs w:val="18"/>
          <w:lang w:eastAsia="en-GB"/>
        </w:rPr>
        <w:t>=</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me:imFreqs</w:t>
      </w:r>
      <w:r w:rsidR="00D434D8" w:rsidRPr="00095D39">
        <w:rPr>
          <w:rFonts w:ascii="Courier New" w:hAnsi="Courier New" w:cs="Courier New"/>
          <w:noProof/>
          <w:sz w:val="18"/>
          <w:szCs w:val="18"/>
          <w:lang w:eastAsia="en-GB"/>
        </w:rPr>
        <w:t>"</w:t>
      </w:r>
      <w:r w:rsidR="00D434D8" w:rsidRPr="00095D39">
        <w:rPr>
          <w:rFonts w:ascii="Courier New" w:hAnsi="Courier New" w:cs="Courier New"/>
          <w:noProof/>
          <w:color w:val="0000FF"/>
          <w:sz w:val="18"/>
          <w:szCs w:val="18"/>
          <w:lang w:eastAsia="en-GB"/>
        </w:rPr>
        <w:t>&gt;</w:t>
      </w:r>
    </w:p>
    <w:p w:rsidR="00095D39" w:rsidRPr="00095D39" w:rsidRDefault="00095D39" w:rsidP="00095D39">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sidRPr="00095D39">
        <w:rPr>
          <w:rFonts w:ascii="Courier New" w:hAnsi="Courier New" w:cs="Courier New"/>
          <w:noProof/>
          <w:color w:val="0000FF"/>
          <w:sz w:val="18"/>
          <w:szCs w:val="18"/>
          <w:lang w:eastAsia="en-GB"/>
        </w:rPr>
        <w:t xml:space="preserve">    &lt;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units</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cm-1</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lower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500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upper</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600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 xml:space="preserve"> </w:t>
      </w:r>
      <w:r w:rsidRPr="00095D39">
        <w:rPr>
          <w:rFonts w:ascii="Courier New" w:hAnsi="Courier New" w:cs="Courier New"/>
          <w:noProof/>
          <w:color w:val="FF0000"/>
          <w:sz w:val="18"/>
          <w:szCs w:val="18"/>
          <w:lang w:eastAsia="en-GB"/>
        </w:rPr>
        <w:t>stepsize</w:t>
      </w:r>
      <w:r w:rsidRPr="00095D39">
        <w:rPr>
          <w:rFonts w:ascii="Courier New" w:hAnsi="Courier New" w:cs="Courier New"/>
          <w:noProof/>
          <w:color w:val="0000FF"/>
          <w:sz w:val="18"/>
          <w:szCs w:val="18"/>
          <w:lang w:eastAsia="en-GB"/>
        </w:rPr>
        <w:t>=</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10</w:t>
      </w:r>
      <w:r w:rsidRPr="00095D39">
        <w:rPr>
          <w:rFonts w:ascii="Courier New" w:hAnsi="Courier New" w:cs="Courier New"/>
          <w:noProof/>
          <w:sz w:val="18"/>
          <w:szCs w:val="18"/>
          <w:lang w:eastAsia="en-GB"/>
        </w:rPr>
        <w:t>"</w:t>
      </w:r>
      <w:r w:rsidRPr="00095D39">
        <w:rPr>
          <w:rFonts w:ascii="Courier New" w:hAnsi="Courier New" w:cs="Courier New"/>
          <w:noProof/>
          <w:color w:val="0000FF"/>
          <w:sz w:val="18"/>
          <w:szCs w:val="18"/>
          <w:lang w:eastAsia="en-GB"/>
        </w:rPr>
        <w:t>&gt;</w:t>
      </w:r>
      <w:r w:rsidRPr="00095D39">
        <w:rPr>
          <w:rFonts w:ascii="Courier New" w:hAnsi="Courier New" w:cs="Courier New"/>
          <w:noProof/>
          <w:sz w:val="18"/>
          <w:szCs w:val="18"/>
          <w:lang w:eastAsia="en-GB"/>
        </w:rPr>
        <w:t>533.0</w:t>
      </w:r>
      <w:r w:rsidRPr="00095D39">
        <w:rPr>
          <w:rFonts w:ascii="Courier New" w:hAnsi="Courier New" w:cs="Courier New"/>
          <w:noProof/>
          <w:color w:val="0000FF"/>
          <w:sz w:val="18"/>
          <w:szCs w:val="18"/>
          <w:lang w:eastAsia="en-GB"/>
        </w:rPr>
        <w:t>&lt;/</w:t>
      </w:r>
      <w:r w:rsidRPr="00095D39">
        <w:rPr>
          <w:rFonts w:ascii="Courier New" w:hAnsi="Courier New" w:cs="Courier New"/>
          <w:noProof/>
          <w:color w:val="A31515"/>
          <w:sz w:val="18"/>
          <w:szCs w:val="18"/>
          <w:lang w:eastAsia="en-GB"/>
        </w:rPr>
        <w:t>scalar</w:t>
      </w:r>
      <w:r w:rsidRPr="00095D39">
        <w:rPr>
          <w:rFonts w:ascii="Courier New" w:hAnsi="Courier New" w:cs="Courier New"/>
          <w:noProof/>
          <w:color w:val="0000FF"/>
          <w:sz w:val="18"/>
          <w:szCs w:val="18"/>
          <w:lang w:eastAsia="en-GB"/>
        </w:rPr>
        <w:t>&gt;</w:t>
      </w:r>
    </w:p>
    <w:p w:rsidR="00F77C82" w:rsidRDefault="00095D39"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r>
        <w:rPr>
          <w:rFonts w:ascii="Courier New" w:hAnsi="Courier New" w:cs="Courier New"/>
          <w:noProof/>
          <w:color w:val="0000FF"/>
          <w:sz w:val="18"/>
          <w:szCs w:val="18"/>
          <w:lang w:eastAsia="en-GB"/>
        </w:rPr>
        <w:t xml:space="preserve"> </w:t>
      </w:r>
      <w:r w:rsidR="00D434D8" w:rsidRPr="00095D39">
        <w:rPr>
          <w:rFonts w:ascii="Courier New" w:hAnsi="Courier New" w:cs="Courier New"/>
          <w:noProof/>
          <w:color w:val="0000FF"/>
          <w:sz w:val="18"/>
          <w:szCs w:val="18"/>
          <w:lang w:eastAsia="en-GB"/>
        </w:rPr>
        <w:t>&lt;/</w:t>
      </w:r>
      <w:r w:rsidR="00D434D8" w:rsidRPr="00095D39">
        <w:rPr>
          <w:rFonts w:ascii="Courier New" w:hAnsi="Courier New" w:cs="Courier New"/>
          <w:noProof/>
          <w:color w:val="A31515"/>
          <w:sz w:val="18"/>
          <w:szCs w:val="18"/>
          <w:lang w:eastAsia="en-GB"/>
        </w:rPr>
        <w:t>property</w:t>
      </w:r>
      <w:r w:rsidR="005F3ED1">
        <w:rPr>
          <w:rFonts w:ascii="Courier New" w:hAnsi="Courier New" w:cs="Courier New"/>
          <w:noProof/>
          <w:color w:val="0000FF"/>
          <w:sz w:val="18"/>
          <w:szCs w:val="18"/>
          <w:lang w:eastAsia="en-GB"/>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urier New" w:hAnsi="Courier New" w:cs="Courier New"/>
          <w:noProof/>
          <w:color w:val="0000FF"/>
          <w:sz w:val="18"/>
          <w:szCs w:val="18"/>
          <w:lang w:eastAsia="en-GB"/>
        </w:rPr>
      </w:pPr>
    </w:p>
    <w:p w:rsidR="00F77C82" w:rsidRDefault="00786573">
      <w:pPr>
        <w:rPr>
          <w:szCs w:val="24"/>
        </w:rPr>
      </w:pPr>
      <w:r>
        <w:rPr>
          <w:rFonts w:ascii="Courier New" w:hAnsi="Courier New" w:cs="Courier New"/>
          <w:color w:val="FF0000"/>
        </w:rPr>
        <w:t>WKBTunnel</w:t>
      </w:r>
      <w:r w:rsidR="00F77C82">
        <w:rPr>
          <w:rFonts w:ascii="Courier New" w:hAnsi="Courier New" w:cs="Courier New"/>
          <w:color w:val="FF0000"/>
        </w:rPr>
        <w:t>ing</w:t>
      </w:r>
      <w:r w:rsidR="00F77C82">
        <w:rPr>
          <w:szCs w:val="24"/>
        </w:rPr>
        <w:t xml:space="preserve">: </w:t>
      </w:r>
      <w:r w:rsidR="005F3ED1">
        <w:rPr>
          <w:szCs w:val="24"/>
        </w:rPr>
        <w:t>T</w:t>
      </w:r>
      <w:r w:rsidR="009C3F80">
        <w:rPr>
          <w:szCs w:val="24"/>
        </w:rPr>
        <w:t>his class</w:t>
      </w:r>
      <w:r w:rsidR="00F77C82">
        <w:rPr>
          <w:szCs w:val="24"/>
        </w:rPr>
        <w:t xml:space="preserve"> approximates tunnelling using a user defined potential according to a semi</w:t>
      </w:r>
      <w:r w:rsidR="005F3ED1">
        <w:rPr>
          <w:szCs w:val="24"/>
        </w:rPr>
        <w:t>-</w:t>
      </w:r>
      <w:r w:rsidR="00F77C82">
        <w:rPr>
          <w:szCs w:val="24"/>
        </w:rPr>
        <w:t>classical WKB method</w:t>
      </w:r>
      <w:r w:rsidR="005F3ED1">
        <w:rPr>
          <w:szCs w:val="24"/>
        </w:rPr>
        <w:t>.</w:t>
      </w:r>
      <w:r w:rsidR="00002487">
        <w:rPr>
          <w:szCs w:val="24"/>
        </w:rPr>
        <w:t xml:space="preserve"> </w:t>
      </w:r>
      <w:r w:rsidR="00F77C82">
        <w:rPr>
          <w:szCs w:val="24"/>
        </w:rPr>
        <w:t>In order to implement this tunnelling correction the user is required to define a potential corresponding to the minimum energy path over the relev</w:t>
      </w:r>
      <w:r w:rsidR="007463C5">
        <w:rPr>
          <w:szCs w:val="24"/>
        </w:rPr>
        <w:t>a</w:t>
      </w:r>
      <w:r w:rsidR="00F77C82">
        <w:rPr>
          <w:szCs w:val="24"/>
        </w:rPr>
        <w:t>nt transition state. This potential is then numerica</w:t>
      </w:r>
      <w:r w:rsidR="007463C5">
        <w:rPr>
          <w:szCs w:val="24"/>
        </w:rPr>
        <w:t>l</w:t>
      </w:r>
      <w:r w:rsidR="00F77C82">
        <w:rPr>
          <w:szCs w:val="24"/>
        </w:rPr>
        <w:t xml:space="preserve">ly integrated to give the barrier penetration integral </w:t>
      </w:r>
      <w:r w:rsidR="00F77C82">
        <w:rPr>
          <w:rFonts w:ascii="Symbol" w:hAnsi="Symbol"/>
          <w:szCs w:val="24"/>
        </w:rPr>
        <w:t></w:t>
      </w:r>
      <w:r w:rsidR="00F77C82">
        <w:rPr>
          <w:rFonts w:ascii="Symbol" w:hAnsi="Symbol"/>
          <w:szCs w:val="24"/>
        </w:rPr>
        <w:t></w:t>
      </w:r>
      <w:r w:rsidR="00F77C82">
        <w:rPr>
          <w:szCs w:val="24"/>
        </w:rPr>
        <w:t xml:space="preserve">as described by </w:t>
      </w:r>
      <w:r w:rsidR="00F77C82">
        <w:t>Garrett and Truhlar</w:t>
      </w:r>
      <w:r w:rsidR="00643555">
        <w:t>.</w:t>
      </w:r>
      <w:r w:rsidR="007A15CE">
        <w:fldChar w:fldCharType="begin"/>
      </w:r>
      <w:r w:rsidR="00EF0DE7">
        <w:instrText xml:space="preserve"> ADDIN EN.CITE &lt;EndNote&gt;&lt;Cite&gt;&lt;Author&gt;Garrett&lt;/Author&gt;&lt;Year&gt;1979&lt;/Year&gt;&lt;RecNum&gt;1&lt;/RecNum&gt;&lt;DisplayText&gt;[4]&lt;/DisplayText&gt;&lt;record&gt;&lt;rec-number&gt;1&lt;/rec-number&gt;&lt;foreign-keys&gt;&lt;key app="EN" db-id="p0fxzf5acxfpxle99drxffxe99d2dt50szw2"&gt;1&lt;/key&gt;&lt;/foreign-keys&gt;&lt;ref-type name="Journal Article"&gt;17&lt;/ref-type&gt;&lt;contributors&gt;&lt;authors&gt;&lt;author&gt;Garrett, B. C.&lt;/author&gt;&lt;author&gt;Truhlar, D. G.&lt;/author&gt;&lt;/authors&gt;&lt;/contributors&gt;&lt;auth-address&gt;UNIV MINNESOTA,DEPT CHEM,CHEM DYNAM LAB,MINNEAPOLIS,MN 55455.&lt;/auth-address&gt;&lt;titles&gt;&lt;title&gt;Semi-Classical Tunneling Calculations&lt;/title&gt;&lt;secondary-title&gt;Journal of Physical Chemistry&lt;/secondary-title&gt;&lt;alt-title&gt;J. Phys. Chem.&lt;/alt-title&gt;&lt;/titles&gt;&lt;periodical&gt;&lt;full-title&gt;Journal of Physical Chemistry&lt;/full-title&gt;&lt;abbr-1&gt;J. Phys. Chem.&lt;/abbr-1&gt;&lt;/periodical&gt;&lt;alt-periodical&gt;&lt;full-title&gt;Journal of Physical Chemistry&lt;/full-title&gt;&lt;abbr-1&gt;J. Phys. Chem.&lt;/abbr-1&gt;&lt;/alt-periodical&gt;&lt;pages&gt;2921-2926&lt;/pages&gt;&lt;volume&gt;83&lt;/volume&gt;&lt;number&gt;22&lt;/number&gt;&lt;dates&gt;&lt;year&gt;1979&lt;/year&gt;&lt;/dates&gt;&lt;isbn&gt;0022-3654&lt;/isbn&gt;&lt;accession-num&gt;WOS:A1979HS54700023&lt;/accession-num&gt;&lt;work-type&gt;Article&lt;/work-type&gt;&lt;urls&gt;&lt;related-urls&gt;&lt;url&gt;&amp;lt;Go to ISI&amp;gt;://WOS:A1979HS54700023&lt;/url&gt;&lt;/related-urls&gt;&lt;/urls&gt;&lt;electronic-resource-num&gt;10.1021/j100485a023&lt;/electronic-resource-num&gt;&lt;language&gt;English&lt;/language&gt;&lt;/record&gt;&lt;/Cite&gt;&lt;/EndNote&gt;</w:instrText>
      </w:r>
      <w:r w:rsidR="007A15CE">
        <w:fldChar w:fldCharType="separate"/>
      </w:r>
      <w:r w:rsidR="00EF0DE7">
        <w:rPr>
          <w:noProof/>
        </w:rPr>
        <w:t>[</w:t>
      </w:r>
      <w:hyperlink w:anchor="_ENREF_4" w:tooltip="Garrett, 1979 #1" w:history="1">
        <w:r w:rsidR="00EF3BB5">
          <w:rPr>
            <w:noProof/>
          </w:rPr>
          <w:t>4</w:t>
        </w:r>
      </w:hyperlink>
      <w:r w:rsidR="00EF0DE7">
        <w:rPr>
          <w:noProof/>
        </w:rPr>
        <w:t>]</w:t>
      </w:r>
      <w:r w:rsidR="007A15CE">
        <w:fldChar w:fldCharType="end"/>
      </w:r>
      <w:r w:rsidR="00F77C82">
        <w:t xml:space="preserve"> </w:t>
      </w:r>
      <w:r w:rsidR="005F3ED1">
        <w:t>This method is specified in the section(s) defining the reaction(s) to which tunnelling is to be applied as follows</w:t>
      </w:r>
      <w:proofErr w:type="gramStart"/>
      <w:r w:rsidR="005F3ED1">
        <w:t>:</w:t>
      </w:r>
      <w:r w:rsidR="00F77C82">
        <w:rPr>
          <w:szCs w:val="24"/>
        </w:rPr>
        <w:t>:</w:t>
      </w:r>
      <w:proofErr w:type="gramEnd"/>
    </w:p>
    <w:p w:rsidR="005F3ED1" w:rsidRDefault="00F77C82" w:rsidP="005F3ED1">
      <w:pPr>
        <w:tabs>
          <w:tab w:val="clear" w:pos="540"/>
          <w:tab w:val="clear" w:pos="8064"/>
        </w:tabs>
        <w:suppressAutoHyphens w:val="0"/>
        <w:autoSpaceDE w:val="0"/>
        <w:autoSpaceDN w:val="0"/>
        <w:adjustRightInd w:val="0"/>
        <w:spacing w:after="0" w:line="240" w:lineRule="auto"/>
        <w:jc w:val="left"/>
        <w:rPr>
          <w:rFonts w:ascii="Consolas" w:hAnsi="Consolas"/>
          <w:color w:val="0000FF"/>
          <w:sz w:val="18"/>
          <w:szCs w:val="18"/>
          <w:lang w:val="en-US" w:eastAsia="en-US"/>
        </w:rPr>
      </w:pPr>
      <w:r w:rsidRPr="001A3892">
        <w:rPr>
          <w:rFonts w:ascii="Courier New" w:hAnsi="Courier New" w:cs="Courier New"/>
          <w:color w:val="0000FF"/>
          <w:sz w:val="16"/>
          <w:szCs w:val="16"/>
        </w:rPr>
        <w:t xml:space="preserve">    </w:t>
      </w:r>
      <w:r w:rsidR="005F3ED1">
        <w:rPr>
          <w:rFonts w:ascii="Courier New" w:hAnsi="Courier New" w:cs="Courier New"/>
          <w:color w:val="0000FF"/>
          <w:sz w:val="16"/>
          <w:szCs w:val="16"/>
        </w:rPr>
        <w:t xml:space="preserve"> </w:t>
      </w:r>
      <w:r w:rsidR="005F3ED1">
        <w:rPr>
          <w:rFonts w:ascii="Consolas" w:hAnsi="Consolas"/>
          <w:color w:val="0000FF"/>
          <w:sz w:val="18"/>
          <w:szCs w:val="18"/>
          <w:lang w:val="en-US" w:eastAsia="en-US"/>
        </w:rPr>
        <w:t>&lt;</w:t>
      </w:r>
      <w:r w:rsidR="005F3ED1" w:rsidRPr="005F3ED1">
        <w:rPr>
          <w:rFonts w:ascii="Courier New" w:hAnsi="Courier New" w:cs="Courier New"/>
          <w:color w:val="A31515"/>
          <w:sz w:val="18"/>
          <w:szCs w:val="18"/>
        </w:rPr>
        <w:t>me:tunneling</w:t>
      </w:r>
      <w:r w:rsidR="005F3ED1">
        <w:rPr>
          <w:rFonts w:ascii="Consolas" w:hAnsi="Consolas"/>
          <w:color w:val="0000FF"/>
          <w:sz w:val="18"/>
          <w:szCs w:val="18"/>
          <w:lang w:val="en-US" w:eastAsia="en-US"/>
        </w:rPr>
        <w:t xml:space="preserve"> </w:t>
      </w:r>
      <w:r w:rsidR="005F3ED1">
        <w:rPr>
          <w:rFonts w:ascii="Consolas" w:hAnsi="Consolas"/>
          <w:color w:val="FF0000"/>
          <w:sz w:val="18"/>
          <w:szCs w:val="18"/>
          <w:lang w:val="en-US" w:eastAsia="en-US"/>
        </w:rPr>
        <w:t>xsi</w:t>
      </w:r>
      <w:proofErr w:type="gramStart"/>
      <w:r w:rsidR="005F3ED1">
        <w:rPr>
          <w:rFonts w:ascii="Consolas" w:hAnsi="Consolas"/>
          <w:color w:val="FF0000"/>
          <w:sz w:val="18"/>
          <w:szCs w:val="18"/>
          <w:lang w:val="en-US" w:eastAsia="en-US"/>
        </w:rPr>
        <w:t>:type</w:t>
      </w:r>
      <w:proofErr w:type="gramEnd"/>
      <w:r w:rsidR="005F3ED1">
        <w:rPr>
          <w:rFonts w:ascii="Consolas" w:hAnsi="Consolas"/>
          <w:color w:val="0000FF"/>
          <w:sz w:val="18"/>
          <w:szCs w:val="18"/>
          <w:lang w:val="en-US" w:eastAsia="en-US"/>
        </w:rPr>
        <w:t>=</w:t>
      </w:r>
      <w:r w:rsidR="005F3ED1">
        <w:rPr>
          <w:rFonts w:ascii="Consolas" w:hAnsi="Consolas"/>
          <w:sz w:val="18"/>
          <w:szCs w:val="18"/>
          <w:lang w:val="en-US" w:eastAsia="en-US"/>
        </w:rPr>
        <w:t>"</w:t>
      </w:r>
      <w:r w:rsidR="005F3ED1">
        <w:rPr>
          <w:rFonts w:ascii="Consolas" w:hAnsi="Consolas"/>
          <w:color w:val="0000FF"/>
          <w:sz w:val="18"/>
          <w:szCs w:val="18"/>
          <w:lang w:val="en-US" w:eastAsia="en-US"/>
        </w:rPr>
        <w:t>me:WKB</w:t>
      </w:r>
      <w:r w:rsidR="005F3ED1">
        <w:rPr>
          <w:rFonts w:ascii="Consolas" w:hAnsi="Consolas"/>
          <w:sz w:val="18"/>
          <w:szCs w:val="18"/>
          <w:lang w:val="en-US" w:eastAsia="en-US"/>
        </w:rPr>
        <w:t>"</w:t>
      </w:r>
      <w:r w:rsidR="005F3ED1">
        <w:rPr>
          <w:rFonts w:ascii="Consolas" w:hAnsi="Consolas"/>
          <w:color w:val="0000FF"/>
          <w:sz w:val="18"/>
          <w:szCs w:val="18"/>
          <w:lang w:val="en-US" w:eastAsia="en-US"/>
        </w:rPr>
        <w:t>&gt;</w:t>
      </w:r>
    </w:p>
    <w:p w:rsidR="00F77C82" w:rsidRPr="007318A4" w:rsidRDefault="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w:t>
      </w:r>
      <w:r w:rsidR="00F77C82" w:rsidRPr="007318A4">
        <w:rPr>
          <w:rFonts w:ascii="Courier New" w:hAnsi="Courier New" w:cs="Courier New"/>
          <w:color w:val="0000FF"/>
          <w:sz w:val="18"/>
          <w:szCs w:val="18"/>
        </w:rPr>
        <w:t>&lt;</w:t>
      </w:r>
      <w:r w:rsidR="00F77C82" w:rsidRPr="007318A4">
        <w:rPr>
          <w:rFonts w:ascii="Courier New" w:hAnsi="Courier New" w:cs="Courier New"/>
          <w:color w:val="A31515"/>
          <w:sz w:val="18"/>
          <w:szCs w:val="18"/>
        </w:rPr>
        <w:t>me:IRCPotential</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units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kcal/mol</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 xml:space="preserve"> </w:t>
      </w:r>
      <w:r w:rsidR="00F77C82" w:rsidRPr="007318A4">
        <w:rPr>
          <w:rFonts w:ascii="Courier New" w:hAnsi="Courier New" w:cs="Courier New"/>
          <w:color w:val="FF0000"/>
          <w:sz w:val="18"/>
          <w:szCs w:val="18"/>
        </w:rPr>
        <w:t>ReducedMass</w:t>
      </w:r>
      <w:r w:rsidR="00F77C82" w:rsidRPr="007318A4">
        <w:rPr>
          <w:rFonts w:ascii="Courier New" w:hAnsi="Courier New" w:cs="Courier New"/>
          <w:color w:val="0000FF"/>
          <w:sz w:val="18"/>
          <w:szCs w:val="18"/>
        </w:rPr>
        <w:t>=</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0.679</w:t>
      </w:r>
      <w:r w:rsidR="00F77C82" w:rsidRPr="007318A4">
        <w:rPr>
          <w:rFonts w:ascii="Courier New" w:hAnsi="Courier New" w:cs="Courier New"/>
          <w:sz w:val="18"/>
          <w:szCs w:val="18"/>
        </w:rPr>
        <w:t>"</w:t>
      </w:r>
      <w:r w:rsidR="00F77C82"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-3.5E-10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1.47</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005F3ED1">
        <w:rPr>
          <w:rFonts w:ascii="Courier New" w:hAnsi="Courier New" w:cs="Courier New"/>
          <w:color w:val="FF0000"/>
          <w:sz w:val="18"/>
          <w:szCs w:val="18"/>
        </w:rPr>
        <w:t xml:space="preserve">ReacCoord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-3.4E-10</w:t>
      </w:r>
      <w:r w:rsidRPr="007318A4">
        <w:rPr>
          <w:rFonts w:ascii="Courier New" w:hAnsi="Courier New" w:cs="Courier New"/>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1.51</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F77C82" w:rsidRPr="007318A4" w:rsidRDefault="00F77C82">
      <w:pPr>
        <w:tabs>
          <w:tab w:val="clear" w:pos="540"/>
          <w:tab w:val="clear" w:pos="8064"/>
        </w:tabs>
        <w:autoSpaceDE w:val="0"/>
        <w:spacing w:after="0" w:line="240" w:lineRule="auto"/>
        <w:rPr>
          <w:rFonts w:ascii="Courier New" w:hAnsi="Courier New" w:cs="Courier New"/>
          <w:color w:val="0000FF"/>
          <w:sz w:val="18"/>
          <w:szCs w:val="18"/>
        </w:rPr>
      </w:pPr>
      <w:r w:rsidRPr="007318A4">
        <w:rPr>
          <w:rFonts w:ascii="Courier New" w:hAnsi="Courier New" w:cs="Courier New"/>
          <w:color w:val="0000FF"/>
          <w:sz w:val="18"/>
          <w:szCs w:val="18"/>
        </w:rPr>
        <w:t xml:space="preserve">        &lt;</w:t>
      </w:r>
      <w:r w:rsidRPr="007318A4">
        <w:rPr>
          <w:rFonts w:ascii="Courier New" w:hAnsi="Courier New" w:cs="Courier New"/>
          <w:color w:val="A31515"/>
          <w:sz w:val="18"/>
          <w:szCs w:val="18"/>
        </w:rPr>
        <w:t>me:PotentialPoint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ReacCoo</w:t>
      </w:r>
      <w:r w:rsidR="005F3ED1">
        <w:rPr>
          <w:rFonts w:ascii="Courier New" w:hAnsi="Courier New" w:cs="Courier New"/>
          <w:color w:val="FF0000"/>
          <w:sz w:val="18"/>
          <w:szCs w:val="18"/>
        </w:rPr>
        <w:t xml:space="preserve">rd </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-3.3E-10</w:t>
      </w:r>
      <w:r w:rsidRPr="007318A4">
        <w:rPr>
          <w:rFonts w:ascii="Courier New" w:hAnsi="Courier New" w:cs="Courier New"/>
          <w:sz w:val="18"/>
          <w:szCs w:val="18"/>
        </w:rPr>
        <w:t>"</w:t>
      </w:r>
      <w:r w:rsidRPr="007318A4">
        <w:rPr>
          <w:rFonts w:ascii="Courier New" w:hAnsi="Courier New" w:cs="Courier New"/>
          <w:color w:val="0000FF"/>
          <w:sz w:val="18"/>
          <w:szCs w:val="18"/>
        </w:rPr>
        <w:t xml:space="preserve"> </w:t>
      </w:r>
      <w:r w:rsidRPr="007318A4">
        <w:rPr>
          <w:rFonts w:ascii="Courier New" w:hAnsi="Courier New" w:cs="Courier New"/>
          <w:color w:val="FF0000"/>
          <w:sz w:val="18"/>
          <w:szCs w:val="18"/>
        </w:rPr>
        <w:t>potential</w:t>
      </w:r>
      <w:r w:rsidRPr="007318A4">
        <w:rPr>
          <w:rFonts w:ascii="Courier New" w:hAnsi="Courier New" w:cs="Courier New"/>
          <w:color w:val="0000FF"/>
          <w:sz w:val="18"/>
          <w:szCs w:val="18"/>
        </w:rPr>
        <w:t xml:space="preserve">= </w:t>
      </w:r>
      <w:r w:rsidRPr="007318A4">
        <w:rPr>
          <w:rFonts w:ascii="Courier New" w:hAnsi="Courier New" w:cs="Courier New"/>
          <w:sz w:val="18"/>
          <w:szCs w:val="18"/>
        </w:rPr>
        <w:t>"</w:t>
      </w:r>
      <w:r w:rsidRPr="007318A4">
        <w:rPr>
          <w:rFonts w:ascii="Courier New" w:hAnsi="Courier New" w:cs="Courier New"/>
          <w:color w:val="0000FF"/>
          <w:sz w:val="18"/>
          <w:szCs w:val="18"/>
        </w:rPr>
        <w:t>1.58</w:t>
      </w:r>
      <w:r w:rsidRPr="007318A4">
        <w:rPr>
          <w:rFonts w:ascii="Courier New" w:hAnsi="Courier New" w:cs="Courier New"/>
          <w:sz w:val="18"/>
          <w:szCs w:val="18"/>
        </w:rPr>
        <w:t>"</w:t>
      </w:r>
      <w:r w:rsidRPr="007318A4">
        <w:rPr>
          <w:rFonts w:ascii="Courier New" w:hAnsi="Courier New" w:cs="Courier New"/>
          <w:color w:val="0000FF"/>
          <w:sz w:val="18"/>
          <w:szCs w:val="18"/>
        </w:rPr>
        <w:t>/&gt;</w:t>
      </w:r>
    </w:p>
    <w:p w:rsidR="005F3ED1" w:rsidRDefault="005F3ED1" w:rsidP="005F3ED1">
      <w:pPr>
        <w:tabs>
          <w:tab w:val="clear" w:pos="540"/>
          <w:tab w:val="clear" w:pos="8064"/>
        </w:tabs>
        <w:autoSpaceDE w:val="0"/>
        <w:spacing w:after="0" w:line="240" w:lineRule="auto"/>
        <w:rPr>
          <w:rFonts w:ascii="Courier New" w:hAnsi="Courier New" w:cs="Courier New"/>
          <w:color w:val="0000FF"/>
          <w:sz w:val="18"/>
          <w:szCs w:val="18"/>
        </w:rPr>
      </w:pPr>
      <w:r>
        <w:rPr>
          <w:rFonts w:ascii="Courier New" w:hAnsi="Courier New" w:cs="Courier New"/>
          <w:color w:val="0000FF"/>
          <w:sz w:val="18"/>
          <w:szCs w:val="18"/>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urier New" w:hAnsi="Courier New" w:cs="Courier New"/>
          <w:color w:val="0000FF"/>
          <w:sz w:val="20"/>
        </w:rPr>
        <w:t xml:space="preserve">  </w:t>
      </w:r>
      <w:r>
        <w:rPr>
          <w:rFonts w:ascii="Consolas" w:hAnsi="Consolas"/>
          <w:color w:val="0000FF"/>
          <w:sz w:val="18"/>
          <w:szCs w:val="18"/>
          <w:lang w:val="en-US" w:eastAsia="en-US"/>
        </w:rPr>
        <w:t xml:space="preserve">  &lt;/</w:t>
      </w:r>
      <w:r>
        <w:rPr>
          <w:rFonts w:ascii="Consolas" w:hAnsi="Consolas"/>
          <w:color w:val="A31515"/>
          <w:sz w:val="18"/>
          <w:szCs w:val="18"/>
          <w:lang w:val="en-US" w:eastAsia="en-US"/>
        </w:rPr>
        <w:t>me:IRCPotential</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sidRPr="005F3ED1">
        <w:rPr>
          <w:rFonts w:ascii="Courier New" w:hAnsi="Courier New" w:cs="Courier New"/>
          <w:color w:val="A31515"/>
          <w:sz w:val="18"/>
          <w:szCs w:val="18"/>
        </w:rPr>
        <w:t>me:tunneling</w:t>
      </w:r>
      <w:r>
        <w:rPr>
          <w:rFonts w:ascii="Consolas" w:hAnsi="Consolas"/>
          <w:color w:val="0000FF"/>
          <w:sz w:val="18"/>
          <w:szCs w:val="18"/>
          <w:lang w:val="en-US" w:eastAsia="en-US"/>
        </w:rPr>
        <w:t>&gt;</w:t>
      </w:r>
    </w:p>
    <w:p w:rsidR="00F77C82" w:rsidRDefault="00F77C82">
      <w:pPr>
        <w:tabs>
          <w:tab w:val="clear" w:pos="540"/>
          <w:tab w:val="clear" w:pos="8064"/>
        </w:tabs>
        <w:autoSpaceDE w:val="0"/>
        <w:spacing w:after="0" w:line="240" w:lineRule="auto"/>
        <w:rPr>
          <w:rFonts w:ascii="Courier New" w:hAnsi="Courier New" w:cs="Courier New"/>
          <w:color w:val="0000FF"/>
          <w:sz w:val="20"/>
        </w:rPr>
      </w:pPr>
      <w:r>
        <w:rPr>
          <w:rFonts w:ascii="Courier New" w:hAnsi="Courier New" w:cs="Courier New"/>
          <w:color w:val="0000FF"/>
          <w:sz w:val="20"/>
        </w:rPr>
        <w:t xml:space="preserve">        </w:t>
      </w:r>
    </w:p>
    <w:p w:rsidR="005F3ED1" w:rsidRDefault="00F77C82">
      <w:pPr>
        <w:tabs>
          <w:tab w:val="clear" w:pos="540"/>
          <w:tab w:val="clear" w:pos="8064"/>
        </w:tabs>
        <w:autoSpaceDE w:val="0"/>
        <w:spacing w:after="0"/>
        <w:rPr>
          <w:color w:val="0000FF"/>
          <w:szCs w:val="24"/>
        </w:rPr>
      </w:pPr>
      <w:r>
        <w:rPr>
          <w:szCs w:val="24"/>
        </w:rPr>
        <w:t xml:space="preserve">This potential should be defined such that </w:t>
      </w:r>
      <w:r>
        <w:rPr>
          <w:rFonts w:ascii="Courier New" w:hAnsi="Courier New" w:cs="Courier New"/>
          <w:color w:val="FF0000"/>
          <w:sz w:val="20"/>
        </w:rPr>
        <w:t xml:space="preserve">ReacCoord </w:t>
      </w:r>
      <w:r>
        <w:rPr>
          <w:szCs w:val="24"/>
        </w:rPr>
        <w:t xml:space="preserve">= 0 at threshold. The units of the reaction coordinate are meters and the units for the corresponding potential are defined by the </w:t>
      </w:r>
      <w:proofErr w:type="gramStart"/>
      <w:r>
        <w:rPr>
          <w:rFonts w:ascii="Courier New" w:hAnsi="Courier New" w:cs="Courier New"/>
          <w:color w:val="FF0000"/>
          <w:sz w:val="20"/>
        </w:rPr>
        <w:t>units</w:t>
      </w:r>
      <w:proofErr w:type="gramEnd"/>
      <w:r>
        <w:rPr>
          <w:szCs w:val="24"/>
        </w:rPr>
        <w:t xml:space="preserve"> element. The reduced mass of the reaction coordinate may also be defined in units of amu though mass weighted coordinates are assumed if this element is not present.</w:t>
      </w:r>
      <w:r>
        <w:rPr>
          <w:color w:val="0000FF"/>
          <w:szCs w:val="24"/>
        </w:rPr>
        <w:tab/>
      </w:r>
      <w:r w:rsidR="005F3ED1">
        <w:rPr>
          <w:color w:val="0000FF"/>
          <w:szCs w:val="24"/>
        </w:rPr>
        <w:t xml:space="preserve"> </w:t>
      </w:r>
    </w:p>
    <w:p w:rsidR="003F79AD"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examples\Tunnelling\H+H2,T+T2.xml</w:t>
      </w:r>
      <w:r>
        <w:t>.</w:t>
      </w:r>
    </w:p>
    <w:p w:rsidR="00EA3673" w:rsidRDefault="003F79AD">
      <w:pPr>
        <w:tabs>
          <w:tab w:val="clear" w:pos="540"/>
          <w:tab w:val="clear" w:pos="8064"/>
        </w:tabs>
        <w:autoSpaceDE w:val="0"/>
        <w:spacing w:after="0"/>
        <w:rPr>
          <w:rFonts w:cs="Times New Roman"/>
          <w:szCs w:val="24"/>
        </w:rPr>
      </w:pPr>
      <w:r w:rsidRPr="003F79AD">
        <w:rPr>
          <w:color w:val="FF0000"/>
          <w:szCs w:val="24"/>
        </w:rPr>
        <w:lastRenderedPageBreak/>
        <w:t>DefinedTunnelingCoefficients:</w:t>
      </w:r>
      <w:r>
        <w:rPr>
          <w:color w:val="FF0000"/>
          <w:szCs w:val="24"/>
        </w:rPr>
        <w:t xml:space="preserve"> </w:t>
      </w:r>
      <w:r>
        <w:rPr>
          <w:szCs w:val="24"/>
        </w:rPr>
        <w:t>This class reads tunneling coefficients calculated from some external source</w:t>
      </w:r>
      <w:r w:rsidR="005F3ED1">
        <w:rPr>
          <w:szCs w:val="24"/>
        </w:rPr>
        <w:t>.</w:t>
      </w:r>
      <w:r>
        <w:t xml:space="preserve"> This class requires tunnelling probabilities as a function of energy </w:t>
      </w:r>
      <w:proofErr w:type="gramStart"/>
      <w:r>
        <w:t>( presently</w:t>
      </w:r>
      <w:proofErr w:type="gramEnd"/>
      <w:r>
        <w:t xml:space="preserve"> the energy units must be cm</w:t>
      </w:r>
      <w:r>
        <w:rPr>
          <w:vertAlign w:val="superscript"/>
        </w:rPr>
        <w:t>-1</w:t>
      </w:r>
      <w:r>
        <w:t>) and the zero of energy should correspond to the ZPE of the reactant (s) sp</w:t>
      </w:r>
      <w:r w:rsidR="00EA3673">
        <w:t xml:space="preserve">ecified in the reaction elements. These discrete tunnelling probabilities are interpolated over the full energy range required using a spline function. </w:t>
      </w:r>
      <w:r w:rsidR="005F3ED1">
        <w:rPr>
          <w:szCs w:val="24"/>
        </w:rPr>
        <w:t xml:space="preserve">The method is specified </w:t>
      </w:r>
      <w:r w:rsidR="005F3ED1">
        <w:t>in the section(s) defining the reaction(s) to which tunnelling is to be applied as follows</w:t>
      </w:r>
      <w:r w:rsidR="00002487" w:rsidRPr="00002487">
        <w:rPr>
          <w:rFonts w:cs="Times New Roman"/>
          <w:szCs w:val="24"/>
        </w:rPr>
        <w: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Defined</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proofErr w:type="gramStart"/>
      <w:r>
        <w:rPr>
          <w:rFonts w:ascii="Consolas" w:hAnsi="Consolas"/>
          <w:color w:val="A31515"/>
          <w:sz w:val="18"/>
          <w:szCs w:val="18"/>
          <w:lang w:val="en-US" w:eastAsia="en-US"/>
        </w:rPr>
        <w:t>me:</w:t>
      </w:r>
      <w:proofErr w:type="gramEnd"/>
      <w:r>
        <w:rPr>
          <w:rFonts w:ascii="Consolas" w:hAnsi="Consolas"/>
          <w:color w:val="A31515"/>
          <w:sz w:val="18"/>
          <w:szCs w:val="18"/>
          <w:lang w:val="en-US" w:eastAsia="en-US"/>
        </w:rPr>
        <w:t>DefinedTunnelingCoefficients</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0</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3.96E-15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1.89</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4.09E-15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sz w:val="18"/>
          <w:szCs w:val="18"/>
          <w:lang w:val="en-US" w:eastAsia="en-US"/>
        </w:rPr>
        <w:t xml:space="preserve">          . . .</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2542.33</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4.98E-01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me:DefinedPE</w:t>
      </w:r>
      <w:r>
        <w:rPr>
          <w:rFonts w:ascii="Consolas" w:hAnsi="Consolas"/>
          <w:color w:val="0000FF"/>
          <w:sz w:val="18"/>
          <w:szCs w:val="18"/>
          <w:lang w:val="en-US" w:eastAsia="en-US"/>
        </w:rPr>
        <w:t xml:space="preserve"> </w:t>
      </w:r>
      <w:r>
        <w:rPr>
          <w:rFonts w:ascii="Consolas" w:hAnsi="Consolas"/>
          <w:color w:val="FF0000"/>
          <w:sz w:val="18"/>
          <w:szCs w:val="18"/>
          <w:lang w:val="en-US" w:eastAsia="en-US"/>
        </w:rPr>
        <w:t>energy</w:t>
      </w:r>
      <w:r>
        <w:rPr>
          <w:rFonts w:ascii="Consolas" w:hAnsi="Consolas"/>
          <w:color w:val="0000FF"/>
          <w:sz w:val="18"/>
          <w:szCs w:val="18"/>
          <w:lang w:val="en-US" w:eastAsia="en-US"/>
        </w:rPr>
        <w:t xml:space="preserve">= </w:t>
      </w:r>
      <w:proofErr w:type="gramStart"/>
      <w:r>
        <w:rPr>
          <w:rFonts w:ascii="Consolas" w:hAnsi="Consolas"/>
          <w:sz w:val="18"/>
          <w:szCs w:val="18"/>
          <w:lang w:val="en-US" w:eastAsia="en-US"/>
        </w:rPr>
        <w:t>"</w:t>
      </w:r>
      <w:r>
        <w:rPr>
          <w:rFonts w:ascii="Consolas" w:hAnsi="Consolas"/>
          <w:color w:val="0000FF"/>
          <w:sz w:val="18"/>
          <w:szCs w:val="18"/>
          <w:lang w:val="en-US" w:eastAsia="en-US"/>
        </w:rPr>
        <w:t xml:space="preserve"> 2544.185</w:t>
      </w:r>
      <w:proofErr w:type="gramEnd"/>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w:t>
      </w:r>
      <w:r>
        <w:rPr>
          <w:rFonts w:ascii="Consolas" w:hAnsi="Consolas"/>
          <w:color w:val="FF0000"/>
          <w:sz w:val="18"/>
          <w:szCs w:val="18"/>
          <w:lang w:val="en-US" w:eastAsia="en-US"/>
        </w:rPr>
        <w:t>pE</w:t>
      </w:r>
      <w:r>
        <w:rPr>
          <w:rFonts w:ascii="Consolas" w:hAnsi="Consolas"/>
          <w:color w:val="0000FF"/>
          <w:sz w:val="18"/>
          <w:szCs w:val="18"/>
          <w:lang w:val="en-US" w:eastAsia="en-US"/>
        </w:rPr>
        <w:t xml:space="preserve">= </w:t>
      </w:r>
      <w:r>
        <w:rPr>
          <w:rFonts w:ascii="Consolas" w:hAnsi="Consolas"/>
          <w:sz w:val="18"/>
          <w:szCs w:val="18"/>
          <w:lang w:val="en-US" w:eastAsia="en-US"/>
        </w:rPr>
        <w:t>"</w:t>
      </w:r>
      <w:r>
        <w:rPr>
          <w:rFonts w:ascii="Consolas" w:hAnsi="Consolas"/>
          <w:color w:val="0000FF"/>
          <w:sz w:val="18"/>
          <w:szCs w:val="18"/>
          <w:lang w:val="en-US" w:eastAsia="en-US"/>
        </w:rPr>
        <w:t xml:space="preserve"> 5.00E-01 </w:t>
      </w:r>
      <w:r>
        <w:rPr>
          <w:rFonts w:ascii="Consolas" w:hAnsi="Consolas"/>
          <w:sz w:val="18"/>
          <w:szCs w:val="18"/>
          <w:lang w:val="en-US" w:eastAsia="en-US"/>
        </w:rPr>
        <w:t>"</w:t>
      </w:r>
      <w:r>
        <w:rPr>
          <w:rFonts w:ascii="Consolas" w:hAnsi="Consolas"/>
          <w:color w:val="0000FF"/>
          <w:sz w:val="18"/>
          <w:szCs w:val="18"/>
          <w:lang w:val="en-US" w:eastAsia="en-US"/>
        </w:rPr>
        <w:t>/&gt;</w:t>
      </w:r>
    </w:p>
    <w:p w:rsid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me:DefinedTunnelingCoefficients</w:t>
      </w:r>
      <w:r>
        <w:rPr>
          <w:rFonts w:ascii="Consolas" w:hAnsi="Consolas"/>
          <w:color w:val="0000FF"/>
          <w:sz w:val="18"/>
          <w:szCs w:val="18"/>
          <w:lang w:val="en-US" w:eastAsia="en-US"/>
        </w:rPr>
        <w:t>&gt;</w:t>
      </w:r>
    </w:p>
    <w:p w:rsidR="00002487"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me:tunneling</w:t>
      </w:r>
      <w:r>
        <w:rPr>
          <w:rFonts w:ascii="Consolas" w:hAnsi="Consolas"/>
          <w:color w:val="0000FF"/>
          <w:sz w:val="18"/>
          <w:szCs w:val="18"/>
          <w:lang w:val="en-US" w:eastAsia="en-US"/>
        </w:rPr>
        <w:t>&gt;</w:t>
      </w:r>
    </w:p>
    <w:p w:rsidR="005F3ED1" w:rsidRPr="005F3ED1" w:rsidRDefault="005F3ED1" w:rsidP="005F3ED1">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p>
    <w:p w:rsidR="00002487" w:rsidRPr="00002487" w:rsidRDefault="00002487">
      <w:pPr>
        <w:tabs>
          <w:tab w:val="clear" w:pos="540"/>
          <w:tab w:val="clear" w:pos="8064"/>
        </w:tabs>
        <w:autoSpaceDE w:val="0"/>
        <w:spacing w:after="0"/>
      </w:pPr>
      <w:r>
        <w:t xml:space="preserve">Where </w:t>
      </w:r>
      <w:r w:rsidRPr="00002487">
        <w:rPr>
          <w:color w:val="FF0000"/>
        </w:rPr>
        <w:t>Energy</w:t>
      </w:r>
      <w:r>
        <w:t xml:space="preserve"> is relative to the reactant ZPE in cm</w:t>
      </w:r>
      <w:r>
        <w:rPr>
          <w:vertAlign w:val="superscript"/>
        </w:rPr>
        <w:t>-1</w:t>
      </w:r>
      <w:r>
        <w:t xml:space="preserve"> and </w:t>
      </w:r>
      <w:r w:rsidRPr="00002487">
        <w:rPr>
          <w:color w:val="FF0000"/>
        </w:rPr>
        <w:t>pE</w:t>
      </w:r>
      <w:r>
        <w:t xml:space="preserve"> is the corresponding tunneling probability at this energy. </w:t>
      </w:r>
    </w:p>
    <w:p w:rsidR="007318A4" w:rsidRDefault="005F3ED1">
      <w:pPr>
        <w:tabs>
          <w:tab w:val="clear" w:pos="540"/>
          <w:tab w:val="clear" w:pos="8064"/>
        </w:tabs>
        <w:autoSpaceDE w:val="0"/>
        <w:spacing w:after="0"/>
        <w:rPr>
          <w:color w:val="0000FF"/>
          <w:szCs w:val="24"/>
        </w:rPr>
      </w:pPr>
      <w:r>
        <w:t xml:space="preserve">There is an example in </w:t>
      </w:r>
      <w:r w:rsidRPr="005F3ED1">
        <w:rPr>
          <w:rFonts w:ascii="Courier New" w:hAnsi="Courier New" w:cs="Courier New"/>
          <w:noProof/>
          <w:sz w:val="20"/>
          <w:lang w:eastAsia="en-GB"/>
        </w:rPr>
        <w:t>examples\DefinedTunellingCoefficients\OH+methanol.xml</w:t>
      </w:r>
      <w:r>
        <w:rPr>
          <w:rFonts w:ascii="Courier New" w:hAnsi="Courier New" w:cs="Courier New"/>
          <w:noProof/>
          <w:sz w:val="20"/>
          <w:lang w:eastAsia="en-GB"/>
        </w:rPr>
        <w:t>.</w:t>
      </w:r>
    </w:p>
    <w:p w:rsidR="00F77C82" w:rsidRDefault="00F77C82">
      <w:pPr>
        <w:pStyle w:val="Heading3"/>
        <w:tabs>
          <w:tab w:val="left" w:pos="567"/>
        </w:tabs>
        <w:ind w:left="426" w:hanging="426"/>
      </w:pPr>
      <w:bookmarkStart w:id="114" w:name="_Toc380341289"/>
      <w:r>
        <w:t>Spin Forbidden RRKM theory</w:t>
      </w:r>
      <w:bookmarkEnd w:id="114"/>
    </w:p>
    <w:p w:rsidR="00F77C82" w:rsidRDefault="00F77C82">
      <w:pPr>
        <w:rPr>
          <w:szCs w:val="24"/>
        </w:rPr>
      </w:pPr>
      <w:r>
        <w:rPr>
          <w:szCs w:val="24"/>
        </w:rPr>
        <w:t xml:space="preserve">The abstract base class for tunnelling corrections is </w:t>
      </w:r>
      <w:r w:rsidR="00592261" w:rsidRPr="00391CEA">
        <w:rPr>
          <w:rFonts w:ascii="Courier New" w:hAnsi="Courier New" w:cs="Courier New"/>
          <w:color w:val="FF0000"/>
          <w:sz w:val="20"/>
        </w:rPr>
        <w:t>CrossingCalculator</w:t>
      </w:r>
      <w:r>
        <w:rPr>
          <w:szCs w:val="24"/>
        </w:rPr>
        <w:t xml:space="preserve">, which lives in </w:t>
      </w:r>
      <w:r w:rsidR="00592261" w:rsidRPr="00391CEA">
        <w:rPr>
          <w:rFonts w:ascii="Courier New" w:hAnsi="Courier New" w:cs="Courier New"/>
          <w:color w:val="FF0000"/>
          <w:sz w:val="20"/>
        </w:rPr>
        <w:t>Crossing.h</w:t>
      </w:r>
      <w:r>
        <w:rPr>
          <w:szCs w:val="24"/>
        </w:rPr>
        <w:t>.  The derived concrete classes (i.e., the plug-in classes) offer different methods for calculating tunnelling corrections as follows:</w:t>
      </w:r>
    </w:p>
    <w:p w:rsidR="00F77C82" w:rsidRDefault="00F77C82">
      <w:pPr>
        <w:rPr>
          <w:szCs w:val="24"/>
        </w:rPr>
      </w:pPr>
      <w:r>
        <w:rPr>
          <w:rFonts w:ascii="Courier New" w:hAnsi="Courier New" w:cs="Courier New"/>
          <w:color w:val="FF0000"/>
        </w:rPr>
        <w:t>LandauZenerCrossingCoeff</w:t>
      </w:r>
      <w:r>
        <w:rPr>
          <w:szCs w:val="24"/>
        </w:rPr>
        <w:t xml:space="preserve">: </w:t>
      </w:r>
      <w:proofErr w:type="gramStart"/>
      <w:r>
        <w:rPr>
          <w:szCs w:val="24"/>
        </w:rPr>
        <w:t>which calculates transmission coefficients using Landau Zener theory</w:t>
      </w:r>
      <w:r w:rsidR="007318A4">
        <w:rPr>
          <w:szCs w:val="24"/>
        </w:rPr>
        <w:t>.</w:t>
      </w:r>
      <w:proofErr w:type="gramEnd"/>
    </w:p>
    <w:p w:rsidR="007318A4" w:rsidRDefault="00F77C82">
      <w:pPr>
        <w:rPr>
          <w:szCs w:val="24"/>
        </w:rPr>
      </w:pPr>
      <w:r>
        <w:rPr>
          <w:rFonts w:ascii="Courier New" w:hAnsi="Courier New" w:cs="Courier New"/>
          <w:color w:val="FF0000"/>
        </w:rPr>
        <w:t>WKBCrossingCoeff</w:t>
      </w:r>
      <w:r>
        <w:rPr>
          <w:szCs w:val="24"/>
        </w:rPr>
        <w:t xml:space="preserve">: </w:t>
      </w:r>
      <w:proofErr w:type="gramStart"/>
      <w:r>
        <w:rPr>
          <w:szCs w:val="24"/>
        </w:rPr>
        <w:t>which calculates transmission coefficients that include the effects of tunnelling below threshold</w:t>
      </w:r>
      <w:r w:rsidR="007318A4">
        <w:rPr>
          <w:szCs w:val="24"/>
        </w:rPr>
        <w:t>.</w:t>
      </w:r>
      <w:proofErr w:type="gramEnd"/>
    </w:p>
    <w:p w:rsidR="00F77C82" w:rsidRDefault="00F77C82">
      <w:pPr>
        <w:pStyle w:val="Heading3"/>
        <w:tabs>
          <w:tab w:val="left" w:pos="567"/>
        </w:tabs>
        <w:ind w:left="426" w:hanging="426"/>
      </w:pPr>
      <w:bookmarkStart w:id="115" w:name="_Ref345774704"/>
      <w:bookmarkStart w:id="116" w:name="_Toc380341290"/>
      <w:r>
        <w:t>Distribution Calculator</w:t>
      </w:r>
      <w:bookmarkEnd w:id="115"/>
      <w:bookmarkEnd w:id="116"/>
    </w:p>
    <w:p w:rsidR="00F77C82" w:rsidRDefault="00F77C82">
      <w:pPr>
        <w:rPr>
          <w:szCs w:val="24"/>
        </w:rPr>
      </w:pPr>
      <w:r>
        <w:rPr>
          <w:szCs w:val="24"/>
        </w:rPr>
        <w:t xml:space="preserve">The abstract base class for calculating the initial distributions within the grains is </w:t>
      </w:r>
      <w:r w:rsidR="00592261" w:rsidRPr="00391CEA">
        <w:rPr>
          <w:rFonts w:ascii="Courier New" w:hAnsi="Courier New" w:cs="Courier New"/>
          <w:color w:val="FF0000"/>
          <w:sz w:val="20"/>
        </w:rPr>
        <w:t>DistributionCalculator</w:t>
      </w:r>
      <w:r>
        <w:rPr>
          <w:szCs w:val="24"/>
        </w:rPr>
        <w:t xml:space="preserve">, which </w:t>
      </w:r>
      <w:r w:rsidR="0035469C">
        <w:rPr>
          <w:szCs w:val="24"/>
        </w:rPr>
        <w:t>is located</w:t>
      </w:r>
      <w:r>
        <w:rPr>
          <w:szCs w:val="24"/>
        </w:rPr>
        <w:t xml:space="preserve"> in </w:t>
      </w:r>
      <w:r w:rsidR="00592261" w:rsidRPr="00391CEA">
        <w:rPr>
          <w:rFonts w:ascii="Courier New" w:hAnsi="Courier New" w:cs="Courier New"/>
          <w:color w:val="FF0000"/>
          <w:sz w:val="20"/>
        </w:rPr>
        <w:t>Distribution.h</w:t>
      </w:r>
      <w:r>
        <w:rPr>
          <w:szCs w:val="24"/>
        </w:rPr>
        <w:t xml:space="preserve">.  </w:t>
      </w:r>
      <w:r w:rsidR="007C29B8">
        <w:rPr>
          <w:szCs w:val="24"/>
        </w:rPr>
        <w:t>Note rate coefficients calculated using the Bartis-</w:t>
      </w:r>
      <w:r w:rsidR="007C29B8" w:rsidRPr="007C29B8">
        <w:rPr>
          <w:szCs w:val="24"/>
        </w:rPr>
        <w:t xml:space="preserve">Widom </w:t>
      </w:r>
      <w:r w:rsidR="007C29B8">
        <w:rPr>
          <w:szCs w:val="24"/>
        </w:rPr>
        <w:t xml:space="preserve">method </w:t>
      </w:r>
      <w:proofErr w:type="gramStart"/>
      <w:r w:rsidR="007C29B8" w:rsidRPr="007C29B8">
        <w:rPr>
          <w:szCs w:val="24"/>
        </w:rPr>
        <w:t>are</w:t>
      </w:r>
      <w:proofErr w:type="gramEnd"/>
      <w:r w:rsidR="007C29B8" w:rsidRPr="007C29B8">
        <w:rPr>
          <w:szCs w:val="24"/>
        </w:rPr>
        <w:t xml:space="preserve"> independent of the initial conditions</w:t>
      </w:r>
      <w:r w:rsidR="007C29B8">
        <w:rPr>
          <w:szCs w:val="24"/>
        </w:rPr>
        <w:t xml:space="preserve">. </w:t>
      </w:r>
      <w:r>
        <w:rPr>
          <w:szCs w:val="24"/>
        </w:rPr>
        <w:t>The derived concrete classes (i.e., the plug-in classes) offer different methods for the initial grain distribution as follows:</w:t>
      </w:r>
    </w:p>
    <w:p w:rsidR="00F77C82" w:rsidRDefault="00F77C82">
      <w:pPr>
        <w:rPr>
          <w:szCs w:val="24"/>
        </w:rPr>
      </w:pPr>
      <w:r>
        <w:rPr>
          <w:rFonts w:ascii="Courier New" w:hAnsi="Courier New" w:cs="Courier New"/>
          <w:color w:val="FF0000"/>
        </w:rPr>
        <w:lastRenderedPageBreak/>
        <w:t>Boltzmann</w:t>
      </w:r>
      <w:r w:rsidR="0035469C">
        <w:rPr>
          <w:szCs w:val="24"/>
        </w:rPr>
        <w:t xml:space="preserve">: </w:t>
      </w:r>
      <w:r w:rsidR="001A3892" w:rsidRPr="001A3892">
        <w:rPr>
          <w:szCs w:val="24"/>
        </w:rPr>
        <w:t xml:space="preserve">This is the default </w:t>
      </w:r>
      <w:r w:rsidR="001A3892">
        <w:rPr>
          <w:szCs w:val="24"/>
        </w:rPr>
        <w:t xml:space="preserve">distribution and </w:t>
      </w:r>
      <w:r w:rsidR="0035469C">
        <w:rPr>
          <w:szCs w:val="24"/>
        </w:rPr>
        <w:t>calculates</w:t>
      </w:r>
      <w:r>
        <w:rPr>
          <w:szCs w:val="24"/>
        </w:rPr>
        <w:t xml:space="preserve"> a Boltzmann population for the initial grain distribution within a particular well</w:t>
      </w:r>
      <w:r w:rsidR="001A3892">
        <w:rPr>
          <w:szCs w:val="24"/>
        </w:rPr>
        <w:t xml:space="preserve"> and </w:t>
      </w:r>
      <w:r w:rsidR="001805C2">
        <w:rPr>
          <w:szCs w:val="24"/>
        </w:rPr>
        <w:t>can be explicitly</w:t>
      </w:r>
      <w:r w:rsidR="001A3892">
        <w:rPr>
          <w:szCs w:val="24"/>
        </w:rPr>
        <w:t xml:space="preserve"> specified as:</w:t>
      </w:r>
    </w:p>
    <w:p w:rsidR="001A3892" w:rsidRPr="007318A4"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8"/>
          <w:szCs w:val="18"/>
          <w:lang w:eastAsia="en-GB"/>
        </w:rPr>
      </w:pPr>
      <w:r w:rsidRPr="001A3892">
        <w:rPr>
          <w:rFonts w:ascii="Courier New" w:hAnsi="Courier New" w:cs="Courier New"/>
          <w:color w:val="0000FF"/>
          <w:sz w:val="16"/>
          <w:szCs w:val="16"/>
          <w:lang w:eastAsia="en-GB"/>
        </w:rPr>
        <w:t xml:space="preserve">  </w:t>
      </w:r>
      <w:r w:rsidR="00592261" w:rsidRPr="00592261">
        <w:rPr>
          <w:rFonts w:ascii="Courier New" w:hAnsi="Courier New" w:cs="Courier New"/>
          <w:color w:val="0000FF"/>
          <w:sz w:val="18"/>
          <w:szCs w:val="18"/>
          <w:lang w:eastAsia="en-GB"/>
        </w:rPr>
        <w:t>&lt;</w:t>
      </w:r>
      <w:r w:rsidR="00592261" w:rsidRPr="00592261">
        <w:rPr>
          <w:rFonts w:ascii="Courier New" w:hAnsi="Courier New" w:cs="Courier New"/>
          <w:color w:val="A31515"/>
          <w:sz w:val="18"/>
          <w:szCs w:val="18"/>
          <w:lang w:eastAsia="en-GB"/>
        </w:rPr>
        <w:t>me:DistributionCalcMethod</w:t>
      </w:r>
      <w:r w:rsidR="001805C2">
        <w:rPr>
          <w:rFonts w:ascii="Courier New" w:hAnsi="Courier New" w:cs="Courier New"/>
          <w:color w:val="0000FF"/>
          <w:sz w:val="18"/>
          <w:szCs w:val="18"/>
          <w:lang w:eastAsia="en-GB"/>
        </w:rPr>
        <w:t xml:space="preserve"> name= “</w:t>
      </w:r>
      <w:r w:rsidR="00592261" w:rsidRPr="00592261">
        <w:rPr>
          <w:rFonts w:ascii="Courier New" w:hAnsi="Courier New" w:cs="Courier New"/>
          <w:sz w:val="18"/>
          <w:szCs w:val="18"/>
          <w:lang w:eastAsia="en-GB"/>
        </w:rPr>
        <w:t>Boltzmann</w:t>
      </w:r>
      <w:r w:rsidR="001805C2">
        <w:rPr>
          <w:rFonts w:ascii="Courier New" w:hAnsi="Courier New" w:cs="Courier New"/>
          <w:sz w:val="18"/>
          <w:szCs w:val="18"/>
          <w:lang w:eastAsia="en-GB"/>
        </w:rPr>
        <w:t>”</w:t>
      </w:r>
      <w:r w:rsidR="001805C2">
        <w:rPr>
          <w:rFonts w:ascii="Courier New" w:hAnsi="Courier New" w:cs="Courier New"/>
          <w:color w:val="0000FF"/>
          <w:sz w:val="18"/>
          <w:szCs w:val="18"/>
          <w:lang w:eastAsia="en-GB"/>
        </w:rPr>
        <w:t xml:space="preserve"> </w:t>
      </w:r>
      <w:r w:rsidR="00592261" w:rsidRPr="00592261">
        <w:rPr>
          <w:rFonts w:ascii="Courier New" w:hAnsi="Courier New" w:cs="Courier New"/>
          <w:color w:val="0000FF"/>
          <w:sz w:val="18"/>
          <w:szCs w:val="18"/>
          <w:lang w:eastAsia="en-GB"/>
        </w:rPr>
        <w:t>/&gt;</w:t>
      </w:r>
    </w:p>
    <w:p w:rsid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1A3892" w:rsidRPr="001A3892" w:rsidRDefault="001A3892" w:rsidP="001A3892">
      <w:pPr>
        <w:tabs>
          <w:tab w:val="clear" w:pos="540"/>
          <w:tab w:val="clear" w:pos="8064"/>
        </w:tabs>
        <w:suppressAutoHyphens w:val="0"/>
        <w:autoSpaceDE w:val="0"/>
        <w:autoSpaceDN w:val="0"/>
        <w:adjustRightInd w:val="0"/>
        <w:spacing w:after="0" w:line="240" w:lineRule="auto"/>
        <w:jc w:val="left"/>
        <w:rPr>
          <w:rFonts w:ascii="Courier New" w:hAnsi="Courier New" w:cs="Courier New"/>
          <w:sz w:val="16"/>
          <w:szCs w:val="16"/>
          <w:lang w:eastAsia="en-GB"/>
        </w:rPr>
      </w:pPr>
    </w:p>
    <w:p w:rsidR="0035469C" w:rsidRDefault="0035469C" w:rsidP="0035469C">
      <w:pPr>
        <w:rPr>
          <w:szCs w:val="24"/>
        </w:rPr>
      </w:pPr>
      <w:r>
        <w:rPr>
          <w:rFonts w:ascii="Courier New" w:hAnsi="Courier New" w:cs="Courier New"/>
          <w:color w:val="FF0000"/>
        </w:rPr>
        <w:t>Prior</w:t>
      </w:r>
      <w:r>
        <w:rPr>
          <w:szCs w:val="24"/>
        </w:rPr>
        <w:t xml:space="preserve">: </w:t>
      </w:r>
      <w:r w:rsidR="001E6E78">
        <w:rPr>
          <w:szCs w:val="24"/>
        </w:rPr>
        <w:t xml:space="preserve">This distribution approximately models the distribution that a species emerging from a dissociation process might have. For the dissociation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610BF6" w:rsidP="009007FC">
            <w:pPr>
              <w:rPr>
                <w:szCs w:val="24"/>
              </w:rPr>
            </w:pPr>
            <m:oMathPara>
              <m:oMath>
                <m:r>
                  <w:rPr>
                    <w:rFonts w:ascii="Cambria Math" w:hAnsi="Cambria Math"/>
                    <w:szCs w:val="24"/>
                  </w:rPr>
                  <m:t>A</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⟶B+C</m:t>
                </m:r>
              </m:oMath>
            </m:oMathPara>
          </w:p>
        </w:tc>
        <w:tc>
          <w:tcPr>
            <w:tcW w:w="389" w:type="dxa"/>
            <w:vAlign w:val="center"/>
          </w:tcPr>
          <w:p w:rsidR="00610BF6" w:rsidRPr="00A33877" w:rsidRDefault="00610BF6" w:rsidP="00542BED">
            <w:pPr>
              <w:rPr>
                <w:b/>
              </w:rPr>
            </w:pPr>
            <w:r>
              <w:t>(11.</w:t>
            </w:r>
            <w:r w:rsidR="00542BED">
              <w:t>8</w:t>
            </w:r>
            <w:r>
              <w:t>)</w:t>
            </w:r>
          </w:p>
        </w:tc>
      </w:tr>
    </w:tbl>
    <w:p w:rsidR="00F10A46" w:rsidRDefault="00F10A46" w:rsidP="0035469C">
      <w:pPr>
        <w:rPr>
          <w:szCs w:val="24"/>
        </w:rPr>
      </w:pPr>
      <w:r>
        <w:rPr>
          <w:szCs w:val="24"/>
        </w:rPr>
        <w:t xml:space="preserve">Where the species </w:t>
      </w:r>
      <m:oMath>
        <m:r>
          <w:rPr>
            <w:rFonts w:ascii="Cambria Math" w:hAnsi="Cambria Math"/>
            <w:szCs w:val="24"/>
          </w:rPr>
          <m:t>A</m:t>
        </m:r>
      </m:oMath>
      <w:r>
        <w:rPr>
          <w:szCs w:val="24"/>
        </w:rPr>
        <w:t xml:space="preserve"> has a well-defined excess </w:t>
      </w:r>
      <w:proofErr w:type="gramStart"/>
      <w:r>
        <w:rPr>
          <w:szCs w:val="24"/>
        </w:rPr>
        <w:t xml:space="preserve">energy </w:t>
      </w:r>
      <w:proofErr w:type="gramEnd"/>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Pr>
          <w:szCs w:val="24"/>
        </w:rPr>
        <w:t>, i.e. energy in excess of the reaction threshold, the prior distribution of the species B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8110"/>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100241" w:rsidP="009007FC">
            <w:pPr>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e>
                </m:d>
                <m:r>
                  <w:rPr>
                    <w:rFonts w:ascii="Cambria Math" w:hAnsi="Cambria Math"/>
                    <w:szCs w:val="24"/>
                  </w:rPr>
                  <m:t xml:space="preserve">= </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-E)</m:t>
                    </m:r>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m:t>
                    </m:r>
                  </m:den>
                </m:f>
              </m:oMath>
            </m:oMathPara>
          </w:p>
        </w:tc>
        <w:tc>
          <w:tcPr>
            <w:tcW w:w="389" w:type="dxa"/>
            <w:vAlign w:val="center"/>
          </w:tcPr>
          <w:p w:rsidR="00610BF6" w:rsidRPr="00A33877" w:rsidRDefault="00610BF6" w:rsidP="00542BED">
            <w:pPr>
              <w:rPr>
                <w:b/>
              </w:rPr>
            </w:pPr>
            <w:r>
              <w:t>(11.</w:t>
            </w:r>
            <w:r w:rsidR="00542BED">
              <w:t>9</w:t>
            </w:r>
            <w:r>
              <w:t>)</w:t>
            </w:r>
          </w:p>
        </w:tc>
      </w:tr>
    </w:tbl>
    <w:p w:rsidR="00AD1FAD" w:rsidRDefault="00AD1FAD" w:rsidP="0035469C">
      <w:pPr>
        <w:rPr>
          <w:szCs w:val="24"/>
        </w:rPr>
      </w:pPr>
      <w:r>
        <w:rPr>
          <w:szCs w:val="24"/>
        </w:rPr>
        <w:t xml:space="preserve">where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oMath>
      <w:r>
        <w:rPr>
          <w:szCs w:val="24"/>
        </w:rPr>
        <w:t xml:space="preserve"> is the probability of that species B emerges from the dissociation with energy </w:t>
      </w:r>
      <m:oMath>
        <m:r>
          <w:rPr>
            <w:rFonts w:ascii="Cambria Math" w:hAnsi="Cambria Math"/>
            <w:szCs w:val="24"/>
          </w:rPr>
          <m:t>E</m:t>
        </m:r>
      </m:oMath>
      <w:r>
        <w:rPr>
          <w:szCs w:val="24"/>
        </w:rPr>
        <w:t xml:space="preserve">,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B</m:t>
            </m:r>
          </m:sub>
        </m:sSub>
        <m:r>
          <w:rPr>
            <w:rFonts w:ascii="Cambria Math" w:hAnsi="Cambria Math"/>
            <w:szCs w:val="24"/>
          </w:rPr>
          <m:t>(E)</m:t>
        </m:r>
      </m:oMath>
      <w:r>
        <w:rPr>
          <w:szCs w:val="24"/>
        </w:rPr>
        <w:t xml:space="preserve"> is the rovibrational density of states of species B,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(E)</m:t>
        </m:r>
      </m:oMath>
      <w:r>
        <w:rPr>
          <w:szCs w:val="24"/>
        </w:rPr>
        <w:t xml:space="preserve"> is the rovibrational density of states of species C,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t</m:t>
            </m:r>
          </m:sub>
        </m:sSub>
        <m:r>
          <w:rPr>
            <w:rFonts w:ascii="Cambria Math" w:hAnsi="Cambria Math"/>
            <w:szCs w:val="24"/>
          </w:rPr>
          <m:t>(E)</m:t>
        </m:r>
      </m:oMath>
      <w:r>
        <w:rPr>
          <w:szCs w:val="24"/>
        </w:rPr>
        <w:t xml:space="preserve"> is the relative translational density of states of dissociating species B and C, and the notation </w:t>
      </w:r>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](E)</m:t>
        </m:r>
      </m:oMath>
      <w:r>
        <w:rPr>
          <w:szCs w:val="24"/>
        </w:rPr>
        <w:t xml:space="preserve"> represents </w:t>
      </w:r>
      <w:r w:rsidR="006C2AF2">
        <w:rPr>
          <w:szCs w:val="24"/>
        </w:rPr>
        <w:t>a convolution: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10BF6" w:rsidTr="009007FC">
        <w:tc>
          <w:tcPr>
            <w:tcW w:w="392" w:type="dxa"/>
          </w:tcPr>
          <w:p w:rsidR="00610BF6" w:rsidRDefault="00610BF6" w:rsidP="009007FC">
            <w:pPr>
              <w:pStyle w:val="Equation"/>
              <w:jc w:val="both"/>
            </w:pPr>
          </w:p>
        </w:tc>
        <w:tc>
          <w:tcPr>
            <w:tcW w:w="8505" w:type="dxa"/>
          </w:tcPr>
          <w:p w:rsidR="00610BF6" w:rsidRPr="00610BF6" w:rsidRDefault="00100241" w:rsidP="009007FC">
            <w:pPr>
              <w:rPr>
                <w:szCs w:val="24"/>
              </w:rPr>
            </w:pPr>
            <m:oMathPara>
              <m:oMath>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r>
                      <w:rPr>
                        <w:rFonts w:ascii="Cambria Math" w:hAnsi="Cambria Math"/>
                        <w:szCs w:val="24"/>
                      </w:rPr>
                      <m:t>⨂N</m:t>
                    </m:r>
                  </m:e>
                  <m:sub>
                    <m:r>
                      <w:rPr>
                        <w:rFonts w:ascii="Cambria Math" w:hAnsi="Cambria Math"/>
                        <w:szCs w:val="24"/>
                      </w:rPr>
                      <m:t>Y</m:t>
                    </m:r>
                  </m:sub>
                </m:sSub>
                <m:r>
                  <w:rPr>
                    <w:rFonts w:ascii="Cambria Math" w:hAnsi="Cambria Math"/>
                    <w:szCs w:val="24"/>
                  </w:rPr>
                  <m:t>]</m:t>
                </m:r>
                <m:d>
                  <m:dPr>
                    <m:ctrlPr>
                      <w:rPr>
                        <w:rFonts w:ascii="Cambria Math" w:hAnsi="Cambria Math"/>
                        <w:i/>
                        <w:szCs w:val="24"/>
                      </w:rPr>
                    </m:ctrlPr>
                  </m:dPr>
                  <m:e>
                    <m:r>
                      <w:rPr>
                        <w:rFonts w:ascii="Cambria Math" w:hAnsi="Cambria Math"/>
                        <w:szCs w:val="24"/>
                      </w:rPr>
                      <m:t>E</m:t>
                    </m:r>
                  </m:e>
                </m:d>
                <m:r>
                  <w:rPr>
                    <w:rFonts w:ascii="Cambria Math" w:hAnsi="Cambria Math"/>
                    <w:szCs w:val="24"/>
                  </w:rPr>
                  <m:t xml:space="preserve">= </m:t>
                </m:r>
                <m:nary>
                  <m:naryPr>
                    <m:limLoc m:val="subSup"/>
                    <m:ctrlPr>
                      <w:rPr>
                        <w:rFonts w:ascii="Cambria Math" w:hAnsi="Cambria Math"/>
                        <w:i/>
                        <w:szCs w:val="24"/>
                      </w:rPr>
                    </m:ctrlPr>
                  </m:naryPr>
                  <m:sub>
                    <m:r>
                      <w:rPr>
                        <w:rFonts w:ascii="Cambria Math" w:hAnsi="Cambria Math"/>
                        <w:szCs w:val="24"/>
                      </w:rPr>
                      <m:t>0</m:t>
                    </m:r>
                  </m:sub>
                  <m:sup>
                    <m:r>
                      <w:rPr>
                        <w:rFonts w:ascii="Cambria Math" w:hAnsi="Cambria Math"/>
                        <w:szCs w:val="24"/>
                      </w:rPr>
                      <m:t>E</m:t>
                    </m:r>
                  </m:sup>
                  <m:e>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sSub>
                      <m:sSubPr>
                        <m:ctrlPr>
                          <w:rPr>
                            <w:rFonts w:ascii="Cambria Math" w:hAnsi="Cambria Math"/>
                            <w:i/>
                            <w:szCs w:val="24"/>
                          </w:rPr>
                        </m:ctrlPr>
                      </m:sSubPr>
                      <m:e>
                        <m:d>
                          <m:dPr>
                            <m:ctrlPr>
                              <w:rPr>
                                <w:rFonts w:ascii="Cambria Math" w:hAnsi="Cambria Math"/>
                                <w:i/>
                                <w:szCs w:val="24"/>
                              </w:rPr>
                            </m:ctrlPr>
                          </m:dPr>
                          <m:e>
                            <m:r>
                              <w:rPr>
                                <w:rFonts w:ascii="Cambria Math" w:hAnsi="Cambria Math"/>
                                <w:szCs w:val="24"/>
                              </w:rPr>
                              <m:t>E-z</m:t>
                            </m:r>
                          </m:e>
                        </m:d>
                        <m:r>
                          <w:rPr>
                            <w:rFonts w:ascii="Cambria Math" w:hAnsi="Cambria Math"/>
                            <w:szCs w:val="24"/>
                          </w:rPr>
                          <m:t>N</m:t>
                        </m:r>
                      </m:e>
                      <m:sub>
                        <m:r>
                          <w:rPr>
                            <w:rFonts w:ascii="Cambria Math" w:hAnsi="Cambria Math"/>
                            <w:szCs w:val="24"/>
                          </w:rPr>
                          <m:t>Y</m:t>
                        </m:r>
                      </m:sub>
                    </m:sSub>
                    <m:r>
                      <w:rPr>
                        <w:rFonts w:ascii="Cambria Math" w:hAnsi="Cambria Math"/>
                        <w:szCs w:val="24"/>
                      </w:rPr>
                      <m:t>(z)dz</m:t>
                    </m:r>
                  </m:e>
                </m:nary>
              </m:oMath>
            </m:oMathPara>
          </w:p>
        </w:tc>
        <w:tc>
          <w:tcPr>
            <w:tcW w:w="389" w:type="dxa"/>
            <w:vAlign w:val="center"/>
          </w:tcPr>
          <w:p w:rsidR="00610BF6" w:rsidRPr="00A33877" w:rsidRDefault="00610BF6" w:rsidP="009007FC">
            <w:pPr>
              <w:rPr>
                <w:b/>
              </w:rPr>
            </w:pPr>
            <w:r>
              <w:t>(11.9)</w:t>
            </w:r>
          </w:p>
        </w:tc>
      </w:tr>
    </w:tbl>
    <w:p w:rsidR="006C2AF2" w:rsidRDefault="006C2AF2" w:rsidP="0035469C">
      <w:pPr>
        <w:rPr>
          <w:szCs w:val="24"/>
        </w:rPr>
      </w:pPr>
      <w:r>
        <w:rPr>
          <w:szCs w:val="24"/>
        </w:rPr>
        <w:t xml:space="preserve">Note that the range of the energy </w:t>
      </w:r>
      <m:oMath>
        <m:r>
          <w:rPr>
            <w:rFonts w:ascii="Cambria Math" w:hAnsi="Cambria Math"/>
            <w:szCs w:val="24"/>
          </w:rPr>
          <m:t>E</m:t>
        </m:r>
      </m:oMath>
      <w:r>
        <w:rPr>
          <w:szCs w:val="24"/>
        </w:rPr>
        <w:t xml:space="preserve"> </w:t>
      </w:r>
      <w:proofErr w:type="gramStart"/>
      <w:r>
        <w:rPr>
          <w:szCs w:val="24"/>
        </w:rPr>
        <w:t xml:space="preserve">is </w:t>
      </w:r>
      <w:proofErr w:type="gramEnd"/>
      <m:oMath>
        <m:r>
          <w:rPr>
            <w:rFonts w:ascii="Cambria Math" w:hAnsi="Cambria Math"/>
            <w:szCs w:val="24"/>
          </w:rPr>
          <m:t>0≤E≤</m:t>
        </m:r>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oMath>
      <w:r w:rsidR="00982673">
        <w:rPr>
          <w:szCs w:val="24"/>
        </w:rPr>
        <w:t xml:space="preserve">, outside this range </w:t>
      </w:r>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B</m:t>
            </m:r>
          </m:sub>
        </m:sSub>
        <m:d>
          <m:dPr>
            <m:ctrlPr>
              <w:rPr>
                <w:rFonts w:ascii="Cambria Math" w:hAnsi="Cambria Math"/>
                <w:i/>
                <w:szCs w:val="24"/>
              </w:rPr>
            </m:ctrlPr>
          </m:dPr>
          <m:e>
            <m:r>
              <w:rPr>
                <w:rFonts w:ascii="Cambria Math" w:hAnsi="Cambria Math"/>
                <w:szCs w:val="24"/>
              </w:rPr>
              <m:t>E</m:t>
            </m:r>
          </m:e>
        </m:d>
        <m:r>
          <w:rPr>
            <w:rFonts w:ascii="Cambria Math" w:hAnsi="Cambria Math"/>
            <w:szCs w:val="24"/>
          </w:rPr>
          <m:t>=0</m:t>
        </m:r>
      </m:oMath>
      <w:r>
        <w:rPr>
          <w:szCs w:val="24"/>
        </w:rPr>
        <w:t>.</w:t>
      </w:r>
      <w:r w:rsidR="00982673">
        <w:rPr>
          <w:szCs w:val="24"/>
        </w:rPr>
        <w:t xml:space="preserve"> </w:t>
      </w:r>
      <w:r>
        <w:rPr>
          <w:szCs w:val="24"/>
        </w:rPr>
        <w:t>Typically, this distribution will be useful when species B, prepared by a dissociation process at a well-defined excess energy, reacts with other species and it these subsequent reactions that are of interest.</w:t>
      </w:r>
      <w:r w:rsidR="00982673">
        <w:rPr>
          <w:szCs w:val="24"/>
        </w:rPr>
        <w:t xml:space="preserve"> The distribution is specified by, </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 xml:space="preserve"> </w:t>
      </w:r>
      <w:r>
        <w:rPr>
          <w:rFonts w:ascii="Consolas" w:hAnsi="Consolas"/>
          <w:color w:val="FF0000"/>
          <w:sz w:val="18"/>
          <w:szCs w:val="18"/>
          <w:lang w:val="en-US" w:eastAsia="en-US"/>
        </w:rPr>
        <w:t>xsi</w:t>
      </w:r>
      <w:proofErr w:type="gramStart"/>
      <w:r>
        <w:rPr>
          <w:rFonts w:ascii="Consolas" w:hAnsi="Consolas"/>
          <w:color w:val="FF0000"/>
          <w:sz w:val="18"/>
          <w:szCs w:val="18"/>
          <w:lang w:val="en-US" w:eastAsia="en-US"/>
        </w:rPr>
        <w:t>:type</w:t>
      </w:r>
      <w:proofErr w:type="gramEnd"/>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me:Prior</w:t>
      </w:r>
      <w:r>
        <w:rPr>
          <w:rFonts w:ascii="Consolas" w:hAnsi="Consolas"/>
          <w:sz w:val="18"/>
          <w:szCs w:val="18"/>
          <w:lang w:val="en-US" w:eastAsia="en-US"/>
        </w:rPr>
        <w: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r>
        <w:rPr>
          <w:rFonts w:ascii="Consolas" w:hAnsi="Consolas"/>
          <w:sz w:val="18"/>
          <w:szCs w:val="18"/>
          <w:lang w:val="en-US" w:eastAsia="en-US"/>
        </w:rPr>
        <w:t>I</w:t>
      </w:r>
      <w:r>
        <w:rPr>
          <w:rFonts w:ascii="Consolas" w:hAnsi="Consolas"/>
          <w:color w:val="0000FF"/>
          <w:sz w:val="18"/>
          <w:szCs w:val="18"/>
          <w:lang w:val="en-US" w:eastAsia="en-US"/>
        </w:rPr>
        <w:t>&lt;/</w:t>
      </w:r>
      <w:r>
        <w:rPr>
          <w:rFonts w:ascii="Consolas" w:hAnsi="Consolas"/>
          <w:color w:val="A31515"/>
          <w:sz w:val="18"/>
          <w:szCs w:val="18"/>
          <w:lang w:val="en-US" w:eastAsia="en-US"/>
        </w:rPr>
        <w:t>me:CoFragment</w:t>
      </w:r>
      <w:r>
        <w:rPr>
          <w:rFonts w:ascii="Consolas" w:hAnsi="Consolas"/>
          <w:color w:val="0000FF"/>
          <w:sz w:val="18"/>
          <w:szCs w:val="18"/>
          <w:lang w:val="en-US" w:eastAsia="en-US"/>
        </w:rPr>
        <w:t>&gt;</w:t>
      </w:r>
    </w:p>
    <w:p w:rsidR="001805C2" w:rsidRDefault="001805C2" w:rsidP="001805C2">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me:EnergyExcess</w:t>
      </w:r>
      <w:r>
        <w:rPr>
          <w:rFonts w:ascii="Consolas" w:hAnsi="Consolas"/>
          <w:color w:val="0000FF"/>
          <w:sz w:val="18"/>
          <w:szCs w:val="18"/>
          <w:lang w:val="en-US" w:eastAsia="en-US"/>
        </w:rPr>
        <w:t xml:space="preserve"> </w:t>
      </w:r>
      <w:r>
        <w:rPr>
          <w:rFonts w:ascii="Consolas" w:hAnsi="Consolas"/>
          <w:color w:val="FF0000"/>
          <w:sz w:val="18"/>
          <w:szCs w:val="18"/>
          <w:lang w:val="en-US" w:eastAsia="en-US"/>
        </w:rPr>
        <w:t>units</w:t>
      </w:r>
      <w:r>
        <w:rPr>
          <w:rFonts w:ascii="Consolas" w:hAnsi="Consolas"/>
          <w:color w:val="0000FF"/>
          <w:sz w:val="18"/>
          <w:szCs w:val="18"/>
          <w:lang w:val="en-US" w:eastAsia="en-US"/>
        </w:rPr>
        <w:t>=</w:t>
      </w:r>
      <w:r>
        <w:rPr>
          <w:rFonts w:ascii="Consolas" w:hAnsi="Consolas"/>
          <w:sz w:val="18"/>
          <w:szCs w:val="18"/>
          <w:lang w:val="en-US" w:eastAsia="en-US"/>
        </w:rPr>
        <w:t>"</w:t>
      </w:r>
      <w:r>
        <w:rPr>
          <w:rFonts w:ascii="Consolas" w:hAnsi="Consolas"/>
          <w:color w:val="0000FF"/>
          <w:sz w:val="18"/>
          <w:szCs w:val="18"/>
          <w:lang w:val="en-US" w:eastAsia="en-US"/>
        </w:rPr>
        <w:t>kJ/mol</w:t>
      </w:r>
      <w:r>
        <w:rPr>
          <w:rFonts w:ascii="Consolas" w:hAnsi="Consolas"/>
          <w:sz w:val="18"/>
          <w:szCs w:val="18"/>
          <w:lang w:val="en-US" w:eastAsia="en-US"/>
        </w:rPr>
        <w:t>"</w:t>
      </w:r>
      <w:r>
        <w:rPr>
          <w:rFonts w:ascii="Consolas" w:hAnsi="Consolas"/>
          <w:color w:val="0000FF"/>
          <w:sz w:val="18"/>
          <w:szCs w:val="18"/>
          <w:lang w:val="en-US" w:eastAsia="en-US"/>
        </w:rPr>
        <w:t>&gt;</w:t>
      </w:r>
      <w:r>
        <w:rPr>
          <w:rFonts w:ascii="Consolas" w:hAnsi="Consolas"/>
          <w:sz w:val="18"/>
          <w:szCs w:val="18"/>
          <w:lang w:val="en-US" w:eastAsia="en-US"/>
        </w:rPr>
        <w:t>50</w:t>
      </w:r>
      <w:r>
        <w:rPr>
          <w:rFonts w:ascii="Consolas" w:hAnsi="Consolas"/>
          <w:color w:val="0000FF"/>
          <w:sz w:val="18"/>
          <w:szCs w:val="18"/>
          <w:lang w:val="en-US" w:eastAsia="en-US"/>
        </w:rPr>
        <w:t>&lt;/</w:t>
      </w:r>
      <w:r>
        <w:rPr>
          <w:rFonts w:ascii="Consolas" w:hAnsi="Consolas"/>
          <w:color w:val="A31515"/>
          <w:sz w:val="18"/>
          <w:szCs w:val="18"/>
          <w:lang w:val="en-US" w:eastAsia="en-US"/>
        </w:rPr>
        <w:t>me:EnergyExcess</w:t>
      </w:r>
      <w:r>
        <w:rPr>
          <w:rFonts w:ascii="Consolas" w:hAnsi="Consolas"/>
          <w:color w:val="0000FF"/>
          <w:sz w:val="18"/>
          <w:szCs w:val="18"/>
          <w:lang w:val="en-US" w:eastAsia="en-US"/>
        </w:rPr>
        <w:t>&gt;</w:t>
      </w:r>
    </w:p>
    <w:p w:rsidR="00982673" w:rsidRPr="001805C2" w:rsidRDefault="001805C2" w:rsidP="00982673">
      <w:pPr>
        <w:tabs>
          <w:tab w:val="clear" w:pos="540"/>
          <w:tab w:val="clear" w:pos="8064"/>
        </w:tabs>
        <w:suppressAutoHyphens w:val="0"/>
        <w:autoSpaceDE w:val="0"/>
        <w:autoSpaceDN w:val="0"/>
        <w:adjustRightInd w:val="0"/>
        <w:spacing w:after="0" w:line="240" w:lineRule="auto"/>
        <w:jc w:val="left"/>
        <w:rPr>
          <w:rFonts w:ascii="Consolas" w:hAnsi="Consolas"/>
          <w:sz w:val="18"/>
          <w:szCs w:val="18"/>
          <w:lang w:val="en-US" w:eastAsia="en-US"/>
        </w:rPr>
      </w:pPr>
      <w:r>
        <w:rPr>
          <w:rFonts w:ascii="Consolas" w:hAnsi="Consolas"/>
          <w:color w:val="0000FF"/>
          <w:sz w:val="18"/>
          <w:szCs w:val="18"/>
          <w:lang w:val="en-US" w:eastAsia="en-US"/>
        </w:rPr>
        <w:t xml:space="preserve">      &lt;/</w:t>
      </w:r>
      <w:r>
        <w:rPr>
          <w:rFonts w:ascii="Consolas" w:hAnsi="Consolas"/>
          <w:color w:val="A31515"/>
          <w:sz w:val="18"/>
          <w:szCs w:val="18"/>
          <w:lang w:val="en-US" w:eastAsia="en-US"/>
        </w:rPr>
        <w:t>me:DistributionCalcMethod</w:t>
      </w:r>
      <w:r>
        <w:rPr>
          <w:rFonts w:ascii="Consolas" w:hAnsi="Consolas"/>
          <w:color w:val="0000FF"/>
          <w:sz w:val="18"/>
          <w:szCs w:val="18"/>
          <w:lang w:val="en-US" w:eastAsia="en-US"/>
        </w:rPr>
        <w:t>&gt;</w:t>
      </w:r>
    </w:p>
    <w:p w:rsidR="00982673" w:rsidRDefault="00982673" w:rsidP="00982673">
      <w:pPr>
        <w:tabs>
          <w:tab w:val="clear" w:pos="540"/>
          <w:tab w:val="clear" w:pos="8064"/>
        </w:tabs>
        <w:suppressAutoHyphens w:val="0"/>
        <w:autoSpaceDE w:val="0"/>
        <w:autoSpaceDN w:val="0"/>
        <w:adjustRightInd w:val="0"/>
        <w:spacing w:after="0" w:line="240" w:lineRule="auto"/>
        <w:jc w:val="left"/>
        <w:rPr>
          <w:rFonts w:ascii="Courier New" w:hAnsi="Courier New" w:cs="Courier New"/>
          <w:color w:val="0000FF"/>
          <w:sz w:val="16"/>
          <w:szCs w:val="16"/>
          <w:lang w:eastAsia="en-GB"/>
        </w:rPr>
      </w:pPr>
    </w:p>
    <w:p w:rsidR="00982673" w:rsidRDefault="00982673" w:rsidP="00982673">
      <w:pPr>
        <w:rPr>
          <w:szCs w:val="24"/>
        </w:rPr>
      </w:pPr>
      <w:r w:rsidRPr="00982673">
        <w:rPr>
          <w:szCs w:val="24"/>
        </w:rPr>
        <w:t>The two important attributes are</w:t>
      </w:r>
      <w:r w:rsidR="00BD6AFA">
        <w:rPr>
          <w:szCs w:val="24"/>
        </w:rPr>
        <w:t>:</w:t>
      </w:r>
      <w:r>
        <w:rPr>
          <w:rFonts w:ascii="Courier New" w:hAnsi="Courier New" w:cs="Courier New"/>
          <w:color w:val="0000FF"/>
          <w:sz w:val="16"/>
          <w:szCs w:val="16"/>
          <w:lang w:eastAsia="en-GB"/>
        </w:rPr>
        <w:t xml:space="preserve"> </w:t>
      </w:r>
      <w:r w:rsidR="00592261" w:rsidRPr="00592261">
        <w:rPr>
          <w:rFonts w:ascii="Courier New" w:hAnsi="Courier New" w:cs="Courier New"/>
          <w:color w:val="FF0000"/>
          <w:sz w:val="20"/>
          <w:lang w:eastAsia="en-GB"/>
        </w:rPr>
        <w:t>CoFragment</w:t>
      </w:r>
      <w:r w:rsidR="00BD6AFA">
        <w:rPr>
          <w:szCs w:val="24"/>
        </w:rPr>
        <w:t xml:space="preserve">, this </w:t>
      </w:r>
      <w:r w:rsidRPr="00982673">
        <w:rPr>
          <w:szCs w:val="24"/>
        </w:rPr>
        <w:t>specifies the identity of the other spe</w:t>
      </w:r>
      <w:r>
        <w:rPr>
          <w:szCs w:val="24"/>
        </w:rPr>
        <w:t xml:space="preserve">cies emerging from the </w:t>
      </w:r>
      <w:r w:rsidR="00BD6AFA">
        <w:rPr>
          <w:szCs w:val="24"/>
        </w:rPr>
        <w:t xml:space="preserve">dissociation and must be specified in the usual way in the molecule; </w:t>
      </w:r>
      <w:r w:rsidR="00592261" w:rsidRPr="00592261">
        <w:rPr>
          <w:rFonts w:ascii="Courier New" w:hAnsi="Courier New" w:cs="Courier New"/>
          <w:color w:val="FF0000"/>
          <w:sz w:val="20"/>
          <w:lang w:eastAsia="en-GB"/>
        </w:rPr>
        <w:t>EnergyExcess</w:t>
      </w:r>
      <w:r w:rsidR="00BD6AFA">
        <w:rPr>
          <w:szCs w:val="24"/>
        </w:rPr>
        <w:t xml:space="preserve">, this specifies the excess energy of the initial adduct and is equal to </w:t>
      </w:r>
      <m:oMath>
        <m:sSub>
          <m:sSubPr>
            <m:ctrlPr>
              <w:rPr>
                <w:rFonts w:ascii="Cambria Math" w:hAnsi="Cambria Math"/>
                <w:i/>
                <w:szCs w:val="24"/>
              </w:rPr>
            </m:ctrlPr>
          </m:sSubPr>
          <m:e>
            <m:r>
              <w:rPr>
                <w:rFonts w:ascii="Cambria Math" w:hAnsi="Cambria Math"/>
                <w:szCs w:val="24"/>
              </w:rPr>
              <m:t>E</m:t>
            </m:r>
          </m:e>
          <m:sub>
            <m:r>
              <w:rPr>
                <w:rFonts w:ascii="Cambria Math" w:hAnsi="Cambria Math"/>
                <w:szCs w:val="24"/>
              </w:rPr>
              <m:t>x</m:t>
            </m:r>
          </m:sub>
        </m:sSub>
        <m:r>
          <w:rPr>
            <w:rFonts w:ascii="Cambria Math" w:hAnsi="Cambria Math"/>
            <w:szCs w:val="24"/>
          </w:rPr>
          <m:t xml:space="preserve"> </m:t>
        </m:r>
      </m:oMath>
      <w:r w:rsidR="00BD6AFA">
        <w:rPr>
          <w:szCs w:val="24"/>
        </w:rPr>
        <w:t>above.</w:t>
      </w:r>
    </w:p>
    <w:p w:rsidR="00F77C82" w:rsidRPr="00850E40" w:rsidRDefault="001805C2" w:rsidP="007318A4">
      <w:pPr>
        <w:rPr>
          <w:szCs w:val="24"/>
        </w:rPr>
      </w:pPr>
      <w:r>
        <w:rPr>
          <w:szCs w:val="24"/>
        </w:rPr>
        <w:t xml:space="preserve">There is an example of this method in </w:t>
      </w:r>
      <w:r w:rsidRPr="001805C2">
        <w:rPr>
          <w:rFonts w:ascii="Courier New" w:hAnsi="Courier New" w:cs="Courier New"/>
          <w:noProof/>
          <w:sz w:val="20"/>
          <w:lang w:eastAsia="en-GB"/>
        </w:rPr>
        <w:t>MesmerQA\pentyl\pentylPrior.xml</w:t>
      </w:r>
      <w:r>
        <w:rPr>
          <w:rFonts w:ascii="Courier New" w:hAnsi="Courier New" w:cs="Courier New"/>
          <w:noProof/>
          <w:sz w:val="20"/>
          <w:lang w:eastAsia="en-GB"/>
        </w:rPr>
        <w:t>.</w:t>
      </w:r>
    </w:p>
    <w:p w:rsidR="00F77C82" w:rsidRPr="00C05534" w:rsidRDefault="00F77C82" w:rsidP="00C05534">
      <w:pPr>
        <w:pStyle w:val="Heading1"/>
      </w:pPr>
      <w:bookmarkStart w:id="117" w:name="_Toc380341291"/>
      <w:r w:rsidRPr="00C05534">
        <w:lastRenderedPageBreak/>
        <w:t>MESMER FAQs</w:t>
      </w:r>
      <w:bookmarkEnd w:id="117"/>
    </w:p>
    <w:p w:rsidR="00F77C82" w:rsidRDefault="00F77C82">
      <w:pPr>
        <w:rPr>
          <w:b/>
        </w:rPr>
      </w:pPr>
      <w:r>
        <w:rPr>
          <w:b/>
        </w:rPr>
        <w:t>Q. What is qtot? What is sumc? What is sumg?</w:t>
      </w:r>
    </w:p>
    <w:p w:rsidR="007318A4" w:rsidRDefault="00F77C82">
      <w:r>
        <w:tab/>
        <w:t xml:space="preserve">This is discussed in section </w:t>
      </w:r>
      <w:r w:rsidR="007A15CE">
        <w:fldChar w:fldCharType="begin"/>
      </w:r>
      <w:r w:rsidR="00501A40">
        <w:instrText xml:space="preserve"> REF _Ref313053442 \r \h </w:instrText>
      </w:r>
      <w:r w:rsidR="007A15CE">
        <w:fldChar w:fldCharType="separate"/>
      </w:r>
      <w:r w:rsidR="00100241">
        <w:t>9.1.1.1</w:t>
      </w:r>
      <w:r w:rsidR="007A15CE">
        <w:fldChar w:fldCharType="end"/>
      </w:r>
    </w:p>
    <w:p w:rsidR="00F77C82" w:rsidRDefault="00F77C82">
      <w:pPr>
        <w:rPr>
          <w:b/>
        </w:rPr>
      </w:pPr>
      <w:r>
        <w:rPr>
          <w:b/>
        </w:rPr>
        <w:t>Q. What is conc?</w:t>
      </w:r>
    </w:p>
    <w:p w:rsidR="007318A4" w:rsidRDefault="00F77C82">
      <w:pPr>
        <w:rPr>
          <w:vertAlign w:val="superscript"/>
        </w:rPr>
      </w:pPr>
      <w:r>
        <w:tab/>
        <w:t>It is the number density in units of particles cm</w:t>
      </w:r>
      <w:r w:rsidR="001B3B1A">
        <w:rPr>
          <w:vertAlign w:val="superscript"/>
        </w:rPr>
        <w:t>-3</w:t>
      </w:r>
    </w:p>
    <w:p w:rsidR="00F77C82" w:rsidRDefault="00F77C82">
      <w:pPr>
        <w:rPr>
          <w:b/>
        </w:rPr>
      </w:pPr>
      <w:r>
        <w:rPr>
          <w:b/>
        </w:rPr>
        <w:t>Q. For an irreversible Reaction –either an isomerization or a dissociation reaction – do I need to input the data for the product?</w:t>
      </w:r>
    </w:p>
    <w:p w:rsidR="00F77C82" w:rsidRDefault="00F77C82">
      <w:r>
        <w:tab/>
        <w:t>Irreversible reactions should not require any data apart from the name of the sink molecule, and the sink molecule requires no more than a molecule id within the moleculeList portion of the input.  So if HO</w:t>
      </w:r>
      <w:r>
        <w:rPr>
          <w:vertAlign w:val="subscript"/>
        </w:rPr>
        <w:t>2</w:t>
      </w:r>
      <w:r>
        <w:t xml:space="preserve"> is a sink molecule, and you can’t supply its molecular data, then all you need to supply for HO</w:t>
      </w:r>
      <w:r>
        <w:rPr>
          <w:vertAlign w:val="subscript"/>
        </w:rPr>
        <w:t>2</w:t>
      </w:r>
      <w:r>
        <w:t xml:space="preserve"> in the moleculeList is the following:</w:t>
      </w:r>
    </w:p>
    <w:p w:rsidR="00F77C82" w:rsidRPr="00521BE9" w:rsidRDefault="00F77C82">
      <w:pPr>
        <w:rPr>
          <w:rFonts w:ascii="Courier New" w:hAnsi="Courier New" w:cs="Courier New"/>
          <w:color w:val="0000FF"/>
          <w:sz w:val="20"/>
        </w:rPr>
      </w:pPr>
      <w:r>
        <w:rPr>
          <w:rFonts w:ascii="Courier New" w:hAnsi="Courier New" w:cs="Courier New"/>
          <w:color w:val="0000FF"/>
          <w:sz w:val="20"/>
        </w:rPr>
        <w:t xml:space="preserve">    &lt;</w:t>
      </w:r>
      <w:r>
        <w:rPr>
          <w:rFonts w:ascii="Courier New" w:hAnsi="Courier New" w:cs="Courier New"/>
          <w:color w:val="800000"/>
          <w:sz w:val="20"/>
        </w:rPr>
        <w:t>molecule</w:t>
      </w:r>
      <w:r>
        <w:rPr>
          <w:rFonts w:ascii="Courier New" w:hAnsi="Courier New" w:cs="Courier New"/>
          <w:color w:val="0000FF"/>
          <w:sz w:val="20"/>
        </w:rPr>
        <w:t xml:space="preserve"> </w:t>
      </w:r>
      <w:r>
        <w:rPr>
          <w:rFonts w:ascii="Courier New" w:hAnsi="Courier New" w:cs="Courier New"/>
          <w:color w:val="FF0000"/>
          <w:sz w:val="20"/>
        </w:rPr>
        <w:t>id</w:t>
      </w:r>
      <w:r>
        <w:rPr>
          <w:rFonts w:ascii="Courier New" w:hAnsi="Courier New" w:cs="Courier New"/>
          <w:color w:val="0000FF"/>
          <w:sz w:val="20"/>
        </w:rPr>
        <w:t>=</w:t>
      </w:r>
      <w:r>
        <w:rPr>
          <w:rFonts w:ascii="Courier New" w:hAnsi="Courier New" w:cs="Courier New"/>
          <w:sz w:val="20"/>
        </w:rPr>
        <w:t>"</w:t>
      </w:r>
      <w:r>
        <w:rPr>
          <w:rFonts w:ascii="Courier New" w:hAnsi="Courier New" w:cs="Courier New"/>
          <w:color w:val="0000FF"/>
          <w:sz w:val="20"/>
        </w:rPr>
        <w:t>HO_2</w:t>
      </w:r>
      <w:r>
        <w:rPr>
          <w:rFonts w:ascii="Courier New" w:hAnsi="Courier New" w:cs="Courier New"/>
          <w:sz w:val="20"/>
        </w:rPr>
        <w:t>"</w:t>
      </w:r>
      <w:r w:rsidR="00521BE9">
        <w:rPr>
          <w:rFonts w:ascii="Courier New" w:hAnsi="Courier New" w:cs="Courier New"/>
          <w:color w:val="0000FF"/>
          <w:sz w:val="20"/>
        </w:rPr>
        <w:t>/&gt;</w:t>
      </w:r>
    </w:p>
    <w:p w:rsidR="00F77C82" w:rsidRDefault="00F77C82">
      <w:pPr>
        <w:rPr>
          <w:b/>
        </w:rPr>
      </w:pPr>
      <w:r>
        <w:rPr>
          <w:b/>
        </w:rPr>
        <w:t>Q. What are the different types of reactions in MESMER and how are they defined?</w:t>
      </w:r>
    </w:p>
    <w:p w:rsidR="00F77C82" w:rsidRDefault="00F77C82">
      <w:r>
        <w:tab/>
        <w:t xml:space="preserve">MESMER has </w:t>
      </w:r>
      <w:r w:rsidR="00E7057E">
        <w:t>six</w:t>
      </w:r>
      <w:r w:rsidR="002C55C8">
        <w:t xml:space="preserve"> </w:t>
      </w:r>
      <w:r>
        <w:t xml:space="preserve">types of reactions: </w:t>
      </w:r>
    </w:p>
    <w:p w:rsidR="00F77C82" w:rsidRDefault="00F77C82">
      <w:pPr>
        <w:numPr>
          <w:ilvl w:val="0"/>
          <w:numId w:val="10"/>
        </w:numPr>
      </w:pPr>
      <w:r>
        <w:t>AssociationReaction, which has two reactants (one excess and one deficient), and one product, which is a modelled molecule</w:t>
      </w:r>
    </w:p>
    <w:p w:rsidR="00F77C82" w:rsidRDefault="00F77C82">
      <w:pPr>
        <w:numPr>
          <w:ilvl w:val="0"/>
          <w:numId w:val="10"/>
        </w:numPr>
      </w:pPr>
      <w:r>
        <w:t xml:space="preserve">IrreversibleReaction, which has one modelled molecule reactant, and either one or two sink molecules for products </w:t>
      </w:r>
    </w:p>
    <w:p w:rsidR="00F77C82" w:rsidRDefault="00F77C82">
      <w:pPr>
        <w:numPr>
          <w:ilvl w:val="0"/>
          <w:numId w:val="10"/>
        </w:numPr>
      </w:pPr>
      <w:r>
        <w:t>IsomerizationReaction, which has one reactant and one product, each of which is a modelled molecule</w:t>
      </w:r>
    </w:p>
    <w:p w:rsidR="00F77C82" w:rsidRDefault="00F77C82">
      <w:pPr>
        <w:numPr>
          <w:ilvl w:val="0"/>
          <w:numId w:val="10"/>
        </w:numPr>
      </w:pPr>
      <w:r>
        <w:t>IrreversibleExchangeReaction, which has two reactants (one excess and one deficient), and two products, both of which are sink molecules</w:t>
      </w:r>
    </w:p>
    <w:p w:rsidR="00CE14A5" w:rsidRDefault="00CE14A5">
      <w:pPr>
        <w:numPr>
          <w:ilvl w:val="0"/>
          <w:numId w:val="10"/>
        </w:numPr>
      </w:pPr>
      <w:r>
        <w:t xml:space="preserve">BimolecularSinkReaction, </w:t>
      </w:r>
      <w:r w:rsidR="002C55C8">
        <w:t>which has two reactants, one excess and one deficient modelled molecule, and one product which is a sink molecule</w:t>
      </w:r>
    </w:p>
    <w:p w:rsidR="00E7057E" w:rsidRDefault="00E7057E">
      <w:pPr>
        <w:numPr>
          <w:ilvl w:val="0"/>
          <w:numId w:val="10"/>
        </w:numPr>
      </w:pPr>
      <w:r>
        <w:t>PseudoIsomerization, which has two reactants one execess and one deficient modelled molecule, and one product which is a modelled molecule.</w:t>
      </w:r>
    </w:p>
    <w:p w:rsidR="00F77C82" w:rsidRDefault="00E7057E" w:rsidP="00E7057E">
      <w:pPr>
        <w:ind w:left="720"/>
      </w:pPr>
      <w:r>
        <w:lastRenderedPageBreak/>
        <w:t xml:space="preserve">See section </w:t>
      </w:r>
      <w:r>
        <w:fldChar w:fldCharType="begin"/>
      </w:r>
      <w:r>
        <w:instrText xml:space="preserve"> REF _Ref347659580 \r \h </w:instrText>
      </w:r>
      <w:r>
        <w:fldChar w:fldCharType="separate"/>
      </w:r>
      <w:r w:rsidR="00100241">
        <w:t>7.3.2</w:t>
      </w:r>
      <w:r>
        <w:fldChar w:fldCharType="end"/>
      </w:r>
      <w:r>
        <w:t xml:space="preserve"> for more details.</w:t>
      </w:r>
    </w:p>
    <w:p w:rsidR="00F77C82" w:rsidRDefault="00F77C82">
      <w:pPr>
        <w:rPr>
          <w:b/>
        </w:rPr>
      </w:pPr>
      <w:r>
        <w:rPr>
          <w:b/>
        </w:rPr>
        <w:t>Q. Do all the energies in a MESMER input file need to be in the same units?</w:t>
      </w:r>
    </w:p>
    <w:p w:rsidR="00F77C82" w:rsidRDefault="00F77C82">
      <w:r>
        <w:tab/>
        <w:t>For ZPEs, yes, they do.  The ZPE units for each stationary point must be consistent, and if you need energies for any other part of the calculation (e.g., an ILT), then the units for those must be cons</w:t>
      </w:r>
      <w:r w:rsidR="00E7057E">
        <w:t>istent with the molecular ZPEs.</w:t>
      </w:r>
    </w:p>
    <w:p w:rsidR="00F77C82" w:rsidRDefault="00F77C82">
      <w:pPr>
        <w:rPr>
          <w:b/>
        </w:rPr>
      </w:pPr>
      <w:r>
        <w:rPr>
          <w:b/>
        </w:rPr>
        <w:t xml:space="preserve">Q. What is the file naming convention of MESMER? </w:t>
      </w:r>
    </w:p>
    <w:p w:rsidR="007318A4" w:rsidRDefault="00F77C82">
      <w:r>
        <w:tab/>
        <w:t xml:space="preserve">This is described in section </w:t>
      </w:r>
      <w:r w:rsidR="007A15CE">
        <w:fldChar w:fldCharType="begin"/>
      </w:r>
      <w:r w:rsidR="00AD2F89">
        <w:instrText xml:space="preserve"> REF _Ref316227407 \r \h </w:instrText>
      </w:r>
      <w:r w:rsidR="007A15CE">
        <w:fldChar w:fldCharType="separate"/>
      </w:r>
      <w:r w:rsidR="00100241">
        <w:t>7</w:t>
      </w:r>
      <w:r w:rsidR="007A15CE">
        <w:fldChar w:fldCharType="end"/>
      </w:r>
      <w:r w:rsidR="00301117">
        <w:t>.</w:t>
      </w:r>
    </w:p>
    <w:p w:rsidR="00F77C82" w:rsidRDefault="00F77C82">
      <w:pPr>
        <w:rPr>
          <w:b/>
        </w:rPr>
      </w:pPr>
      <w:r>
        <w:rPr>
          <w:b/>
        </w:rPr>
        <w:t>Q. How can I tell if my calculation is suffering from numerical precision problems?</w:t>
      </w:r>
    </w:p>
    <w:p w:rsidR="00F77C82" w:rsidRDefault="00F77C82">
      <w:r>
        <w:tab/>
        <w:t>MESMER uses numerical algorithms to solve the Master Equation, and thus is not immune from the sorts of numerical issues that arise in any numerical approach.  In general, for any system, there will be a temperature and pressure regime where the results output by MESMER are not reliable; however, the onset of this unreliability varies from system to system.  Certain portions of the MESMER output are more resistant to numerical problems than others: for example, the product yield profiles vs. time tend to be the least reliable, since their calculation involves a great deal of arithmetic.  The rate coefficients output in the Bartis-Widom analysis tend to be reliable over a relatively larger range of temperatures and pressures. The only way to systematically determine whether MESMER results are reliable is to run ME calculations over a range of temperatures and pressures, plot the results of interest, and examine where the MESMER output looks nonsensical.  For example, in many applications, rate coefficients are the desired output, so the user should plot fall off curves at several temperatures, and they will see where the results numerically blow up.  MESMER includes some facilities for circumventing numerical issues, and th</w:t>
      </w:r>
      <w:r w:rsidR="00E7057E">
        <w:t>ey are detailed in this manual.</w:t>
      </w:r>
    </w:p>
    <w:p w:rsidR="00F77C82" w:rsidRDefault="00F77C82">
      <w:pPr>
        <w:rPr>
          <w:b/>
        </w:rPr>
      </w:pPr>
      <w:r>
        <w:rPr>
          <w:b/>
        </w:rPr>
        <w:t xml:space="preserve">Q. Do I have to specify an atom and a bond array? </w:t>
      </w:r>
    </w:p>
    <w:p w:rsidR="00F77C82" w:rsidRDefault="00F77C82">
      <w:r>
        <w:tab/>
      </w:r>
      <w:proofErr w:type="gramStart"/>
      <w:r>
        <w:t>Perhaps.</w:t>
      </w:r>
      <w:proofErr w:type="gramEnd"/>
      <w:r>
        <w:t xml:space="preserve"> MESMER requires neither an atom nor a bond array to carry out a ME calculation. However, if there is no molecular weight or rotational constants specified, they can be calculated from the chemical structure if it is provided. These data structures are routinely present if a structure is imported from a computational chemistry program via OpenBabel, and may offer useful functionality in the future (e.g., visualizing molecular structures in Firefox).</w:t>
      </w:r>
    </w:p>
    <w:p w:rsidR="00F322C9" w:rsidRDefault="00F322C9" w:rsidP="00F322C9">
      <w:pPr>
        <w:rPr>
          <w:b/>
        </w:rPr>
      </w:pPr>
      <w:r>
        <w:rPr>
          <w:b/>
        </w:rPr>
        <w:lastRenderedPageBreak/>
        <w:t>Q. I get a warning about eigenvalue separation</w:t>
      </w:r>
      <w:r w:rsidR="00AE64D2">
        <w:rPr>
          <w:b/>
        </w:rPr>
        <w:t>,</w:t>
      </w:r>
      <w:r>
        <w:rPr>
          <w:b/>
        </w:rPr>
        <w:t xml:space="preserve"> what do I do? </w:t>
      </w:r>
    </w:p>
    <w:p w:rsidR="00F322C9" w:rsidRDefault="00F322C9" w:rsidP="00F322C9">
      <w:r>
        <w:tab/>
      </w:r>
      <w:r w:rsidR="00AE64D2">
        <w:t>At high temperatures the eigenvalues that govern chemical relaxation becomes similar in magnitude to those that govern energy transfer. The Bartis-Widom approach to the calculation of macroscopic rate coefficients depends on this separation of the two sets of eigenvalues, and so begins to fail at high temperatures. Under these conditions the description of macroscopic dynamics in terms of a simple law of mass action expressions is not, strictly speaking, possible. If possible the range of temperatures considered should exclude the higher temperatures (e.g. high temperature data should be omitted from a fitting exercise). Often this is not possible, (e.g. because the system in question is a combustion system) and under these circumstances it is best to examine the population profiles of the species involved. Care should to be taken with the interpretation of any time constants obtained with this latter approach.</w:t>
      </w:r>
    </w:p>
    <w:p w:rsidR="00F77C82" w:rsidRPr="00C05534" w:rsidRDefault="00F77C82" w:rsidP="00C05534">
      <w:pPr>
        <w:pStyle w:val="Heading1"/>
      </w:pPr>
      <w:bookmarkStart w:id="118" w:name="_Toc380341292"/>
      <w:r w:rsidRPr="00C05534">
        <w:lastRenderedPageBreak/>
        <w:t>Theoretical Background</w:t>
      </w:r>
      <w:bookmarkEnd w:id="118"/>
    </w:p>
    <w:p w:rsidR="00F77C82" w:rsidRPr="007318A4" w:rsidRDefault="00F77C82">
      <w:r>
        <w:t>This section is not meant to be a thorough mathematical description of the Master Equation, but rather to provide broad overview of MESMER, and provide insight into some of the less straightforward details in MESMER.</w:t>
      </w:r>
      <w:r w:rsidR="007318A4">
        <w:t xml:space="preserve"> More information is available in our recent publication on MESM</w:t>
      </w:r>
      <w:r w:rsidR="002C55C8">
        <w:t>E</w:t>
      </w:r>
      <w:r w:rsidR="007318A4">
        <w:t xml:space="preserve">R; Glowacki </w:t>
      </w:r>
      <w:r w:rsidR="007318A4" w:rsidRPr="0025017C">
        <w:rPr>
          <w:i/>
        </w:rPr>
        <w:t>et al</w:t>
      </w:r>
      <w:r w:rsidR="007318A4">
        <w:t>.</w:t>
      </w:r>
      <w:r w:rsidR="007A15CE">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 </w:instrText>
      </w:r>
      <w:r w:rsidR="00EF0DE7">
        <w:fldChar w:fldCharType="begin">
          <w:fldData xml:space="preserve">PEVuZE5vdGU+PENpdGU+PEF1dGhvcj5HbG93YWNraTwvQXV0aG9yPjxZZWFyPjIwMTI8L1llYXI+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</w:fldData>
        </w:fldChar>
      </w:r>
      <w:r w:rsidR="00EF0DE7">
        <w:instrText xml:space="preserve"> ADDIN EN.CITE.DATA </w:instrText>
      </w:r>
      <w:r w:rsidR="00EF0DE7">
        <w:fldChar w:fldCharType="end"/>
      </w:r>
      <w:r w:rsidR="007A15CE">
        <w:fldChar w:fldCharType="separate"/>
      </w:r>
      <w:r w:rsidR="00EF0DE7">
        <w:rPr>
          <w:noProof/>
        </w:rPr>
        <w:t>[</w:t>
      </w:r>
      <w:hyperlink w:anchor="_ENREF_1" w:tooltip="Glowacki, 2012 #5" w:history="1">
        <w:r w:rsidR="00EF3BB5">
          <w:rPr>
            <w:noProof/>
          </w:rPr>
          <w:t>1</w:t>
        </w:r>
      </w:hyperlink>
      <w:r w:rsidR="00EF0DE7">
        <w:rPr>
          <w:noProof/>
        </w:rPr>
        <w:t>]</w:t>
      </w:r>
      <w:r w:rsidR="007A15CE">
        <w:fldChar w:fldCharType="end"/>
      </w:r>
    </w:p>
    <w:p w:rsidR="00F77C82" w:rsidRPr="004D29D4" w:rsidRDefault="00F77C82">
      <w:r>
        <w:tab/>
        <w:t>For thorough reviews of the ME mathematical development in MESMER, we refer the readers to work by Pilling and Robertson</w:t>
      </w:r>
      <w:r w:rsidR="004D29D4">
        <w:t xml:space="preserve"> </w:t>
      </w:r>
      <w:r w:rsidR="007A15CE">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 </w:instrText>
      </w:r>
      <w:r w:rsidR="0056772A">
        <w:fldChar w:fldCharType="begin">
          <w:fldData xml:space="preserve">PEVuZE5vdGU+PENpdGU+PEF1dGhvcj5Sb2JlcnRzb248L0F1dGhvcj48WWVhcj4yMDA3PC9ZZWFy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7" w:tooltip="Robertson, 2007 #4" w:history="1">
        <w:r w:rsidR="00EF3BB5">
          <w:rPr>
            <w:noProof/>
          </w:rPr>
          <w:t>7</w:t>
        </w:r>
      </w:hyperlink>
      <w:r w:rsidR="0056772A">
        <w:rPr>
          <w:noProof/>
        </w:rPr>
        <w:t xml:space="preserve">, </w:t>
      </w:r>
      <w:hyperlink w:anchor="_ENREF_13" w:tooltip="Pilling, 2003 #9" w:history="1">
        <w:r w:rsidR="00EF3BB5">
          <w:rPr>
            <w:noProof/>
          </w:rPr>
          <w:t>13</w:t>
        </w:r>
      </w:hyperlink>
      <w:r w:rsidR="0056772A">
        <w:rPr>
          <w:noProof/>
        </w:rPr>
        <w:t xml:space="preserve">, </w:t>
      </w:r>
      <w:hyperlink w:anchor="_ENREF_14" w:tooltip="Holbrook, 1996 #10" w:history="1">
        <w:r w:rsidR="00EF3BB5">
          <w:rPr>
            <w:noProof/>
          </w:rPr>
          <w:t>14</w:t>
        </w:r>
      </w:hyperlink>
      <w:r w:rsidR="0056772A">
        <w:rPr>
          <w:noProof/>
        </w:rPr>
        <w:t>]</w:t>
      </w:r>
      <w:r w:rsidR="007A15CE">
        <w:fldChar w:fldCharType="end"/>
      </w:r>
      <w:r w:rsidR="0056772A">
        <w:t xml:space="preserve"> and Miller and Klippenstein </w:t>
      </w:r>
      <w:r w:rsidR="007A15CE">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ZWFyPjxSZWNOdW0+MTE8L1JlY051bT48RGlzcGxheVRleHQ+WzE1LCAxNl08L0Rpc3BsYXlUZXh0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PC9sYW5ndWFnZT48L3JlY29yZD48L0NpdGU+PENpdGU+PEF1dGhvcj5NaWxsZXI8L0F1dGhvcj48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PkouIFBoeXMuIENoZW0uIEE8L2FiYnItMT48L2FsdC1wZXJpb2RpY2FsPjxwYWdlcz4xMDUyOC0x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</w:fldData>
        </w:fldChar>
      </w:r>
      <w:r w:rsidR="0056772A">
        <w:instrText xml:space="preserve"> ADDIN EN.CITE.DATA </w:instrText>
      </w:r>
      <w:r w:rsidR="0056772A">
        <w:fldChar w:fldCharType="end"/>
      </w:r>
      <w:r w:rsidR="007A15CE">
        <w:fldChar w:fldCharType="separate"/>
      </w:r>
      <w:r w:rsidR="0056772A">
        <w:rPr>
          <w:noProof/>
        </w:rPr>
        <w:t>[</w:t>
      </w:r>
      <w:hyperlink w:anchor="_ENREF_15" w:tooltip="Klippenstein, 2002 #11" w:history="1">
        <w:r w:rsidR="00EF3BB5">
          <w:rPr>
            <w:noProof/>
          </w:rPr>
          <w:t>15</w:t>
        </w:r>
      </w:hyperlink>
      <w:r w:rsidR="0056772A">
        <w:rPr>
          <w:noProof/>
        </w:rPr>
        <w:t xml:space="preserve">, </w:t>
      </w:r>
      <w:hyperlink w:anchor="_ENREF_16" w:tooltip="Miller, 2006 #12" w:history="1">
        <w:r w:rsidR="00EF3BB5">
          <w:rPr>
            <w:noProof/>
          </w:rPr>
          <w:t>16</w:t>
        </w:r>
      </w:hyperlink>
      <w:r w:rsidR="0056772A">
        <w:rPr>
          <w:noProof/>
        </w:rPr>
        <w:t>]</w:t>
      </w:r>
      <w:r w:rsidR="007A15CE">
        <w:fldChar w:fldCharType="end"/>
      </w:r>
      <w:r w:rsidR="0056772A">
        <w:t>.</w:t>
      </w:r>
      <w:r>
        <w:t xml:space="preserve">  Useful discussions of numerical precision issues may be found in Gannon </w:t>
      </w:r>
      <w:r w:rsidRPr="007318A4">
        <w:rPr>
          <w:i/>
        </w:rPr>
        <w:t>et al</w:t>
      </w:r>
      <w:r>
        <w:t>.</w:t>
      </w:r>
      <w:r w:rsidR="0056772A">
        <w:t xml:space="preserve"> </w:t>
      </w:r>
      <w:r w:rsidR="007A15CE" w:rsidRPr="004D29D4">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 </w:instrText>
      </w:r>
      <w:r w:rsidR="0056772A">
        <w:fldChar w:fldCharType="begin">
          <w:fldData xml:space="preserve">PEVuZE5vdGU+PENpdGU+PEF1dGhvcj5HYW5ub248L0F1dGhvcj48WWVhcj4yMDA3PC9ZZWFyPjxS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</w:fldData>
        </w:fldChar>
      </w:r>
      <w:r w:rsidR="0056772A">
        <w:instrText xml:space="preserve"> ADDIN EN.CITE.DATA </w:instrText>
      </w:r>
      <w:r w:rsidR="0056772A">
        <w:fldChar w:fldCharType="end"/>
      </w:r>
      <w:r w:rsidR="007A15CE" w:rsidRPr="004D29D4">
        <w:fldChar w:fldCharType="separate"/>
      </w:r>
      <w:r w:rsidR="0056772A">
        <w:rPr>
          <w:noProof/>
        </w:rPr>
        <w:t>[</w:t>
      </w:r>
      <w:hyperlink w:anchor="_ENREF_17" w:tooltip="Gannon, 2007 #13" w:history="1">
        <w:r w:rsidR="00EF3BB5">
          <w:rPr>
            <w:noProof/>
          </w:rPr>
          <w:t>17</w:t>
        </w:r>
      </w:hyperlink>
      <w:r w:rsidR="0056772A">
        <w:rPr>
          <w:noProof/>
        </w:rPr>
        <w:t>]</w:t>
      </w:r>
      <w:r w:rsidR="007A15CE" w:rsidRPr="004D29D4">
        <w:fldChar w:fldCharType="end"/>
      </w:r>
      <w:r>
        <w:t xml:space="preserve"> and references therein, and some discussion of the </w:t>
      </w:r>
      <w:r w:rsidR="007318A4">
        <w:t>s</w:t>
      </w:r>
      <w:r>
        <w:t xml:space="preserve">tandard ILT is found in Davies </w:t>
      </w:r>
      <w:r>
        <w:rPr>
          <w:i/>
        </w:rPr>
        <w:t>et al.</w:t>
      </w:r>
      <w:r w:rsidR="0056772A">
        <w:rPr>
          <w:i/>
        </w:rPr>
        <w:t xml:space="preserve"> </w:t>
      </w:r>
      <w:r w:rsidR="007A15CE" w:rsidRPr="004D29D4">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rsidRPr="004D29D4">
        <w:fldChar w:fldCharType="separate"/>
      </w:r>
      <w:r w:rsidR="0056772A">
        <w:rPr>
          <w:noProof/>
        </w:rPr>
        <w:t>[</w:t>
      </w:r>
      <w:hyperlink w:anchor="_ENREF_18" w:tooltip="Davies, 1986 #14" w:history="1">
        <w:r w:rsidR="00EF3BB5">
          <w:rPr>
            <w:noProof/>
          </w:rPr>
          <w:t>18</w:t>
        </w:r>
      </w:hyperlink>
      <w:r w:rsidR="0056772A">
        <w:rPr>
          <w:noProof/>
        </w:rPr>
        <w:t>]</w:t>
      </w:r>
      <w:r w:rsidR="007A15CE" w:rsidRPr="004D29D4">
        <w:fldChar w:fldCharType="end"/>
      </w:r>
    </w:p>
    <w:p w:rsidR="00F77C82" w:rsidRPr="00246233" w:rsidRDefault="00F77C82" w:rsidP="00F66AB7">
      <w:pPr>
        <w:pStyle w:val="Heading2"/>
      </w:pPr>
      <w:bookmarkStart w:id="119" w:name="_Toc380341293"/>
      <w:r w:rsidRPr="00246233">
        <w:t>Matrix Formulation of the EGME</w:t>
      </w:r>
      <w:bookmarkEnd w:id="119"/>
    </w:p>
    <w:p w:rsidR="00F77C82" w:rsidRDefault="00F77C82">
      <w:pPr>
        <w:rPr>
          <w:vertAlign w:val="superscript"/>
        </w:rPr>
      </w:pPr>
      <w:r>
        <w:t xml:space="preserve">The form of the EGME in MESMER is the one dimensional ME, wherein the total rovibrational energy of the system, </w:t>
      </w:r>
      <w:r>
        <w:rPr>
          <w:i/>
        </w:rPr>
        <w:t>E</w:t>
      </w:r>
      <w:r>
        <w:t xml:space="preserve">, is the independent variable.  Indeed, other forms of the EGME consider the time dependent evolution of the system with respect to the total </w:t>
      </w:r>
      <w:r>
        <w:rPr>
          <w:i/>
        </w:rPr>
        <w:t>E</w:t>
      </w:r>
      <w:r>
        <w:t xml:space="preserve"> as well as angular momentum, </w:t>
      </w:r>
      <w:r>
        <w:rPr>
          <w:i/>
        </w:rPr>
        <w:t>J</w:t>
      </w:r>
      <w:r>
        <w:t xml:space="preserve">.  However, such 2 dimensional ME treatments are restricted in their application, given the difficulty of describing the transition probabilities wherein both </w:t>
      </w:r>
      <w:r>
        <w:rPr>
          <w:i/>
        </w:rPr>
        <w:t>E</w:t>
      </w:r>
      <w:r>
        <w:t xml:space="preserve"> and </w:t>
      </w:r>
      <w:r>
        <w:rPr>
          <w:i/>
        </w:rPr>
        <w:t>J</w:t>
      </w:r>
      <w:r w:rsidR="001D7505">
        <w:t xml:space="preserve"> are coupled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r>
        <w:t xml:space="preserve"> They may only be used to solve the ME in the collisionless limit, or for a system that has a single isomer</w:t>
      </w:r>
      <w:r w:rsidR="001D7505">
        <w:t xml:space="preserve"> </w:t>
      </w:r>
      <w:r w:rsidR="007A15CE">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ZWNOdW0+MTU8L1JlY051bT48RGlzcGxheVRleHQ+WzE5LCAyMF08L0Rpc3BsYXlUZXh0PjxyZWNv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 xml:space="preserve">, </w:t>
      </w:r>
      <w:hyperlink w:anchor="_ENREF_20" w:tooltip="Miller, 2001 #16" w:history="1">
        <w:r w:rsidR="00EF3BB5">
          <w:rPr>
            <w:noProof/>
          </w:rPr>
          <w:t>20</w:t>
        </w:r>
      </w:hyperlink>
      <w:r w:rsidR="0056772A">
        <w:rPr>
          <w:noProof/>
        </w:rPr>
        <w:t>]</w:t>
      </w:r>
      <w:r w:rsidR="007A15CE">
        <w:fldChar w:fldCharType="end"/>
      </w:r>
      <w:r w:rsidR="001D7505">
        <w:t>.</w:t>
      </w:r>
      <w:r>
        <w:t xml:space="preserve">  Thus, the bulk of ME modelling for systems under conditions of relevance to atmospheric and combustion chemistry is res</w:t>
      </w:r>
      <w:r w:rsidR="001D7505">
        <w:t xml:space="preserve">tricted to a one dimensional ME </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rsidR="001D7505">
        <w:t>.</w:t>
      </w:r>
    </w:p>
    <w:p w:rsidR="00F77C82" w:rsidRDefault="00F77C82">
      <w:r>
        <w:tab/>
        <w:t xml:space="preserve">In the mathematical formulation of the one dimensional EGME, the population of rovibrational energy levels in different isomers (denoted by subscript </w:t>
      </w:r>
      <w:r>
        <w:rPr>
          <w:i/>
        </w:rPr>
        <w:t>i</w:t>
      </w:r>
      <w:r>
        <w:t xml:space="preserve">) on the potential energy surface are lumped into energy grains, characterized by an average energy, </w:t>
      </w:r>
      <w:r>
        <w:rPr>
          <w:i/>
        </w:rPr>
        <w:t>E</w:t>
      </w:r>
      <w:r>
        <w:rPr>
          <w:i/>
          <w:vertAlign w:val="subscript"/>
        </w:rPr>
        <w:t>i</w:t>
      </w:r>
      <w:r>
        <w:t xml:space="preserve">, and the population in each grain,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is described by a set of coupled differential equations that account for collisional energy transfer within each isomer as well as isomerization and dissociation</w:t>
      </w:r>
      <w:r w:rsidR="00930305">
        <w:t xml:space="preserve">, shown schematically in </w:t>
      </w:r>
      <w:r w:rsidR="00C64B78">
        <w:t>F</w:t>
      </w:r>
      <w:r w:rsidR="001D7505">
        <w:t>igure 14</w:t>
      </w:r>
      <w:r>
        <w:t>:</w:t>
      </w:r>
    </w:p>
    <w:p w:rsidR="00A33877" w:rsidRDefault="00F77C82" w:rsidP="00A33877">
      <w:pPr>
        <w:pStyle w:val="Equation"/>
        <w:jc w:val="both"/>
      </w:pPr>
      <w:r w:rsidRPr="002C2271">
        <w:rPr>
          <w:position w:val="-7"/>
        </w:rPr>
        <w:object w:dxaOrig="180" w:dyaOrig="340">
          <v:shape id="_x0000_i1026" type="#_x0000_t75" style="width:9.8pt;height:17.85pt" o:ole="" filled="t">
            <v:fill color2="black"/>
            <v:imagedata r:id="rId39" o:title=""/>
          </v:shape>
          <o:OLEObject Type="Embed" ProgID="Equation.3" ShapeID="_x0000_i1026" DrawAspect="Content" ObjectID="_1454325237" r:id="rId40"/>
        </w:obje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8111"/>
        <w:gridCol w:w="796"/>
      </w:tblGrid>
      <w:tr w:rsidR="00A33877" w:rsidTr="00A33877">
        <w:tc>
          <w:tcPr>
            <w:tcW w:w="392" w:type="dxa"/>
          </w:tcPr>
          <w:p w:rsidR="00A33877" w:rsidRDefault="00A33877" w:rsidP="00A33877">
            <w:pPr>
              <w:pStyle w:val="Equation"/>
              <w:jc w:val="both"/>
            </w:pPr>
          </w:p>
        </w:tc>
        <w:tc>
          <w:tcPr>
            <w:tcW w:w="8505" w:type="dxa"/>
          </w:tcPr>
          <w:p w:rsidR="00A33877" w:rsidRDefault="00100241" w:rsidP="00A33877">
            <m:oMathPara>
              <m:oMath>
                <m:f>
                  <m:fPr>
                    <m:ctrlPr>
                      <w:rPr>
                        <w:rFonts w:ascii="Cambria Math" w:hAnsi="Cambria Math"/>
                        <w:i/>
                      </w:rPr>
                    </m:ctrlPr>
                  </m:fPr>
                  <m:num>
                    <m:r>
                      <w:rPr>
                        <w:rFonts w:ascii="Cambria Math" w:hAnsi="Cambria Math"/>
                      </w:rPr>
                      <m:t>d</m:t>
                    </m:r>
                  </m:num>
                  <m:den>
                    <m:r>
                      <w:rPr>
                        <w:rFonts w:ascii="Cambria Math" w:hAnsi="Cambria Math"/>
                      </w:rPr>
                      <m:t>dt</m:t>
                    </m:r>
                  </m:den>
                </m:f>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=ω</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i,0</m:t>
                        </m:r>
                      </m:sub>
                    </m:sSub>
                  </m:sub>
                  <m:sup>
                    <m:r>
                      <w:rPr>
                        <w:rFonts w:ascii="Cambria Math" w:hAnsi="Cambria Math"/>
                      </w:rPr>
                      <m:t>∞</m:t>
                    </m:r>
                  </m:sup>
                  <m:e>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,t</m:t>
                    </m:r>
                  </m:e>
                </m:d>
                <m:r>
                  <w:rPr>
                    <w:rFonts w:ascii="Cambria Math" w:hAnsi="Cambria Math"/>
                  </w:rPr>
                  <m:t>d</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-ω</m:t>
                </m:r>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ji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e>
                </m:nary>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m:t>
                    </m:r>
                  </m:sub>
                  <m:sup>
                    <m:r>
                      <w:rPr>
                        <w:rFonts w:ascii="Cambria Math" w:hAnsi="Cambria Math"/>
                      </w:rPr>
                      <m:t>M</m:t>
                    </m:r>
                  </m:sup>
                  <m:e>
                    <m:sSub>
                      <m:sSubPr>
                        <m:ctrlPr>
                          <w:rPr>
                            <w:rFonts w:ascii="Cambria Math" w:hAnsi="Cambria Math"/>
                            <w:i/>
                          </w:rPr>
                        </m:ctrlPr>
                      </m:sSubPr>
                      <m:e>
                        <m:r>
                          <w:rPr>
                            <w:rFonts w:ascii="Cambria Math" w:hAnsi="Cambria Math"/>
                          </w:rPr>
                          <m:t>k</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e>
                    </m:d>
                  </m:e>
                </m:nary>
                <m:sSub>
                  <m:sSubPr>
                    <m:ctrlPr>
                      <w:rPr>
                        <w:rFonts w:ascii="Cambria Math" w:hAnsi="Cambria Math"/>
                        <w:i/>
                      </w:rPr>
                    </m:ctrlPr>
                  </m:sSubPr>
                  <m:e>
                    <m:r>
                      <w:rPr>
                        <w:rFonts w:ascii="Cambria Math" w:hAnsi="Cambria Math"/>
                      </w:rPr>
                      <m:t>n</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bSup>
                  <m:sSubSupPr>
                    <m:ctrlPr>
                      <w:rPr>
                        <w:rFonts w:ascii="Cambria Math" w:hAnsi="Cambria Math"/>
                        <w:i/>
                      </w:rPr>
                    </m:ctrlPr>
                  </m:sSubSupPr>
                  <m:e>
                    <m:r>
                      <w:rPr>
                        <w:rFonts w:ascii="Cambria Math" w:hAnsi="Cambria Math"/>
                      </w:rPr>
                      <m:t>K</m:t>
                    </m:r>
                  </m:e>
                  <m:sub>
                    <m:r>
                      <w:rPr>
                        <w:rFonts w:ascii="Cambria Math" w:hAnsi="Cambria Math"/>
                      </w:rPr>
                      <m:t>Ri</m:t>
                    </m:r>
                  </m:sub>
                  <m:sup>
                    <m:r>
                      <w:rPr>
                        <w:rFonts w:ascii="Cambria Math" w:hAnsi="Cambria Math"/>
                      </w:rPr>
                      <m:t>eq</m:t>
                    </m:r>
                  </m:sup>
                </m:sSubSup>
                <m:f>
                  <m:fPr>
                    <m:ctrlPr>
                      <w:rPr>
                        <w:rFonts w:ascii="Cambria Math" w:hAnsi="Cambria Math"/>
                        <w:i/>
                      </w:rPr>
                    </m:ctrlPr>
                  </m:fPr>
                  <m:num>
                    <m:sSub>
                      <m:sSubPr>
                        <m:ctrlPr>
                          <w:rPr>
                            <w:rFonts w:ascii="Cambria Math" w:hAnsi="Cambria Math"/>
                            <w:i/>
                          </w:rPr>
                        </m:ctrlPr>
                      </m:sSubPr>
                      <m:e>
                        <m:r>
                          <w:rPr>
                            <w:rFonts w:ascii="Cambria Math" w:hAnsi="Cambria Math"/>
                          </w:rPr>
                          <m:t>ρ</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num>
                  <m:den>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(β)</m:t>
                    </m:r>
                  </m:den>
                </m:f>
                <m:sSub>
                  <m:sSubPr>
                    <m:ctrlPr>
                      <w:rPr>
                        <w:rFonts w:ascii="Cambria Math" w:hAnsi="Cambria Math"/>
                        <w:i/>
                      </w:rPr>
                    </m:ctrlPr>
                  </m:sSubPr>
                  <m:e>
                    <m:r>
                      <w:rPr>
                        <w:rFonts w:ascii="Cambria Math" w:hAnsi="Cambria Math"/>
                      </w:rPr>
                      <m:t>n</m:t>
                    </m:r>
                  </m:e>
                  <m:sub>
                    <m:r>
                      <w:rPr>
                        <w:rFonts w:ascii="Cambria Math" w:hAnsi="Cambria Math"/>
                      </w:rPr>
                      <m:t>R</m:t>
                    </m:r>
                  </m:sub>
                </m:sSub>
                <m:sSub>
                  <m:sSubPr>
                    <m:ctrlPr>
                      <w:rPr>
                        <w:rFonts w:ascii="Cambria Math" w:hAnsi="Cambria Math"/>
                        <w:i/>
                      </w:rPr>
                    </m:ctrlPr>
                  </m:sSubPr>
                  <m:e>
                    <m:r>
                      <w:rPr>
                        <w:rFonts w:ascii="Cambria Math" w:hAnsi="Cambria Math"/>
                      </w:rPr>
                      <m:t>n</m:t>
                    </m:r>
                  </m:e>
                  <m:sub>
                    <m:r>
                      <w:rPr>
                        <w:rFonts w:ascii="Cambria Math" w:hAnsi="Cambria Math"/>
                      </w:rPr>
                      <m:t>m</m:t>
                    </m:r>
                  </m:sub>
                </m:sSub>
              </m:oMath>
            </m:oMathPara>
          </w:p>
          <w:p w:rsidR="00A33877" w:rsidRDefault="00A33877" w:rsidP="00A33877">
            <w:pPr>
              <w:pStyle w:val="Equation"/>
              <w:jc w:val="both"/>
            </w:pPr>
          </w:p>
        </w:tc>
        <w:tc>
          <w:tcPr>
            <w:tcW w:w="389" w:type="dxa"/>
            <w:vAlign w:val="center"/>
          </w:tcPr>
          <w:p w:rsidR="00A33877" w:rsidRPr="00A33877" w:rsidRDefault="00A33877" w:rsidP="00A33877">
            <w:pPr>
              <w:rPr>
                <w:b/>
              </w:rPr>
            </w:pPr>
            <w:r>
              <w:t>(</w:t>
            </w:r>
            <w:r w:rsidRPr="00A33877">
              <w:t>13.1</w:t>
            </w:r>
            <w:r>
              <w:t>)</w:t>
            </w:r>
          </w:p>
        </w:tc>
      </w:tr>
    </w:tbl>
    <w:p w:rsidR="00F77C82" w:rsidRDefault="00F77C82" w:rsidP="00A33877">
      <w:pPr>
        <w:pStyle w:val="Equation"/>
        <w:jc w:val="both"/>
      </w:pPr>
    </w:p>
    <w:p w:rsidR="00F77C82" w:rsidRDefault="00F77C82">
      <w:r>
        <w:t>The first term in Eq</w:t>
      </w:r>
      <w:r w:rsidR="00CE14A5">
        <w:t>.</w:t>
      </w:r>
      <w:r>
        <w:t xml:space="preserve"> </w:t>
      </w:r>
      <w:r w:rsidR="00A33877">
        <w:t>13</w:t>
      </w:r>
      <w:r>
        <w:t xml:space="preserve">.1 represents the probability that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r>
          <w:rPr>
            <w:rFonts w:ascii="Cambria Math" w:hAnsi="Cambria Math"/>
          </w:rPr>
          <m:t xml:space="preserve"> </m:t>
        </m:r>
      </m:oMath>
      <w:r>
        <w:t xml:space="preserve">is populated by collisional energy transfer via activating/deactivating bath gas collisions.  </w:t>
      </w:r>
      <w:r>
        <w:rPr>
          <w:i/>
        </w:rPr>
        <w:t>ω</w:t>
      </w:r>
      <w:r>
        <w:t xml:space="preserve"> is the Leonard-Jones collision frequency,</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w:t>
      </w:r>
      <m:oMath>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m:t>
            </m:r>
          </m:sup>
        </m:sSubSup>
        <m:r>
          <w:rPr>
            <w:rFonts w:ascii="Cambria Math" w:hAnsi="Cambria Math"/>
          </w:rPr>
          <m:t>)</m:t>
        </m:r>
      </m:oMath>
      <w:r>
        <w:t xml:space="preserve"> is the probability that collision with bath gas will result in a transition from a grain with energy </w:t>
      </w:r>
      <w:r>
        <w:rPr>
          <w:i/>
        </w:rPr>
        <w:t>E</w:t>
      </w:r>
      <w:r>
        <w:rPr>
          <w:i/>
          <w:vertAlign w:val="subscript"/>
        </w:rPr>
        <w:t>i</w:t>
      </w:r>
      <w:r>
        <w:rPr>
          <w:i/>
        </w:rPr>
        <w:t>’</w:t>
      </w:r>
      <w:r>
        <w:t xml:space="preserve"> to a grain with energy </w:t>
      </w:r>
      <w:r>
        <w:rPr>
          <w:i/>
        </w:rPr>
        <w:t>E</w:t>
      </w:r>
      <w:r>
        <w:rPr>
          <w:i/>
          <w:vertAlign w:val="subscript"/>
        </w:rPr>
        <w:t>i</w:t>
      </w:r>
      <w:r>
        <w:t xml:space="preserve">.  The second term represents the loss from grain </w:t>
      </w:r>
      <w:r>
        <w:rPr>
          <w:i/>
        </w:rPr>
        <w:t>E</w:t>
      </w:r>
      <w:r>
        <w:rPr>
          <w:i/>
          <w:vertAlign w:val="subscript"/>
        </w:rPr>
        <w:t>i</w:t>
      </w:r>
      <w:r>
        <w:t xml:space="preserve"> via collisional energy transfer.  The third term represents the loss from grain </w:t>
      </w:r>
      <w:r w:rsidRPr="00C64B78">
        <w:rPr>
          <w:i/>
        </w:rPr>
        <w:t>E</w:t>
      </w:r>
      <w:r>
        <w:rPr>
          <w:i/>
          <w:vertAlign w:val="subscript"/>
        </w:rPr>
        <w:t>i</w:t>
      </w:r>
      <w:r>
        <w:t xml:space="preserve"> via reaction to give other isomers, denoted by subscript </w:t>
      </w:r>
      <w:r>
        <w:rPr>
          <w:i/>
        </w:rPr>
        <w:t>j</w:t>
      </w:r>
      <w:r>
        <w:t xml:space="preserve">. </w:t>
      </w:r>
      <w:r>
        <w:rPr>
          <w:i/>
        </w:rPr>
        <w:t>k</w:t>
      </w:r>
      <w:r>
        <w:rPr>
          <w:i/>
          <w:vertAlign w:val="subscript"/>
        </w:rPr>
        <w:t>ji</w:t>
      </w:r>
      <w:r>
        <w:t>(</w:t>
      </w:r>
      <w:r>
        <w:rPr>
          <w:i/>
        </w:rPr>
        <w:t>E</w:t>
      </w:r>
      <w:r>
        <w:rPr>
          <w:i/>
          <w:vertAlign w:val="subscript"/>
        </w:rPr>
        <w:t>i</w:t>
      </w:r>
      <w:r>
        <w:t xml:space="preserve">) is the microcanonical rate constant for loss from isomer </w:t>
      </w:r>
      <w:r>
        <w:rPr>
          <w:i/>
        </w:rPr>
        <w:t xml:space="preserve">i </w:t>
      </w:r>
      <w:r>
        <w:t xml:space="preserve">to isomer </w:t>
      </w:r>
      <w:r>
        <w:rPr>
          <w:i/>
        </w:rPr>
        <w:t>j</w:t>
      </w:r>
      <w:r>
        <w:t xml:space="preserve">.  The fourth term represents the population of grain </w:t>
      </w:r>
      <w:r>
        <w:rPr>
          <w:i/>
        </w:rPr>
        <w:t>E</w:t>
      </w:r>
      <w:r>
        <w:rPr>
          <w:i/>
          <w:vertAlign w:val="subscript"/>
        </w:rPr>
        <w:t>i</w:t>
      </w:r>
      <w:r>
        <w:t xml:space="preserve"> by reactions from isomer </w:t>
      </w:r>
      <w:r>
        <w:rPr>
          <w:i/>
        </w:rPr>
        <w:t>j</w:t>
      </w:r>
      <w:r>
        <w:t xml:space="preserve"> that give isomer </w:t>
      </w:r>
      <w:proofErr w:type="gramStart"/>
      <w:r>
        <w:rPr>
          <w:i/>
        </w:rPr>
        <w:t xml:space="preserve">i </w:t>
      </w:r>
      <w:r>
        <w:t>,</w:t>
      </w:r>
      <w:proofErr w:type="gramEnd"/>
      <w:r>
        <w:t xml:space="preserve"> the grains </w:t>
      </w:r>
      <w:r w:rsidRPr="00C64B78">
        <w:rPr>
          <w:i/>
        </w:rPr>
        <w:t>E</w:t>
      </w:r>
      <w:r>
        <w:rPr>
          <w:vertAlign w:val="subscript"/>
        </w:rPr>
        <w:t>i</w:t>
      </w:r>
      <w:r>
        <w:t xml:space="preserve"> and </w:t>
      </w:r>
      <w:r w:rsidRPr="00C64B78">
        <w:rPr>
          <w:i/>
        </w:rPr>
        <w:t>E</w:t>
      </w:r>
      <w:r>
        <w:rPr>
          <w:vertAlign w:val="subscript"/>
        </w:rPr>
        <w:t>j</w:t>
      </w:r>
      <w:r>
        <w:t xml:space="preserve"> spanning the same range energy range. </w:t>
      </w:r>
      <w:r>
        <w:rPr>
          <w:i/>
        </w:rPr>
        <w:t xml:space="preserve"> </w:t>
      </w:r>
      <w:r>
        <w:t xml:space="preserve">  The fifth term represents the rate of loss from grain </w:t>
      </w:r>
      <w:r>
        <w:rPr>
          <w:i/>
        </w:rPr>
        <w:t>E</w:t>
      </w:r>
      <w:r>
        <w:rPr>
          <w:i/>
          <w:vertAlign w:val="subscript"/>
        </w:rPr>
        <w:t>i</w:t>
      </w:r>
      <w:r>
        <w:t xml:space="preserve"> via dissociation to products, with </w:t>
      </w:r>
      <w:proofErr w:type="gramStart"/>
      <w:r>
        <w:rPr>
          <w:i/>
        </w:rPr>
        <w:t>k</w:t>
      </w:r>
      <w:r>
        <w:rPr>
          <w:i/>
          <w:vertAlign w:val="subscript"/>
        </w:rPr>
        <w:t>Pi</w:t>
      </w:r>
      <w:r>
        <w:t>(</w:t>
      </w:r>
      <w:proofErr w:type="gramEnd"/>
      <w:r>
        <w:rPr>
          <w:i/>
        </w:rPr>
        <w:t>E</w:t>
      </w:r>
      <w:r>
        <w:rPr>
          <w:i/>
          <w:vertAlign w:val="subscript"/>
        </w:rPr>
        <w:t>i</w:t>
      </w:r>
      <w:r>
        <w:t xml:space="preserve">), representing the corresponding rate of loss.  Because re-association of the products of unimolecular dissociation is generally negligible on an experimental time scale, dissociation to products is often treated via an infinite sink approximation – i.e., re-association is not considered.  The final two terms are associated with the so-called bimolecular source term.  They only apply to those wells that are populated via bimolecular association.  Assuming that the reactants are thermalized via bath gas collisions in a Boltzmann distribution, and that a pseudo-first order approximation is appropriate, then the sixth term and seventh term represent the rate at which two reactants associate to populate grain </w:t>
      </w:r>
      <w:r w:rsidRPr="007C3327">
        <w:rPr>
          <w:i/>
        </w:rPr>
        <w:t>E</w:t>
      </w:r>
      <w:r>
        <w:rPr>
          <w:i/>
          <w:vertAlign w:val="subscript"/>
        </w:rPr>
        <w:t>i</w:t>
      </w:r>
      <w:r>
        <w:t xml:space="preserve">, and the rate of loss from that grain  via re-dissociation to reactants, respectively.  </w:t>
      </w:r>
      <w:proofErr w:type="gramStart"/>
      <w:r>
        <w:rPr>
          <w:i/>
        </w:rPr>
        <w:t>k</w:t>
      </w:r>
      <w:r>
        <w:rPr>
          <w:i/>
          <w:vertAlign w:val="subscript"/>
        </w:rPr>
        <w:t>Ri</w:t>
      </w:r>
      <w:r>
        <w:t>(</w:t>
      </w:r>
      <w:proofErr w:type="gramEnd"/>
      <w:r>
        <w:rPr>
          <w:i/>
        </w:rPr>
        <w:t>E</w:t>
      </w:r>
      <w:r>
        <w:rPr>
          <w:i/>
          <w:vertAlign w:val="subscript"/>
        </w:rPr>
        <w:t>i</w:t>
      </w:r>
      <w:r>
        <w:t xml:space="preserve">) represents the rate constant at which </w:t>
      </w:r>
      <w:r>
        <w:rPr>
          <w:i/>
        </w:rPr>
        <w:t>E</w:t>
      </w:r>
      <w:r>
        <w:rPr>
          <w:i/>
          <w:vertAlign w:val="subscript"/>
        </w:rPr>
        <w:t>i</w:t>
      </w:r>
      <w:r>
        <w:t xml:space="preserve"> re-dissociates to give reactants, </w:t>
      </w:r>
      <w:r>
        <w:rPr>
          <w:i/>
        </w:rPr>
        <w:t>R</w:t>
      </w:r>
      <w:r>
        <w:t xml:space="preserve">, and </w:t>
      </w:r>
      <w:r w:rsidRPr="002C2271">
        <w:rPr>
          <w:position w:val="-7"/>
        </w:rPr>
        <w:object w:dxaOrig="420" w:dyaOrig="380">
          <v:shape id="_x0000_i1027" type="#_x0000_t75" style="width:20.75pt;height:19pt" o:ole="" filled="t">
            <v:fill color2="black"/>
            <v:imagedata r:id="rId41" o:title=""/>
          </v:shape>
          <o:OLEObject Type="Embed" ProgID="Equation.3" ShapeID="_x0000_i1027" DrawAspect="Content" ObjectID="_1454325238" r:id="rId42"/>
        </w:object>
      </w:r>
      <w:r>
        <w:t xml:space="preserve"> is the equilibrium constant between isomer </w:t>
      </w:r>
      <w:r>
        <w:rPr>
          <w:i/>
        </w:rPr>
        <w:t>i</w:t>
      </w:r>
      <w:r>
        <w:t xml:space="preserve"> and the reactants.  </w:t>
      </w:r>
      <m:oMath>
        <m:sSub>
          <m:sSubPr>
            <m:ctrlPr>
              <w:rPr>
                <w:rFonts w:ascii="Cambria Math" w:hAnsi="Cambria Math"/>
                <w:i/>
              </w:rPr>
            </m:ctrlPr>
          </m:sSubPr>
          <m:e>
            <m:r>
              <w:rPr>
                <w:rFonts w:ascii="Cambria Math" w:hAnsi="Cambria Math"/>
              </w:rPr>
              <m:t>Q</m:t>
            </m:r>
          </m:e>
          <m:sub>
            <m:r>
              <w:rPr>
                <w:rFonts w:ascii="Cambria Math" w:hAnsi="Cambria Math"/>
              </w:rPr>
              <m:t>i</m:t>
            </m:r>
          </m:sub>
        </m:sSub>
        <m:d>
          <m:dPr>
            <m:ctrlPr>
              <w:rPr>
                <w:rFonts w:ascii="Cambria Math" w:hAnsi="Cambria Math"/>
                <w:i/>
              </w:rPr>
            </m:ctrlPr>
          </m:dPr>
          <m:e>
            <m:r>
              <w:rPr>
                <w:rFonts w:ascii="Cambria Math" w:hAnsi="Cambria Math"/>
              </w:rPr>
              <m:t>β</m:t>
            </m:r>
          </m:e>
        </m:d>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sub>
          <m:sup/>
          <m:e>
            <m:r>
              <w:rPr>
                <w:rFonts w:ascii="Cambria Math" w:hAnsi="Cambria Math"/>
              </w:rPr>
              <m:t>ρ(</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i</m:t>
                    </m:r>
                  </m:sub>
                </m:sSub>
              </m:sup>
            </m:sSup>
          </m:e>
        </m:nary>
      </m:oMath>
      <w:r>
        <w:t xml:space="preserve">, which is the rovibrational partition function for the molecular species corresponding to isomer </w:t>
      </w:r>
      <w:r>
        <w:rPr>
          <w:i/>
        </w:rPr>
        <w:t>i</w:t>
      </w:r>
      <w:r>
        <w:t xml:space="preserve">.  </w:t>
      </w:r>
    </w:p>
    <w:p w:rsidR="00BE4C8E" w:rsidRDefault="00BE4C8E"/>
    <w:p w:rsidR="00F77C82" w:rsidRDefault="00CE39BB">
      <w:pPr>
        <w:pStyle w:val="Picture"/>
      </w:pPr>
      <w:r>
        <w:rPr>
          <w:noProof/>
          <w:lang w:eastAsia="en-GB"/>
        </w:rPr>
        <w:lastRenderedPageBreak/>
        <w:drawing>
          <wp:inline distT="0" distB="0" distL="0" distR="0" wp14:anchorId="0983B0A5" wp14:editId="1C1C50FB">
            <wp:extent cx="3834082" cy="359434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3" cstate="print">
                      <a:extLst>
                        <a:ext uri="{28A0092B-C50C-407E-A947-70E740481C1C}">
                          <a14:useLocalDpi xmlns:a14="http://schemas.microsoft.com/office/drawing/2010/main" val="0"/>
                        </a:ext>
                      </a:extLst>
                    </a:blip>
                    <a:srcRect l="41077" t="21140" r="5717" b="999"/>
                    <a:stretch>
                      <a:fillRect/>
                    </a:stretch>
                  </pic:blipFill>
                  <pic:spPr bwMode="auto">
                    <a:xfrm>
                      <a:off x="0" y="0"/>
                      <a:ext cx="3831153" cy="3591594"/>
                    </a:xfrm>
                    <a:prstGeom prst="rect">
                      <a:avLst/>
                    </a:prstGeom>
                    <a:solidFill>
                      <a:srgbClr val="FFFFFF"/>
                    </a:solidFill>
                    <a:ln>
                      <a:noFill/>
                    </a:ln>
                  </pic:spPr>
                </pic:pic>
              </a:graphicData>
            </a:graphic>
          </wp:inline>
        </w:drawing>
      </w:r>
    </w:p>
    <w:p w:rsidR="00277A1D" w:rsidRDefault="00F77C82" w:rsidP="00A25973">
      <w:pPr>
        <w:pStyle w:val="figurecaption"/>
      </w:pPr>
      <w:r>
        <w:t xml:space="preserve">Figure </w:t>
      </w:r>
      <w:r w:rsidR="00FA6E7F">
        <w:t>1</w:t>
      </w:r>
      <w:r w:rsidR="00850E40">
        <w:t>4</w:t>
      </w:r>
      <w:r>
        <w:t>: pictoral representation of Eq</w:t>
      </w:r>
      <w:r w:rsidR="00A25973">
        <w:t>.</w:t>
      </w:r>
      <w:r>
        <w:t xml:space="preserve"> </w:t>
      </w:r>
      <w:r w:rsidR="00A25973">
        <w:t>13</w:t>
      </w:r>
      <w:r w:rsidR="00930305">
        <w:t>.</w:t>
      </w:r>
      <w:r w:rsidR="00962494">
        <w:t>1</w:t>
      </w:r>
      <w:r>
        <w:t xml:space="preserve"> for a two well </w:t>
      </w:r>
      <w:proofErr w:type="gramStart"/>
      <w:r>
        <w:t>system,</w:t>
      </w:r>
      <w:proofErr w:type="gramEnd"/>
      <w:r>
        <w:t xml:space="preserve"> composed of isomers </w:t>
      </w:r>
      <w:r>
        <w:rPr>
          <w:i/>
        </w:rPr>
        <w:t>i</w:t>
      </w:r>
      <w:r>
        <w:t xml:space="preserve"> and </w:t>
      </w:r>
      <w:r>
        <w:rPr>
          <w:i/>
        </w:rPr>
        <w:t>j</w:t>
      </w:r>
      <w:r>
        <w:t xml:space="preserve">.  The reactants, A + B, are connected to isomer </w:t>
      </w:r>
      <w:r>
        <w:rPr>
          <w:i/>
        </w:rPr>
        <w:t>i</w:t>
      </w:r>
      <w:r>
        <w:t xml:space="preserve">, and the product channel is connected to isomer </w:t>
      </w:r>
      <w:r>
        <w:rPr>
          <w:i/>
        </w:rPr>
        <w:t>j</w:t>
      </w:r>
      <w:r>
        <w:t>.  This figure shows the terms of Eq</w:t>
      </w:r>
      <w:r w:rsidR="00A25973">
        <w:t>.</w:t>
      </w:r>
      <w:r>
        <w:t xml:space="preserve"> </w:t>
      </w:r>
      <w:r w:rsidR="00A25973">
        <w:t>13</w:t>
      </w:r>
      <w:r w:rsidR="00930305">
        <w:t>.1</w:t>
      </w:r>
      <w:r>
        <w:t xml:space="preserve"> as they apply to one grain within each isomer, </w:t>
      </w:r>
      <w:proofErr w:type="gramStart"/>
      <w:r>
        <w:rPr>
          <w:i/>
        </w:rPr>
        <w:t>n</w:t>
      </w:r>
      <w:r>
        <w:rPr>
          <w:i/>
          <w:vertAlign w:val="subscript"/>
        </w:rPr>
        <w:t>i</w:t>
      </w:r>
      <w:r>
        <w:rPr>
          <w:i/>
        </w:rPr>
        <w:t>(</w:t>
      </w:r>
      <w:proofErr w:type="gramEnd"/>
      <w:r>
        <w:rPr>
          <w:i/>
        </w:rPr>
        <w:t>E</w:t>
      </w:r>
      <w:r>
        <w:rPr>
          <w:i/>
          <w:vertAlign w:val="subscript"/>
        </w:rPr>
        <w:t>i</w:t>
      </w:r>
      <w:r>
        <w:rPr>
          <w:i/>
        </w:rPr>
        <w:t>)</w:t>
      </w:r>
      <w:r>
        <w:t xml:space="preserve"> and </w:t>
      </w:r>
      <w:r>
        <w:rPr>
          <w:i/>
        </w:rPr>
        <w:t>n</w:t>
      </w:r>
      <w:r>
        <w:rPr>
          <w:i/>
          <w:vertAlign w:val="subscript"/>
        </w:rPr>
        <w:t>j</w:t>
      </w:r>
      <w:r>
        <w:rPr>
          <w:i/>
        </w:rPr>
        <w:t>(E</w:t>
      </w:r>
      <w:r>
        <w:rPr>
          <w:i/>
          <w:vertAlign w:val="subscript"/>
        </w:rPr>
        <w:t>j</w:t>
      </w:r>
      <w:r>
        <w:rPr>
          <w:i/>
        </w:rPr>
        <w:t>)</w:t>
      </w:r>
      <w:r>
        <w:t>.</w:t>
      </w:r>
      <w:r w:rsidR="00A25973">
        <w:t xml:space="preserve">  </w:t>
      </w:r>
    </w:p>
    <w:p w:rsidR="00F77C82" w:rsidRDefault="00F77C82">
      <w:r>
        <w:tab/>
        <w:t>Microcanonical rate coefficients for the unimolecular reactions that occur in each energy grain</w:t>
      </w:r>
      <w:proofErr w:type="gramStart"/>
      <w:r>
        <w:t xml:space="preserve">, </w:t>
      </w:r>
      <w:proofErr w:type="gramEnd"/>
      <m:oMath>
        <m:r>
          <w:rPr>
            <w:rFonts w:ascii="Cambria Math" w:hAnsi="Cambria Math"/>
          </w:rPr>
          <m:t>k</m:t>
        </m:r>
        <m:d>
          <m:dPr>
            <m:ctrlPr>
              <w:rPr>
                <w:rFonts w:ascii="Cambria Math" w:hAnsi="Cambria Math"/>
                <w:i/>
              </w:rPr>
            </m:ctrlPr>
          </m:dPr>
          <m:e>
            <m:r>
              <w:rPr>
                <w:rFonts w:ascii="Cambria Math" w:hAnsi="Cambria Math"/>
              </w:rPr>
              <m:t>E</m:t>
            </m:r>
          </m:e>
        </m:d>
      </m:oMath>
      <w:r>
        <w:t>, are calculated from the PES data pertaining to the reagents and transition states via the microcanonical transition state/RRKM theory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33877" w:rsidTr="00D422BE">
        <w:tc>
          <w:tcPr>
            <w:tcW w:w="392" w:type="dxa"/>
          </w:tcPr>
          <w:p w:rsidR="00A33877" w:rsidRDefault="00A33877" w:rsidP="00D422BE">
            <w:pPr>
              <w:pStyle w:val="Equation"/>
              <w:jc w:val="both"/>
            </w:pPr>
          </w:p>
        </w:tc>
        <w:tc>
          <w:tcPr>
            <w:tcW w:w="8505" w:type="dxa"/>
          </w:tcPr>
          <w:p w:rsidR="00A33877" w:rsidRDefault="00A33877" w:rsidP="00A25973">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r>
                      <w:rPr>
                        <w:rFonts w:ascii="Cambria Math" w:hAnsi="Cambria Math"/>
                      </w:rPr>
                      <m:t>W(E)</m:t>
                    </m:r>
                  </m:num>
                  <m:den>
                    <m:r>
                      <w:rPr>
                        <w:rFonts w:ascii="Cambria Math" w:hAnsi="Cambria Math"/>
                      </w:rPr>
                      <m:t>hρ(E)</m:t>
                    </m:r>
                  </m:den>
                </m:f>
              </m:oMath>
            </m:oMathPara>
          </w:p>
        </w:tc>
        <w:tc>
          <w:tcPr>
            <w:tcW w:w="389" w:type="dxa"/>
            <w:vAlign w:val="center"/>
          </w:tcPr>
          <w:p w:rsidR="00A33877" w:rsidRPr="00A33877" w:rsidRDefault="00A33877" w:rsidP="00D422BE">
            <w:pPr>
              <w:rPr>
                <w:b/>
              </w:rPr>
            </w:pPr>
            <w:r>
              <w:t>(13.2)</w:t>
            </w:r>
          </w:p>
        </w:tc>
      </w:tr>
    </w:tbl>
    <w:p w:rsidR="00F77C82" w:rsidRDefault="00F77C82">
      <w:proofErr w:type="gramStart"/>
      <w:r>
        <w:t>where</w:t>
      </w:r>
      <w:proofErr w:type="gramEnd"/>
      <w:r>
        <w:t xml:space="preserve"> </w:t>
      </w:r>
      <m:oMath>
        <m:r>
          <w:rPr>
            <w:rFonts w:ascii="Cambria Math" w:hAnsi="Cambria Math"/>
          </w:rPr>
          <m:t>W(E)</m:t>
        </m:r>
      </m:oMath>
      <w:r>
        <w:t xml:space="preserve"> is the sum of rovibrational states at the optimized transition state geometry and </w:t>
      </w:r>
      <w:r>
        <w:rPr>
          <w:i/>
        </w:rPr>
        <w:t>ρ</w:t>
      </w:r>
      <w:r>
        <w:t>(</w:t>
      </w:r>
      <w:r>
        <w:rPr>
          <w:i/>
        </w:rPr>
        <w:t>E</w:t>
      </w:r>
      <w:r>
        <w:t>) is the density of rovibrational states of the isomer.  As discussed by Baer and Hase,</w:t>
      </w:r>
      <w:r w:rsidR="007A15CE">
        <w:fldChar w:fldCharType="begin"/>
      </w:r>
      <w:r w:rsidR="0056772A">
        <w:instrText xml:space="preserve"> ADDIN EN.CITE &lt;EndNote&gt;&lt;Cite&gt;&lt;Author&gt;Baer&lt;/Author&gt;&lt;Year&gt;1996&lt;/Year&gt;&lt;RecNum&gt;18&lt;/RecNum&gt;&lt;DisplayText&gt;[22]&lt;/DisplayText&gt;&lt;record&gt;&lt;rec-number&gt;18&lt;/rec-number&gt;&lt;foreign-keys&gt;&lt;key app="EN" db-id="p0fxzf5acxfpxle99drxffxe99d2dt50szw2"&gt;18&lt;/key&gt;&lt;/foreign-keys&gt;&lt;ref-type name="Book"&gt;6&lt;/ref-type&gt;&lt;contributors&gt;&lt;authors&gt;&lt;author&gt;Baer, T&lt;/author&gt;&lt;author&gt;Hase, W.L.&lt;/author&gt;&lt;/authors&gt;&lt;/contributors&gt;&lt;titles&gt;&lt;title&gt;Unimolecular Reaction Dynamics: Theory and Experiments&lt;/title&gt;&lt;/titles&gt;&lt;dates&gt;&lt;year&gt;1996&lt;/year&gt;&lt;/dates&gt;&lt;pub-location&gt;New York&lt;/pub-location&gt;&lt;publisher&gt;Oxford University Press&lt;/publisher&gt;&lt;urls&gt;&lt;/urls&gt;&lt;/record&gt;&lt;/Cite&gt;&lt;/EndNote&gt;</w:instrText>
      </w:r>
      <w:r w:rsidR="007A15CE">
        <w:fldChar w:fldCharType="separate"/>
      </w:r>
      <w:r w:rsidR="0056772A">
        <w:rPr>
          <w:noProof/>
        </w:rPr>
        <w:t>[</w:t>
      </w:r>
      <w:hyperlink w:anchor="_ENREF_22" w:tooltip="Baer, 1996 #18" w:history="1">
        <w:r w:rsidR="00EF3BB5">
          <w:rPr>
            <w:noProof/>
          </w:rPr>
          <w:t>22</w:t>
        </w:r>
      </w:hyperlink>
      <w:r w:rsidR="0056772A">
        <w:rPr>
          <w:noProof/>
        </w:rPr>
        <w:t>]</w:t>
      </w:r>
      <w:r w:rsidR="007A15CE">
        <w:fldChar w:fldCharType="end"/>
      </w:r>
      <w:r>
        <w:t xml:space="preserve"> RRKM theory depends on the assumption that the total phase space of a molecule is populated statistically.  That is, the population density of molecules in phase space may be assumed uniform as the molecule moves from the reactant phase space, through the transition state dividing surface, and into the product phase space.  This is equivalent to assuming that all regions of phase space are available to the molecule – i.e., that the time scale for energy randomization within a molecule is very fast with respect to the rate of reaction, maintaining a microcanonical ensemble.  This common </w:t>
      </w:r>
      <w:r w:rsidR="00B76DDE">
        <w:t>assumption</w:t>
      </w:r>
      <w:r>
        <w:t>, which is fundamental to ME analysis, is called the ergodicity assumption.</w:t>
      </w:r>
    </w:p>
    <w:p w:rsidR="00F77C82" w:rsidRDefault="00B76DDE">
      <w:r>
        <w:lastRenderedPageBreak/>
        <w:tab/>
        <w:t xml:space="preserve">Eq. </w:t>
      </w:r>
      <w:r w:rsidR="00A25973">
        <w:t>13</w:t>
      </w:r>
      <w:r w:rsidR="00F77C82">
        <w:t>.2 is applicable for transition state dividing surfaces located at constrained geometry with a well</w:t>
      </w:r>
      <w:r w:rsidR="00CE14A5">
        <w:t>-</w:t>
      </w:r>
      <w:r w:rsidR="00F77C82">
        <w:t xml:space="preserve">defined energetic barrier.  When the reaction in question is barrierless, a first principles determination of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requires a variational approach – i.e., </w:t>
      </w:r>
      <m:oMath>
        <m:r>
          <w:rPr>
            <w:rFonts w:ascii="Cambria Math" w:hAnsi="Cambria Math"/>
          </w:rPr>
          <m:t>k</m:t>
        </m:r>
        <m:d>
          <m:dPr>
            <m:ctrlPr>
              <w:rPr>
                <w:rFonts w:ascii="Cambria Math" w:hAnsi="Cambria Math"/>
                <w:i/>
              </w:rPr>
            </m:ctrlPr>
          </m:dPr>
          <m:e>
            <m:r>
              <w:rPr>
                <w:rFonts w:ascii="Cambria Math" w:hAnsi="Cambria Math"/>
              </w:rPr>
              <m:t>E</m:t>
            </m:r>
          </m:e>
        </m:d>
      </m:oMath>
      <w:r w:rsidR="00F77C82">
        <w:t xml:space="preserve"> are calculated by minimizing </w:t>
      </w:r>
      <w:proofErr w:type="gramStart"/>
      <w:r w:rsidR="00F77C82">
        <w:rPr>
          <w:i/>
        </w:rPr>
        <w:t>W</w:t>
      </w:r>
      <w:r w:rsidR="00F77C82">
        <w:t>(</w:t>
      </w:r>
      <w:proofErr w:type="gramEnd"/>
      <w:r w:rsidR="00F77C82">
        <w:rPr>
          <w:i/>
        </w:rPr>
        <w:t>E</w:t>
      </w:r>
      <w:r w:rsidR="00F77C82">
        <w:t xml:space="preserve">) on the PES in question.  An alternative approach, available in Mesmer, is to calculate the </w:t>
      </w:r>
      <w:proofErr w:type="gramStart"/>
      <w:r w:rsidR="00F77C82">
        <w:rPr>
          <w:i/>
        </w:rPr>
        <w:t>k</w:t>
      </w:r>
      <w:r w:rsidR="00F77C82">
        <w:rPr>
          <w:i/>
          <w:vertAlign w:val="subscript"/>
        </w:rPr>
        <w:t>Ri</w:t>
      </w:r>
      <w:r w:rsidR="00F77C82">
        <w:t>(</w:t>
      </w:r>
      <w:proofErr w:type="gramEnd"/>
      <w:r w:rsidR="00F77C82">
        <w:rPr>
          <w:i/>
        </w:rPr>
        <w:t>E</w:t>
      </w:r>
      <w:r w:rsidR="00F77C82">
        <w:t>)s for barrierless association reactions using an inverse Laplace transform (ILT).</w:t>
      </w:r>
      <w:r w:rsidR="007A15CE">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 </w:instrText>
      </w:r>
      <w:r w:rsidR="0056772A">
        <w:fldChar w:fldCharType="begin">
          <w:fldData xml:space="preserve">PEVuZE5vdGU+PENpdGU+PEF1dGhvcj5EYXZpZXM8L0F1dGhvcj48WWVhcj4xOTg2PC9ZZWFyPjxS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8" w:tooltip="Davies, 1986 #14" w:history="1">
        <w:r w:rsidR="00EF3BB5">
          <w:rPr>
            <w:noProof/>
          </w:rPr>
          <w:t>18</w:t>
        </w:r>
      </w:hyperlink>
      <w:r w:rsidR="0056772A">
        <w:rPr>
          <w:noProof/>
        </w:rPr>
        <w:t xml:space="preserve">, </w:t>
      </w:r>
      <w:hyperlink w:anchor="_ENREF_23" w:tooltip="Robertson, 1995 #19" w:history="1">
        <w:r w:rsidR="00EF3BB5">
          <w:rPr>
            <w:noProof/>
          </w:rPr>
          <w:t>23</w:t>
        </w:r>
      </w:hyperlink>
      <w:r w:rsidR="0056772A">
        <w:rPr>
          <w:noProof/>
        </w:rPr>
        <w:t>]</w:t>
      </w:r>
      <w:r w:rsidR="007A15CE">
        <w:fldChar w:fldCharType="end"/>
      </w:r>
      <w:r w:rsidR="00F77C82">
        <w:t xml:space="preserve"> With this technique, the microcanonical dissociation </w:t>
      </w:r>
      <w:proofErr w:type="gramStart"/>
      <w:r w:rsidR="00F77C82">
        <w:rPr>
          <w:i/>
        </w:rPr>
        <w:t>k</w:t>
      </w:r>
      <w:r w:rsidR="00F77C82">
        <w:rPr>
          <w:i/>
          <w:vertAlign w:val="subscript"/>
        </w:rPr>
        <w:t>Ri</w:t>
      </w:r>
      <w:r w:rsidR="00F77C82">
        <w:t>(</w:t>
      </w:r>
      <w:proofErr w:type="gramEnd"/>
      <w:r w:rsidR="00F77C82">
        <w:rPr>
          <w:i/>
        </w:rPr>
        <w:t>E</w:t>
      </w:r>
      <w:r w:rsidR="00F77C82">
        <w:t>)s are determined from experimental measurements of the temperature dependent high pressure limiting rate coefficient for association.  The microcanonical rate coefficients for dissociation are then determined via detailed</w:t>
      </w:r>
      <w:r>
        <w:t xml:space="preserve"> balance, as indicated in Eq</w:t>
      </w:r>
      <w:r w:rsidR="00BC3B2E">
        <w:t>.</w:t>
      </w:r>
      <w:r>
        <w:t xml:space="preserve"> </w:t>
      </w:r>
      <w:r w:rsidR="00A25973">
        <w:t>13</w:t>
      </w:r>
      <w:r>
        <w:t>.1</w:t>
      </w:r>
      <w:r w:rsidR="00F77C82">
        <w:t xml:space="preserve">.  </w:t>
      </w:r>
    </w:p>
    <w:p w:rsidR="00F77C82" w:rsidRDefault="00F77C82">
      <w:r>
        <w:tab/>
        <w:t xml:space="preserve">In </w:t>
      </w:r>
      <w:r w:rsidR="00BC3B2E">
        <w:t xml:space="preserve">section the plug-in class for </w:t>
      </w:r>
      <w:r w:rsidR="005A1DA0">
        <w:t xml:space="preserve">exponential down </w:t>
      </w:r>
      <w:r w:rsidR="00BC3B2E">
        <w:t>transition probabilities was</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A25973" w:rsidTr="00D422BE">
        <w:tc>
          <w:tcPr>
            <w:tcW w:w="392" w:type="dxa"/>
          </w:tcPr>
          <w:p w:rsidR="00A25973" w:rsidRDefault="00A25973" w:rsidP="00D422BE">
            <w:pPr>
              <w:pStyle w:val="Equation"/>
              <w:jc w:val="both"/>
            </w:pPr>
          </w:p>
        </w:tc>
        <w:tc>
          <w:tcPr>
            <w:tcW w:w="8505" w:type="dxa"/>
          </w:tcPr>
          <w:p w:rsidR="00A25973" w:rsidRDefault="00A25973" w:rsidP="00D422BE">
            <m:oMathPara>
              <m:oMath>
                <m:r>
                  <w:rPr>
                    <w:rFonts w:ascii="Cambria Math" w:hAnsi="Cambria Math"/>
                  </w:rPr>
                  <m:t>P</m:t>
                </m:r>
                <m:d>
                  <m:dPr>
                    <m:ctrlPr>
                      <w:rPr>
                        <w:rFonts w:ascii="Cambria Math" w:hAnsi="Cambria Math"/>
                        <w:i/>
                      </w:rPr>
                    </m:ctrlPr>
                  </m:dPr>
                  <m:e>
                    <m:r>
                      <w:rPr>
                        <w:rFonts w:ascii="Cambria Math" w:hAnsi="Cambria Math"/>
                      </w:rPr>
                      <m:t>E</m:t>
                    </m:r>
                  </m:e>
                  <m:e>
                    <m:sSup>
                      <m:sSupPr>
                        <m:ctrlPr>
                          <w:rPr>
                            <w:rFonts w:ascii="Cambria Math" w:hAnsi="Cambria Math"/>
                            <w:i/>
                          </w:rPr>
                        </m:ctrlPr>
                      </m:sSupPr>
                      <m:e>
                        <m:r>
                          <w:rPr>
                            <w:rFonts w:ascii="Cambria Math" w:hAnsi="Cambria Math"/>
                          </w:rPr>
                          <m:t>E</m:t>
                        </m:r>
                      </m:e>
                      <m:sup>
                        <m:r>
                          <w:rPr>
                            <w:rFonts w:ascii="Cambria Math" w:hAnsi="Cambria Math"/>
                          </w:rPr>
                          <m:t>'</m:t>
                        </m:r>
                      </m:sup>
                    </m:sSup>
                  </m:e>
                </m:d>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r>
                  <m:rPr>
                    <m:sty m:val="p"/>
                  </m:rPr>
                  <w:rPr>
                    <w:rFonts w:ascii="Cambria Math" w:hAnsi="Cambria Math"/>
                  </w:rPr>
                  <m:t>exp⁡</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-E)/</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r>
                  <w:rPr>
                    <w:rFonts w:ascii="Cambria Math" w:hAnsi="Cambria Math"/>
                  </w:rPr>
                  <m:t>)</m:t>
                </m:r>
              </m:oMath>
            </m:oMathPara>
          </w:p>
        </w:tc>
        <w:tc>
          <w:tcPr>
            <w:tcW w:w="389" w:type="dxa"/>
            <w:vAlign w:val="center"/>
          </w:tcPr>
          <w:p w:rsidR="00A25973" w:rsidRPr="00A33877" w:rsidRDefault="00A25973" w:rsidP="00D422BE">
            <w:pPr>
              <w:rPr>
                <w:b/>
              </w:rPr>
            </w:pPr>
            <w:r>
              <w:t>(13.3)</w:t>
            </w:r>
          </w:p>
        </w:tc>
      </w:tr>
    </w:tbl>
    <w:p w:rsidR="00F77C82" w:rsidRDefault="00F77C82">
      <w:proofErr w:type="gramStart"/>
      <w:r>
        <w:t>where</w:t>
      </w:r>
      <w:proofErr w:type="gramEnd"/>
      <w:r>
        <w:object w:dxaOrig="679" w:dyaOrig="260">
          <v:shape id="_x0000_i1028" type="#_x0000_t75" style="width:32.85pt;height:12.65pt" o:ole="" filled="t">
            <v:fill color2="black"/>
            <v:imagedata r:id="rId44" o:title=""/>
          </v:shape>
          <o:OLEObject Type="Embed" ProgID="Equation.3" ShapeID="_x0000_i1028" DrawAspect="Content" ObjectID="_1454325239" r:id="rId45"/>
        </w:object>
      </w:r>
      <w:r>
        <w:t xml:space="preserve">, </w:t>
      </w:r>
      <m:oMath>
        <m:r>
          <w:rPr>
            <w:rFonts w:ascii="Cambria Math" w:hAnsi="Cambria Math"/>
          </w:rPr>
          <m:t>A</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up>
            </m:sSup>
          </m:e>
        </m:d>
      </m:oMath>
      <w:r>
        <w:t xml:space="preserve"> is a normalization constant, and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the average energy transferred per collision in a downward direction.  The transition probabilities for energy transfer in the upward direction may be obtained </w:t>
      </w:r>
      <w:r w:rsidR="005A1DA0">
        <w:t xml:space="preserve">from those calculated with Eq. </w:t>
      </w:r>
      <w:r w:rsidR="00A25973">
        <w:t>13</w:t>
      </w:r>
      <w:r>
        <w:t>.3 via detailed balance.  The exponential down model is the most commonly used for describing collisional energy transfer probabilities.  It derives from scattering theory, and it reflects the common sense notion that collisions which transfer lots of energy are less probable than those that transfer small amounts of energy.</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Other models with different transition probability distributions have been proposed,</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t xml:space="preserve"> such as Gaussian models</w:t>
      </w:r>
      <w:r w:rsidR="007A15CE">
        <w:fldChar w:fldCharType="begin"/>
      </w:r>
      <w:r w:rsidR="0056772A">
        <w:instrText xml:space="preserve"> ADDIN EN.CITE &lt;EndNote&gt;&lt;Cite&gt;&lt;Author&gt;Gilbert&lt;/Author&gt;&lt;Year&gt;1990&lt;/Year&gt;&lt;RecNum&gt;17&lt;/RecNum&gt;&lt;DisplayText&gt;[21]&lt;/DisplayText&gt;&lt;record&gt;&lt;rec-number&gt;17&lt;/rec-number&gt;&lt;foreign-keys&gt;&lt;key app="EN" db-id="p0fxzf5acxfpxle99drxffxe99d2dt50szw2"&gt;17&lt;/key&gt;&lt;/foreign-keys&gt;&lt;ref-type name="Book"&gt;6&lt;/ref-type&gt;&lt;contributors&gt;&lt;authors&gt;&lt;author&gt;Gilbert, R.G.&lt;/author&gt;&lt;author&gt;Smith, S.C.&lt;/author&gt;&lt;/authors&gt;&lt;/contributors&gt;&lt;titles&gt;&lt;title&gt;Theory of Unimolecular and Recombination Reactions&lt;/title&gt;&lt;/titles&gt;&lt;dates&gt;&lt;year&gt;1990&lt;/year&gt;&lt;/dates&gt;&lt;pub-location&gt;Oxford&lt;/pub-location&gt;&lt;publisher&gt;Blackwell Scientific Publications&lt;/publisher&gt;&lt;urls&gt;&lt;/urls&gt;&lt;/record&gt;&lt;/Cite&gt;&lt;/EndNote&gt;</w:instrText>
      </w:r>
      <w:r w:rsidR="007A15CE">
        <w:fldChar w:fldCharType="separate"/>
      </w:r>
      <w:r w:rsidR="0056772A">
        <w:rPr>
          <w:noProof/>
        </w:rPr>
        <w:t>[</w:t>
      </w:r>
      <w:hyperlink w:anchor="_ENREF_21" w:tooltip="Gilbert, 1990 #17" w:history="1">
        <w:r w:rsidR="00EF3BB5">
          <w:rPr>
            <w:noProof/>
          </w:rPr>
          <w:t>21</w:t>
        </w:r>
      </w:hyperlink>
      <w:r w:rsidR="0056772A">
        <w:rPr>
          <w:noProof/>
        </w:rPr>
        <w:t>]</w:t>
      </w:r>
      <w:r w:rsidR="007A15CE">
        <w:fldChar w:fldCharType="end"/>
      </w:r>
      <w:r>
        <w:t xml:space="preserve"> and double exponential models.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In a recent review of ME techniques by Miller and Klippenstein, they noted that classical trajectory simulations as well as experimental data suggest that the exponential down model is not the most accurate for describing collisional transition probabilities.</w:t>
      </w:r>
      <w:r w:rsid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fldChar w:fldCharType="separate"/>
      </w:r>
      <w:r w:rsidR="0056772A">
        <w:rPr>
          <w:noProof/>
        </w:rPr>
        <w:t>[</w:t>
      </w:r>
      <w:hyperlink w:anchor="_ENREF_16" w:tooltip="Miller, 2006 #12" w:history="1">
        <w:r w:rsidR="00EF3BB5">
          <w:rPr>
            <w:noProof/>
          </w:rPr>
          <w:t>16</w:t>
        </w:r>
      </w:hyperlink>
      <w:r w:rsidR="0056772A">
        <w:rPr>
          <w:noProof/>
        </w:rPr>
        <w:t>]</w:t>
      </w:r>
      <w:r w:rsidR="007A15CE">
        <w:fldChar w:fldCharType="end"/>
      </w:r>
      <w:r>
        <w:t xml:space="preserve">  Models that produce longer tails are more accurate.  </w:t>
      </w:r>
    </w:p>
    <w:p w:rsidR="00F77C82" w:rsidRPr="001D7505" w:rsidRDefault="00F77C82">
      <w:r>
        <w:tab/>
        <w:t xml:space="preserve">However, nearly all those ME models published in the literature utilize the single exponential down model.  Other functions, such as a double exponential model, feature more parameters and systematic techniques for assigning parameter values have not been established.  Additionally, given the extensive use of the single exponential down model in the literature, a set of typical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has emerged.  For example, at room temperature </w:t>
      </w:r>
      <w:proofErr w:type="gramStart"/>
      <w:r>
        <w:t>He</w:t>
      </w:r>
      <w:proofErr w:type="gramEnd"/>
      <w:r>
        <w:t xml:space="preserve"> bath gas tends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from ~120-175 cm</w:t>
      </w:r>
      <w:r>
        <w:rPr>
          <w:vertAlign w:val="superscript"/>
        </w:rPr>
        <w:t>-1</w:t>
      </w:r>
      <w:r>
        <w:t>, while O</w:t>
      </w:r>
      <w:r>
        <w:rPr>
          <w:vertAlign w:val="subscript"/>
        </w:rPr>
        <w:t>2</w:t>
      </w:r>
      <w:r>
        <w:t xml:space="preserve"> and N</w:t>
      </w:r>
      <w:r>
        <w:rPr>
          <w:vertAlign w:val="subscript"/>
        </w:rPr>
        <w:t>2</w:t>
      </w:r>
      <w:r>
        <w:t xml:space="preserve"> bath gases tend to have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values of ~175-275 cm</w:t>
      </w:r>
      <w:r>
        <w:rPr>
          <w:vertAlign w:val="superscript"/>
        </w:rPr>
        <w:t>-1</w:t>
      </w:r>
      <w:r>
        <w:t xml:space="preserve">.  In general,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is left as a variable parameter determined by fitting to experimental data, within the limits given above, and it usually shows </w:t>
      </w:r>
      <w:r>
        <w:lastRenderedPageBreak/>
        <w:t>a slight positive temperature dependence in one dimensional ME analyses.  The origin of the temperature dependence is not entirely clear, although Miller suggested that this temperature dependence may correspond to rotational excitation.</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t xml:space="preserve"> Classical Trajectory calculations have identified the dependence of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xml:space="preserve"> on the angular momentum of the target molecule.  Experimentally, higher temperatures correspond to higher angular momentum states, and in the 1</w:t>
      </w:r>
      <w:r w:rsidR="009C7369">
        <w:t>-D</w:t>
      </w:r>
      <w:r>
        <w:t xml:space="preserve"> ME, this is manifest as an effective increase in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rsidR="001D7505">
        <w:t xml:space="preserve"> </w:t>
      </w:r>
      <w:r w:rsidR="007A15CE">
        <w:fldChar w:fldCharType="begin"/>
      </w:r>
      <w:r w:rsidR="0056772A">
        <w:instrText xml:space="preserve"> ADDIN EN.CITE &lt;EndNote&gt;&lt;Cite&gt;&lt;Author&gt;Miller&lt;/Author&gt;&lt;Year&gt;2001&lt;/Year&gt;&lt;RecNum&gt;16&lt;/RecNum&gt;&lt;DisplayText&gt;[20]&lt;/DisplayText&gt;&lt;record&gt;&lt;rec-number&gt;16&lt;/rec-number&gt;&lt;foreign-keys&gt;&lt;key app="EN" db-id="p0fxzf5acxfpxle99drxffxe99d2dt50szw2"&gt;16&lt;/key&gt;&lt;/foreign-keys&gt;&lt;ref-type name="Journal Article"&gt;17&lt;/ref-type&gt;&lt;contributors&gt;&lt;authors&gt;&lt;author&gt;Miller, J. A.&lt;/author&gt;&lt;/authors&gt;&lt;/contributors&gt;&lt;auth-address&gt;Sandia Natl Labs, Combust Res Facil, Livermore, CA 94551 USA.&amp;#xD;Miller, JA (reprint author), Sandia Natl Labs, Combust Res Facil, Livermore, CA 94551 USA.&lt;/auth-address&gt;&lt;titles&gt;&lt;title&gt;Combustion chemistry: Elementary reactions to macroscopic processes - Concluding Remarks&lt;/title&gt;&lt;secondary-title&gt;Faraday Discussions&lt;/secondary-title&gt;&lt;alt-title&gt;Faraday Discuss.&lt;/alt-title&gt;&lt;/titles&gt;&lt;periodical&gt;&lt;full-title&gt;Faraday Discussions&lt;/full-title&gt;&lt;abbr-1&gt;Faraday Discuss.&lt;/abbr-1&gt;&lt;/periodical&gt;&lt;alt-periodical&gt;&lt;full-title&gt;Faraday Discussions&lt;/full-title&gt;&lt;abbr-1&gt;Faraday Discuss.&lt;/abbr-1&gt;&lt;/alt-periodical&gt;&lt;pages&gt;461-475&lt;/pages&gt;&lt;volume&gt;119&lt;/volume&gt;&lt;keywords&gt;&lt;keyword&gt;COLLISIONAL ENERGY-TRANSFER&lt;/keyword&gt;&lt;keyword&gt;KETENYL RADICALS HCCO+NO&lt;/keyword&gt;&lt;keyword&gt;NITRIC-OXIDE&lt;/keyword&gt;&lt;keyword&gt;UNIMOLECULAR REACTIONS&lt;/keyword&gt;&lt;keyword&gt;MASTER EQUATION&lt;/keyword&gt;&lt;keyword&gt;AB-INITIO&lt;/keyword&gt;&lt;keyword&gt;MECHANISM&lt;/keyword&gt;&lt;keyword&gt;FLAMES&lt;/keyword&gt;&lt;keyword&gt;RECOMBINATION&lt;/keyword&gt;&lt;keyword&gt;DISSOCIATION&lt;/keyword&gt;&lt;/keywords&gt;&lt;dates&gt;&lt;year&gt;2001&lt;/year&gt;&lt;/dates&gt;&lt;isbn&gt;1364-5498&lt;/isbn&gt;&lt;accession-num&gt;WOS:000172190900028&lt;/accession-num&gt;&lt;work-type&gt;Editorial Material&lt;/work-type&gt;&lt;urls&gt;&lt;related-urls&gt;&lt;url&gt;&amp;lt;Go to ISI&amp;gt;://WOS:000172190900028&lt;/url&gt;&lt;/related-urls&gt;&lt;/urls&gt;&lt;electronic-resource-num&gt;10.1039/b108245k&lt;/electronic-resource-num&gt;&lt;language&gt;English&lt;/language&gt;&lt;/record&gt;&lt;/Cite&gt;&lt;/EndNote&gt;</w:instrText>
      </w:r>
      <w:r w:rsidR="007A15CE">
        <w:fldChar w:fldCharType="separate"/>
      </w:r>
      <w:r w:rsidR="0056772A">
        <w:rPr>
          <w:noProof/>
        </w:rPr>
        <w:t>[</w:t>
      </w:r>
      <w:hyperlink w:anchor="_ENREF_20" w:tooltip="Miller, 2001 #16" w:history="1">
        <w:r w:rsidR="00EF3BB5">
          <w:rPr>
            <w:noProof/>
          </w:rPr>
          <w:t>20</w:t>
        </w:r>
      </w:hyperlink>
      <w:r w:rsidR="0056772A">
        <w:rPr>
          <w:noProof/>
        </w:rPr>
        <w:t>]</w:t>
      </w:r>
      <w:r w:rsidR="007A15CE">
        <w:fldChar w:fldCharType="end"/>
      </w:r>
      <w:r w:rsidR="001D7505">
        <w:t>.</w:t>
      </w:r>
    </w:p>
    <w:p w:rsidR="00F77C82" w:rsidRDefault="00F77C82">
      <w:pPr>
        <w:rPr>
          <w:vertAlign w:val="superscript"/>
        </w:rPr>
      </w:pPr>
      <w:r>
        <w:tab/>
        <w:t xml:space="preserve">The collisional energy transfer models discussed above assume that the transition probability depends only on the energy of the molecule, and not on its collisional history or its configuration.  The same is true of the RRKM </w:t>
      </w:r>
      <w:proofErr w:type="gramStart"/>
      <w:r>
        <w:rPr>
          <w:i/>
        </w:rPr>
        <w:t>k</w:t>
      </w:r>
      <w:r>
        <w:t>(</w:t>
      </w:r>
      <w:proofErr w:type="gramEnd"/>
      <w:r>
        <w:rPr>
          <w:i/>
        </w:rPr>
        <w:t>E</w:t>
      </w:r>
      <w:r>
        <w:t>)s.  Such processes, where the probability that a system occupies a particular state, depends only on the immediately previous state and nothing else, are common to many fields, and are referred to as Markov pr</w:t>
      </w:r>
      <w:r w:rsidR="00B76DDE">
        <w:t xml:space="preserve">ocesses.  Indeed, the ME in Eq </w:t>
      </w:r>
      <w:r w:rsidR="00A25973">
        <w:t>13</w:t>
      </w:r>
      <w:r>
        <w:t xml:space="preserve">.1 is a stochastic differential equation of the Markov type, and its relationship with the more general field of stochastic probability theory has been discussed in </w:t>
      </w:r>
      <w:r w:rsidR="001D7505">
        <w:t xml:space="preserve">detail by Pilling and Robertson </w:t>
      </w:r>
      <w:r w:rsidR="007A15CE">
        <w:fldChar w:fldCharType="begin"/>
      </w:r>
      <w:r w:rsidR="0056772A">
        <w:instrText xml:space="preserve"> ADDIN EN.CITE &lt;EndNote&gt;&lt;Cite&gt;&lt;Author&gt;Pilling&lt;/Author&gt;&lt;Year&gt;2003&lt;/Year&gt;&lt;RecNum&gt;9&lt;/RecNum&gt;&lt;DisplayText&gt;[13]&lt;/DisplayText&gt;&lt;record&gt;&lt;rec-number&gt;9&lt;/rec-number&gt;&lt;foreign-keys&gt;&lt;key app="EN" db-id="p0fxzf5acxfpxle99drxffxe99d2dt50szw2"&gt;9&lt;/key&gt;&lt;/foreign-keys&gt;&lt;ref-type name="Journal Article"&gt;17&lt;/ref-type&gt;&lt;contributors&gt;&lt;authors&gt;&lt;author&gt;Pilling, M. J.&lt;/author&gt;&lt;author&gt;Robertson, S. H.&lt;/author&gt;&lt;/authors&gt;&lt;/contributors&gt;&lt;auth-address&gt;Univ Leeds, Dept Chem, Leeds LS2 9JT, W Yorkshire, England. Accelrys Inc, Cambridge CB4 0WN, England.&amp;#xD;Pilling, MJ (reprint author), Univ Leeds, Dept Chem, Leeds LS2 9JT, W Yorkshire, England.&lt;/auth-address&gt;&lt;titles&gt;&lt;title&gt;Master equation models for chemical reactions of importance in combustion&lt;/title&gt;&lt;secondary-title&gt;Annual Review of Physical Chemistry&lt;/secondary-title&gt;&lt;alt-title&gt;Annu. Rev. Phys. Chem.&lt;/alt-title&gt;&lt;/titles&gt;&lt;periodical&gt;&lt;full-title&gt;Annual Review of Physical Chemistry&lt;/full-title&gt;&lt;abbr-1&gt;Annu. Rev. Phys. Chem.&lt;/abbr-1&gt;&lt;/periodical&gt;&lt;alt-periodical&gt;&lt;full-title&gt;Annual Review of Physical Chemistry&lt;/full-title&gt;&lt;abbr-1&gt;Annu. Rev. Phys. Chem.&lt;/abbr-1&gt;&lt;/alt-periodical&gt;&lt;pages&gt;245-275&lt;/pages&gt;&lt;volume&gt;54&lt;/volume&gt;&lt;keywords&gt;&lt;keyword&gt;chemical kinetics&lt;/keyword&gt;&lt;keyword&gt;unimolecular reactions&lt;/keyword&gt;&lt;keyword&gt;association reactions&lt;/keyword&gt;&lt;keyword&gt;COLLISIONAL ENERGY-TRANSFER&lt;/keyword&gt;&lt;keyword&gt;CHANNEL UNIMOLECULAR REACTIONS&lt;/keyword&gt;&lt;keyword&gt;PRESSURE-DEPENDENCE&lt;/keyword&gt;&lt;keyword&gt;MULTIPLE-WELL&lt;/keyword&gt;&lt;keyword&gt;REACTION-MECHANISM&lt;/keyword&gt;&lt;keyword&gt;REACTION&lt;/keyword&gt;&lt;keyword&gt;C2H5+O-2&lt;/keyword&gt;&lt;keyword&gt;RATE COEFFICIENTS&lt;/keyword&gt;&lt;keyword&gt;REACTION SYSTEMS&lt;/keyword&gt;&lt;keyword&gt;RATE CONSTANTS&lt;/keyword&gt;&lt;keyword&gt;STOCHASTIC SIMULATION&lt;/keyword&gt;&lt;/keywords&gt;&lt;dates&gt;&lt;year&gt;2003&lt;/year&gt;&lt;/dates&gt;&lt;isbn&gt;0066-426X&lt;/isbn&gt;&lt;accession-num&gt;WOS:000185093900010&lt;/accession-num&gt;&lt;work-type&gt;Review&lt;/work-type&gt;&lt;urls&gt;&lt;related-urls&gt;&lt;url&gt;&amp;lt;Go to ISI&amp;gt;://WOS:000185093900010&lt;/url&gt;&lt;/related-urls&gt;&lt;/urls&gt;&lt;electronic-resource-num&gt;10.1146/annurev.physchem.54.01102.103822&lt;/electronic-resource-num&gt;&lt;language&gt;English&lt;/language&gt;&lt;/record&gt;&lt;/Cite&gt;&lt;/EndNote&gt;</w:instrText>
      </w:r>
      <w:r w:rsidR="007A15CE">
        <w:fldChar w:fldCharType="separate"/>
      </w:r>
      <w:r w:rsidR="0056772A">
        <w:rPr>
          <w:noProof/>
        </w:rPr>
        <w:t>[</w:t>
      </w:r>
      <w:hyperlink w:anchor="_ENREF_13" w:tooltip="Pilling, 2003 #9" w:history="1">
        <w:r w:rsidR="00EF3BB5">
          <w:rPr>
            <w:noProof/>
          </w:rPr>
          <w:t>13</w:t>
        </w:r>
      </w:hyperlink>
      <w:r w:rsidR="0056772A">
        <w:rPr>
          <w:noProof/>
        </w:rPr>
        <w:t>]</w:t>
      </w:r>
      <w:r w:rsidR="007A15CE">
        <w:fldChar w:fldCharType="end"/>
      </w:r>
      <w:r w:rsidR="001D7505">
        <w:t>.</w:t>
      </w:r>
      <w:r w:rsidR="00B76DDE">
        <w:t xml:space="preserve"> </w:t>
      </w:r>
      <w:r>
        <w:t xml:space="preserve">So long as the time that a pair of molecules spends in collision is much smaller than the time between collisions, the molecular configuration in a collision event should not depend on the molecular configuration in the previous collision event.  The energy transferred in a collision may be treated as depending only on the internal energy of the molecule, and not its configurational history – i.e., collisional energy transfer may be treated as a ‘random </w:t>
      </w:r>
      <w:r w:rsidR="001D7505">
        <w:t xml:space="preserve">walk’, and the ME is applicable </w:t>
      </w:r>
      <w:r w:rsidR="007A15CE">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 </w:instrText>
      </w:r>
      <w:r w:rsidR="00EF3BB5">
        <w:fldChar w:fldCharType="begin">
          <w:fldData xml:space="preserve">PEVuZE5vdGU+PENpdGU+PEF1dGhvcj5QaWxsaW5nPC9BdXRob3I+PFllYXI+MjAwMzwvWWVhcj48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</w:fldData>
        </w:fldChar>
      </w:r>
      <w:r w:rsidR="00EF3BB5">
        <w:instrText xml:space="preserve"> ADDIN EN.CITE.DATA </w:instrText>
      </w:r>
      <w:r w:rsidR="00EF3BB5">
        <w:fldChar w:fldCharType="end"/>
      </w:r>
      <w:r w:rsidR="007A15CE">
        <w:fldChar w:fldCharType="separate"/>
      </w:r>
      <w:r w:rsidR="00EF3BB5">
        <w:rPr>
          <w:noProof/>
        </w:rPr>
        <w:t>[</w:t>
      </w:r>
      <w:hyperlink w:anchor="_ENREF_13" w:tooltip="Pilling, 2003 #9" w:history="1">
        <w:r w:rsidR="00EF3BB5">
          <w:rPr>
            <w:noProof/>
          </w:rPr>
          <w:t>13</w:t>
        </w:r>
      </w:hyperlink>
      <w:r w:rsidR="00EF3BB5">
        <w:rPr>
          <w:noProof/>
        </w:rPr>
        <w:t xml:space="preserve">, </w:t>
      </w:r>
      <w:hyperlink w:anchor="_ENREF_16" w:tooltip="Miller, 2006 #12" w:history="1">
        <w:r w:rsidR="00EF3BB5">
          <w:rPr>
            <w:noProof/>
          </w:rPr>
          <w:t>16</w:t>
        </w:r>
      </w:hyperlink>
      <w:r w:rsidR="00EF3BB5">
        <w:rPr>
          <w:noProof/>
        </w:rPr>
        <w:t>]</w:t>
      </w:r>
      <w:r w:rsidR="007A15CE">
        <w:fldChar w:fldCharType="end"/>
      </w:r>
      <w:r w:rsidR="001D7505">
        <w:t>.</w:t>
      </w:r>
    </w:p>
    <w:p w:rsidR="00F77C82" w:rsidRDefault="00F77C82">
      <w:r>
        <w:tab/>
        <w:t>The coupled stochastic differenti</w:t>
      </w:r>
      <w:r w:rsidR="005A1DA0">
        <w:t xml:space="preserve">al equations represented by Eq </w:t>
      </w:r>
      <w:r w:rsidR="00A25973">
        <w:t>13</w:t>
      </w:r>
      <w:r>
        <w:t>.1 may be reformulated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A25973" w:rsidTr="00D422BE">
        <w:tc>
          <w:tcPr>
            <w:tcW w:w="392" w:type="dxa"/>
          </w:tcPr>
          <w:p w:rsidR="00A25973" w:rsidRDefault="00A25973" w:rsidP="00D422BE">
            <w:pPr>
              <w:pStyle w:val="Equation"/>
              <w:jc w:val="both"/>
            </w:pPr>
          </w:p>
        </w:tc>
        <w:tc>
          <w:tcPr>
            <w:tcW w:w="8505" w:type="dxa"/>
          </w:tcPr>
          <w:p w:rsidR="00A25973" w:rsidRDefault="00100241" w:rsidP="00D422BE">
            <m:oMathPara>
              <m:oMath>
                <m:f>
                  <m:fPr>
                    <m:ctrlPr>
                      <w:rPr>
                        <w:rFonts w:ascii="Cambria Math" w:hAnsi="Cambria Math"/>
                        <w:i/>
                      </w:rPr>
                    </m:ctrlPr>
                  </m:fPr>
                  <m:num>
                    <m:r>
                      <w:rPr>
                        <w:rFonts w:ascii="Cambria Math" w:hAnsi="Cambria Math"/>
                      </w:rPr>
                      <m:t>d</m:t>
                    </m:r>
                  </m:num>
                  <m:den>
                    <m:r>
                      <w:rPr>
                        <w:rFonts w:ascii="Cambria Math" w:hAnsi="Cambria Math"/>
                      </w:rPr>
                      <m:t>dt</m:t>
                    </m:r>
                  </m:den>
                </m:f>
                <m:r>
                  <m:rPr>
                    <m:sty m:val="bi"/>
                  </m:rPr>
                  <w:rPr>
                    <w:rFonts w:ascii="Cambria Math" w:hAnsi="Cambria Math"/>
                  </w:rPr>
                  <m:t>n</m:t>
                </m:r>
                <m:r>
                  <w:rPr>
                    <w:rFonts w:ascii="Cambria Math" w:hAnsi="Cambria Math"/>
                  </w:rPr>
                  <m:t>=</m:t>
                </m:r>
                <m:r>
                  <m:rPr>
                    <m:sty m:val="bi"/>
                  </m:rPr>
                  <w:rPr>
                    <w:rFonts w:ascii="Cambria Math" w:hAnsi="Cambria Math"/>
                  </w:rPr>
                  <m:t>Mn</m:t>
                </m:r>
              </m:oMath>
            </m:oMathPara>
          </w:p>
        </w:tc>
        <w:tc>
          <w:tcPr>
            <w:tcW w:w="389" w:type="dxa"/>
            <w:vAlign w:val="center"/>
          </w:tcPr>
          <w:p w:rsidR="00A25973" w:rsidRPr="00A33877" w:rsidRDefault="00A25973" w:rsidP="00D422BE">
            <w:pPr>
              <w:rPr>
                <w:b/>
              </w:rPr>
            </w:pPr>
            <w:r>
              <w:t>(13.4)</w:t>
            </w:r>
          </w:p>
        </w:tc>
      </w:tr>
    </w:tbl>
    <w:p w:rsidR="00F77C82" w:rsidRDefault="00F77C82">
      <w:proofErr w:type="gramStart"/>
      <w:r>
        <w:t>where</w:t>
      </w:r>
      <w:proofErr w:type="gramEnd"/>
      <w:r>
        <w:t xml:space="preserve"> </w:t>
      </w:r>
      <m:oMath>
        <m:r>
          <m:rPr>
            <m:sty m:val="bi"/>
          </m:rPr>
          <w:rPr>
            <w:rFonts w:ascii="Cambria Math" w:hAnsi="Cambria Math"/>
          </w:rPr>
          <m:t>n</m:t>
        </m:r>
      </m:oMath>
      <w:r>
        <w:t xml:space="preserve"> is a vector containing the populations of the grains for each isomer,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and </w:t>
      </w:r>
      <w:r>
        <w:rPr>
          <w:b/>
        </w:rPr>
        <w:t>M</w:t>
      </w:r>
      <w:r>
        <w:t xml:space="preserve"> is the matrix that describes collisional energy transfer, as well as reactive loss and gain for each grain.  In the case where Eq </w:t>
      </w:r>
      <w:r w:rsidR="00A25973">
        <w:t>13</w:t>
      </w:r>
      <w:r>
        <w:t xml:space="preserve">.1 includes a pseudo-first order bimolecular source term to describe the fractional rates of population of the entrance well by the reactants, then the final element of </w:t>
      </w:r>
      <m:oMath>
        <m:r>
          <m:rPr>
            <m:sty m:val="bi"/>
          </m:rPr>
          <w:rPr>
            <w:rFonts w:ascii="Cambria Math" w:hAnsi="Cambria Math"/>
          </w:rPr>
          <m:t>n</m:t>
        </m:r>
      </m:oMath>
      <w:r>
        <w:t xml:space="preserve"> corresponds to the time dependent population of the reactant that is not in excess.  Eq. </w:t>
      </w:r>
      <w:r w:rsidR="006926B6">
        <w:t>13</w:t>
      </w:r>
      <w:r>
        <w:t xml:space="preserve">.4 shows that the solution of the ME has been reduced to a standard eigenvalue problem, and diagonalization of </w:t>
      </w:r>
      <m:oMath>
        <m:r>
          <m:rPr>
            <m:sty m:val="bi"/>
          </m:rPr>
          <w:rPr>
            <w:rFonts w:ascii="Cambria Math" w:hAnsi="Cambria Math"/>
          </w:rPr>
          <m:t>M</m:t>
        </m:r>
      </m:oMath>
      <w:r>
        <w:t xml:space="preserve"> yields the corresponding eigenpair solutions.  </w:t>
      </w:r>
    </w:p>
    <w:p w:rsidR="00F77C82" w:rsidRDefault="00F77C82">
      <w:r>
        <w:tab/>
        <w:t xml:space="preserve">Approximating the time dependent grain populations as sums of exponential functions, and combining the eigenpair solutions with the appropriate initial conditions vector for </w:t>
      </w:r>
      <w:r>
        <w:lastRenderedPageBreak/>
        <w:t>describing the system at time zero, the time dependent grain evolution for a particular isomer</w:t>
      </w:r>
      <w:proofErr w:type="gramStart"/>
      <w:r>
        <w:t xml:space="preserve">, </w:t>
      </w:r>
      <w:proofErr w:type="gramEnd"/>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may be obtained.  The solution to the ME may be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D422BE">
            <m:oMathPara>
              <m:oMath>
                <m:r>
                  <m:rPr>
                    <m:sty m:val="bi"/>
                  </m:rP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U</m:t>
                </m:r>
                <m:sSup>
                  <m:sSupPr>
                    <m:ctrlPr>
                      <w:rPr>
                        <w:rFonts w:ascii="Cambria Math" w:hAnsi="Cambria Math"/>
                        <w:i/>
                      </w:rPr>
                    </m:ctrlPr>
                  </m:sSupPr>
                  <m:e>
                    <m:r>
                      <w:rPr>
                        <w:rFonts w:ascii="Cambria Math" w:hAnsi="Cambria Math"/>
                      </w:rPr>
                      <m:t>e</m:t>
                    </m:r>
                  </m:e>
                  <m:sup>
                    <m:r>
                      <m:rPr>
                        <m:sty m:val="b"/>
                      </m:rPr>
                      <w:rPr>
                        <w:rFonts w:ascii="Cambria Math" w:hAnsi="Cambria Math"/>
                      </w:rPr>
                      <m:t>Λ</m:t>
                    </m:r>
                    <m:r>
                      <w:rPr>
                        <w:rFonts w:ascii="Cambria Math" w:hAnsi="Cambria Math"/>
                      </w:rPr>
                      <m:t>t</m:t>
                    </m:r>
                  </m:sup>
                </m:sSup>
                <m:sSup>
                  <m:sSupPr>
                    <m:ctrlPr>
                      <w:rPr>
                        <w:rFonts w:ascii="Cambria Math" w:hAnsi="Cambria Math"/>
                        <w:b/>
                        <w:i/>
                      </w:rPr>
                    </m:ctrlPr>
                  </m:sSupPr>
                  <m:e>
                    <m:r>
                      <m:rPr>
                        <m:sty m:val="bi"/>
                      </m:rPr>
                      <w:rPr>
                        <w:rFonts w:ascii="Cambria Math" w:hAnsi="Cambria Math"/>
                      </w:rPr>
                      <m:t>U</m:t>
                    </m:r>
                  </m:e>
                  <m:sup>
                    <m:r>
                      <m:rPr>
                        <m:sty m:val="bi"/>
                      </m:rPr>
                      <w:rPr>
                        <w:rFonts w:ascii="Cambria Math" w:hAnsi="Cambria Math"/>
                      </w:rPr>
                      <m:t>-1</m:t>
                    </m:r>
                  </m:sup>
                </m:sSup>
                <m:r>
                  <m:rPr>
                    <m:sty m:val="bi"/>
                  </m:rPr>
                  <w:rPr>
                    <w:rFonts w:ascii="Cambria Math" w:hAnsi="Cambria Math"/>
                  </w:rPr>
                  <m:t>n</m:t>
                </m:r>
                <m:d>
                  <m:dPr>
                    <m:ctrlPr>
                      <w:rPr>
                        <w:rFonts w:ascii="Cambria Math" w:hAnsi="Cambria Math"/>
                        <w:i/>
                      </w:rPr>
                    </m:ctrlPr>
                  </m:dPr>
                  <m:e>
                    <m:r>
                      <w:rPr>
                        <w:rFonts w:ascii="Cambria Math" w:hAnsi="Cambria Math"/>
                      </w:rPr>
                      <m:t>0</m:t>
                    </m:r>
                  </m:e>
                </m:d>
              </m:oMath>
            </m:oMathPara>
          </w:p>
        </w:tc>
        <w:tc>
          <w:tcPr>
            <w:tcW w:w="389" w:type="dxa"/>
            <w:vAlign w:val="center"/>
          </w:tcPr>
          <w:p w:rsidR="006926B6" w:rsidRPr="00A33877" w:rsidRDefault="006926B6" w:rsidP="006926B6">
            <w:pPr>
              <w:rPr>
                <w:b/>
              </w:rPr>
            </w:pPr>
            <w:r>
              <w:t>(13.5)</w:t>
            </w:r>
          </w:p>
        </w:tc>
      </w:tr>
    </w:tbl>
    <w:p w:rsidR="00F77C82" w:rsidRDefault="00F77C82">
      <w:proofErr w:type="gramStart"/>
      <w:r>
        <w:t>where</w:t>
      </w:r>
      <w:proofErr w:type="gramEnd"/>
      <w:r>
        <w:t xml:space="preserve"> </w:t>
      </w:r>
      <m:oMath>
        <m:r>
          <m:rPr>
            <m:sty m:val="bi"/>
          </m:rPr>
          <w:rPr>
            <w:rFonts w:ascii="Cambria Math" w:hAnsi="Cambria Math"/>
          </w:rPr>
          <m:t>n</m:t>
        </m:r>
        <m:d>
          <m:dPr>
            <m:ctrlPr>
              <w:rPr>
                <w:rFonts w:ascii="Cambria Math" w:hAnsi="Cambria Math"/>
                <w:i/>
              </w:rPr>
            </m:ctrlPr>
          </m:dPr>
          <m:e>
            <m:r>
              <w:rPr>
                <w:rFonts w:ascii="Cambria Math" w:hAnsi="Cambria Math"/>
              </w:rPr>
              <m:t>0</m:t>
            </m:r>
          </m:e>
        </m:d>
      </m:oMath>
      <w:r>
        <w:t xml:space="preserve"> contains the initial conditions (i.e., at </w:t>
      </w:r>
      <w:r>
        <w:rPr>
          <w:i/>
        </w:rPr>
        <w:t>t</w:t>
      </w:r>
      <w:r>
        <w:t xml:space="preserve"> = 0) for each grain (i.e.,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,0</m:t>
            </m:r>
          </m:e>
        </m:d>
      </m:oMath>
      <w:r>
        <w:t xml:space="preserve">), </w:t>
      </w:r>
      <m:oMath>
        <m:r>
          <m:rPr>
            <m:sty m:val="bi"/>
          </m:rPr>
          <w:rPr>
            <w:rFonts w:ascii="Cambria Math" w:hAnsi="Cambria Math"/>
          </w:rPr>
          <m:t>U</m:t>
        </m:r>
      </m:oMath>
      <w:r>
        <w:t xml:space="preserve"> is matrix of eigenvectors obtained from diagonalization of </w:t>
      </w:r>
      <m:oMath>
        <m:r>
          <m:rPr>
            <m:sty m:val="bi"/>
          </m:rPr>
          <w:rPr>
            <w:rFonts w:ascii="Cambria Math" w:hAnsi="Cambria Math"/>
          </w:rPr>
          <m:t>M</m:t>
        </m:r>
      </m:oMath>
      <w:r>
        <w:t xml:space="preserve">, and </w:t>
      </w:r>
      <m:oMath>
        <m:r>
          <m:rPr>
            <m:sty m:val="b"/>
          </m:rPr>
          <w:rPr>
            <w:rFonts w:ascii="Cambria Math" w:hAnsi="Cambria Math"/>
          </w:rPr>
          <m:t>Λ</m:t>
        </m:r>
      </m:oMath>
      <w:r>
        <w:rPr>
          <w:b/>
        </w:rPr>
        <w:t xml:space="preserve"> </w:t>
      </w:r>
      <w:r>
        <w:t xml:space="preserve">is a diagonal matrix of the corresponding eigenvalues.  For a conserved system (i.e., one for which the previously discussed ‘infinite sink’ approximation has not been introduced) with </w:t>
      </w:r>
      <w:r>
        <w:rPr>
          <w:i/>
        </w:rPr>
        <w:t>S</w:t>
      </w:r>
      <w:r>
        <w:t xml:space="preserve"> different chemical configurations (or wells), there will be </w:t>
      </w:r>
      <w:r>
        <w:rPr>
          <w:i/>
        </w:rPr>
        <w:t xml:space="preserve">S </w:t>
      </w:r>
      <w:r>
        <w:t>eigenpairs that are substantially smaller in absolute magnitude (i.e.</w:t>
      </w:r>
      <w:proofErr w:type="gramStart"/>
      <w:r>
        <w:t>,.</w:t>
      </w:r>
      <w:proofErr w:type="gramEnd"/>
      <w:r>
        <w:t xml:space="preserve"> they are less negative) than the other eigenvalues.  The first eigenvalue, often referred to </w:t>
      </w:r>
      <w:proofErr w:type="gramStart"/>
      <w:r>
        <w:t xml:space="preserve">as </w:t>
      </w:r>
      <w:proofErr w:type="gramEnd"/>
      <m:oMath>
        <m:sSub>
          <m:sSubPr>
            <m:ctrlPr>
              <w:rPr>
                <w:rFonts w:ascii="Cambria Math" w:hAnsi="Cambria Math"/>
                <w:i/>
              </w:rPr>
            </m:ctrlPr>
          </m:sSubPr>
          <m:e>
            <m:r>
              <w:rPr>
                <w:rFonts w:ascii="Cambria Math" w:hAnsi="Cambria Math"/>
              </w:rPr>
              <m:t>λ</m:t>
            </m:r>
          </m:e>
          <m:sub>
            <m:r>
              <w:rPr>
                <w:rFonts w:ascii="Cambria Math" w:hAnsi="Cambria Math"/>
              </w:rPr>
              <m:t>0</m:t>
            </m:r>
          </m:sub>
        </m:sSub>
      </m:oMath>
      <w:r>
        <w:t>, will be equal to zero, and the corresponding eigenvector gives the equilibrium Boltzmann distributions of t</w:t>
      </w:r>
      <w:r w:rsidR="001D7505">
        <w:t xml:space="preserve">he different isomers on the PES </w:t>
      </w:r>
      <w:r w:rsidR="007A15CE">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 </w:instrText>
      </w:r>
      <w:r w:rsidR="0056772A">
        <w:fldChar w:fldCharType="begin">
          <w:fldData xml:space="preserve">PEVuZE5vdGU+PENpdGU+PEF1dGhvcj5LbGlwcGVuc3RlaW48L0F1dGhvcj48WWVhcj4yMDAyPC9Z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</w:fldData>
        </w:fldChar>
      </w:r>
      <w:r w:rsidR="0056772A">
        <w:instrText xml:space="preserve"> ADDIN EN.CITE.DATA </w:instrText>
      </w:r>
      <w:r w:rsidR="0056772A">
        <w:fldChar w:fldCharType="end"/>
      </w:r>
      <w:r w:rsidR="007A15CE">
        <w:fldChar w:fldCharType="separate"/>
      </w:r>
      <w:r w:rsidR="0056772A">
        <w:rPr>
          <w:noProof/>
        </w:rPr>
        <w:t>[</w:t>
      </w:r>
      <w:hyperlink w:anchor="_ENREF_13" w:tooltip="Pilling, 2003 #9" w:history="1">
        <w:r w:rsidR="00EF3BB5">
          <w:rPr>
            <w:noProof/>
          </w:rPr>
          <w:t>13</w:t>
        </w:r>
      </w:hyperlink>
      <w:r w:rsidR="0056772A">
        <w:rPr>
          <w:noProof/>
        </w:rPr>
        <w:t xml:space="preserve">, </w:t>
      </w:r>
      <w:hyperlink w:anchor="_ENREF_15" w:tooltip="Klippenstein, 2002 #11" w:history="1">
        <w:r w:rsidR="00EF3BB5">
          <w:rPr>
            <w:noProof/>
          </w:rPr>
          <w:t>15</w:t>
        </w:r>
      </w:hyperlink>
      <w:r w:rsidR="0056772A">
        <w:rPr>
          <w:noProof/>
        </w:rPr>
        <w:t>]</w:t>
      </w:r>
      <w:r w:rsidR="007A15CE">
        <w:fldChar w:fldCharType="end"/>
      </w:r>
      <w:r w:rsidR="001D7505">
        <w:t>.</w:t>
      </w:r>
      <w:r>
        <w:t xml:space="preserve">  For systems that utilize the infinite sink approximation, diagonalization of </w:t>
      </w:r>
      <m:oMath>
        <m:r>
          <m:rPr>
            <m:sty m:val="bi"/>
          </m:rPr>
          <w:rPr>
            <w:rFonts w:ascii="Cambria Math" w:hAnsi="Cambria Math"/>
          </w:rPr>
          <m:t>M</m:t>
        </m:r>
      </m:oMath>
      <w:r>
        <w:t xml:space="preserve"> does not yield an eigenvalue equal to zero.  In both cases the </w:t>
      </w:r>
      <w:r w:rsidR="00D2070E">
        <w:rPr>
          <w:i/>
        </w:rPr>
        <w:t>S</w:t>
      </w:r>
      <w:r>
        <w:t xml:space="preserve"> eigenvalues are often referred to as the ‘chemically significant’ eigenvalues.  Along with their corresponding eigenvectors, they describe the time evolution of the system as it approaches equilibrium.  The ‘chemically significant’ eigenvalues are those that determine the experimentally observed phenomenological rates measured in kinetics experiments, since they describe reaction and inter</w:t>
      </w:r>
      <w:r w:rsidR="006926B6">
        <w:t>-</w:t>
      </w:r>
      <w:r>
        <w:t>conversion between the different mole</w:t>
      </w:r>
      <w:r w:rsidR="001D7505">
        <w:t xml:space="preserve">cular configurations on the PES </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Pr="00786573">
        <w:t>,</w:t>
      </w:r>
      <w:r w:rsidR="007A15CE" w:rsidRPr="00B37A72">
        <w:fldChar w:fldCharType="begin"/>
      </w:r>
      <w:r w:rsidR="0056772A">
        <w:instrText xml:space="preserve"> ADDIN EN.CITE &lt;EndNote&gt;&lt;Cite&gt;&lt;Author&gt;Green&lt;/Author&gt;&lt;Year&gt;2007&lt;/Year&gt;&lt;RecNum&gt;20&lt;/RecNum&gt;&lt;DisplayText&gt;[24]&lt;/DisplayText&gt;&lt;record&gt;&lt;rec-number&gt;20&lt;/rec-number&gt;&lt;foreign-keys&gt;&lt;key app="EN" db-id="p0fxzf5acxfpxle99drxffxe99d2dt50szw2"&gt;20&lt;/key&gt;&lt;/foreign-keys&gt;&lt;ref-type name="Journal Article"&gt;17&lt;/ref-type&gt;&lt;contributors&gt;&lt;authors&gt;&lt;author&gt;Green, N. J. B.&lt;/author&gt;&lt;author&gt;Bhatti, Z. A.&lt;/author&gt;&lt;/authors&gt;&lt;/contributors&gt;&lt;auth-address&gt;Univ Oxford, Cent Chem Lab, Oxford OX1 3QH, England. Kings Coll London, London WC2R 2LS, England.&amp;#xD;Green, NJB (reprint author), Univ Oxford, Cent Chem Lab, South Parks Rd, Oxford OX1 3QH, England.&amp;#xD;nicholas.green@chem.ox.ac.uk&lt;/auth-address&gt;&lt;titles&gt;&lt;title&gt;Steady-state master equation methods&lt;/title&gt;&lt;secondary-title&gt;Physical Chemistry Chemical Physics&lt;/secondary-title&gt;&lt;alt-title&gt;Phys. Chem. Chem. Phys.&lt;/alt-title&gt;&lt;/titles&gt;&lt;periodical&gt;&lt;full-title&gt;Physical Chemistry Chemical Physics&lt;/full-title&gt;&lt;abbr-1&gt;Phys. Chem. Chem. Phys.&lt;/abbr-1&gt;&lt;/periodical&gt;&lt;alt-periodical&gt;&lt;full-title&gt;Physical Chemistry Chemical Physics&lt;/full-title&gt;&lt;abbr-1&gt;Phys. Chem. Chem. Phys.&lt;/abbr-1&gt;&lt;/alt-periodical&gt;&lt;pages&gt;4275-4290&lt;/pages&gt;&lt;volume&gt;9&lt;/volume&gt;&lt;number&gt;31&lt;/number&gt;&lt;keywords&gt;&lt;keyword&gt;COLLISIONAL TRANSITION PROBABILITIES&lt;/keyword&gt;&lt;keyword&gt;METHYL RADICAL RECOMBINATION&lt;/keyword&gt;&lt;keyword&gt;UNIMOLECULAR REACTIONS&lt;/keyword&gt;&lt;keyword&gt;ENERGY-TRANSFER&lt;/keyword&gt;&lt;keyword&gt;MULTIPLE-WELL&lt;/keyword&gt;&lt;keyword&gt;ISOMERIZATION-REACTIONS&lt;/keyword&gt;&lt;keyword&gt;POLYATOMIC-MOLECULES&lt;/keyword&gt;&lt;keyword&gt;MULTILEVEL SYSTEM&lt;/keyword&gt;&lt;keyword&gt;RATE&lt;/keyword&gt;&lt;keyword&gt;COEFFICIENTS&lt;/keyword&gt;&lt;keyword&gt;RATE-CONSTANT&lt;/keyword&gt;&lt;/keywords&gt;&lt;dates&gt;&lt;year&gt;2007&lt;/year&gt;&lt;pub-dates&gt;&lt;date&gt;Aug&lt;/date&gt;&lt;/pub-dates&gt;&lt;/dates&gt;&lt;isbn&gt;1463-9076&lt;/isbn&gt;&lt;accession-num&gt;WOS:000249100500028&lt;/accession-num&gt;&lt;work-type&gt;Article&lt;/work-type&gt;&lt;urls&gt;&lt;related-urls&gt;&lt;url&gt;&amp;lt;Go to ISI&amp;gt;://WOS:000249100500028&lt;/url&gt;&lt;/related-urls&gt;&lt;/urls&gt;&lt;electronic-resource-num&gt;10.1039/b704519k&lt;/electronic-resource-num&gt;&lt;language&gt;English&lt;/language&gt;&lt;/record&gt;&lt;/Cite&gt;&lt;/EndNote&gt;</w:instrText>
      </w:r>
      <w:r w:rsidR="007A15CE" w:rsidRPr="00B37A72">
        <w:fldChar w:fldCharType="separate"/>
      </w:r>
      <w:r w:rsidR="0056772A">
        <w:rPr>
          <w:noProof/>
        </w:rPr>
        <w:t>[</w:t>
      </w:r>
      <w:hyperlink w:anchor="_ENREF_24" w:tooltip="Green, 2007 #20" w:history="1">
        <w:r w:rsidR="00EF3BB5">
          <w:rPr>
            <w:noProof/>
          </w:rPr>
          <w:t>24</w:t>
        </w:r>
      </w:hyperlink>
      <w:r w:rsidR="0056772A">
        <w:rPr>
          <w:noProof/>
        </w:rPr>
        <w:t>]</w:t>
      </w:r>
      <w:r w:rsidR="007A15CE" w:rsidRPr="00B37A72">
        <w:fldChar w:fldCharType="end"/>
      </w:r>
      <w:r w:rsidR="001D7505">
        <w:t>.</w:t>
      </w:r>
      <w:r>
        <w:t xml:space="preserve">  The remaining eigenvalues – those that are much more negative than the chemically significant eigenvalues – correspond to collisional relaxation on very short time scales, and have been referred to as the internal energ</w:t>
      </w:r>
      <w:r w:rsidR="001D7505">
        <w:t xml:space="preserve">y relaxation eigenvalues (IERE)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&lt;EndNote&gt;&lt;Cite&gt;&lt;Author&gt;Miller&lt;/Author&gt;&lt;Year&gt;2006&lt;/Year&gt;&lt;RecNum&gt;12&lt;/RecNum&gt;&lt;DisplayText&gt;[16]&lt;/DisplayText&gt;&lt;record&gt;&lt;rec-number&gt;12&lt;/rec-number&gt;&lt;foreign-keys&gt;&lt;key app="EN" db-id="p0fxzf5acxfpxle99drxffxe99d2dt50szw2"&gt;12&lt;/key&gt;&lt;/foreign-keys&gt;&lt;ref-type name="Journal Article"&gt;17&lt;/ref-type&gt;&lt;contributors&gt;&lt;authors&gt;&lt;author&gt;Miller, J. A.&lt;/author&gt;&lt;author&gt;Klippenstein, S. J.&lt;/author&gt;&lt;/authors&gt;&lt;/contributors&gt;&lt;auth-address&gt;Sandia Natl Labs, Combust Res Facil, Livermore, CA 94551 USA. Argonne Natl Lab, Div Chem, Argonne, IL 60439 USA.&amp;#xD;Miller, JA (reprint author), Sandia Natl Labs, Combust Res Facil, Livermore, CA 94551 USA.&amp;#xD;jamille@sandia.gov&lt;/auth-address&gt;&lt;titles&gt;&lt;title&gt;Master equation methods in gas phase chemical kinetics&lt;/title&gt;&lt;secondary-title&gt;Journal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A&lt;/abbr-1&gt;&lt;/alt-periodical&gt;&lt;pages&gt;10528-10544&lt;/pages&gt;&lt;volume&gt;110&lt;/volume&gt;&lt;number&gt;36&lt;/number&gt;&lt;keywords&gt;&lt;keyword&gt;PLUS O-2 REACTIONS&lt;/keyword&gt;&lt;keyword&gt;PHENOMENOLOGICAL RATE COEFFICIENTS&lt;/keyword&gt;&lt;keyword&gt;INTERMOLECULAR&lt;/keyword&gt;&lt;keyword&gt;ENERGY-TRANSFER&lt;/keyword&gt;&lt;keyword&gt;CHANNEL UNIMOLECULAR REACTIONS&lt;/keyword&gt;&lt;keyword&gt;INITIO MO/VRRKM&lt;/keyword&gt;&lt;keyword&gt;CALCULATIONS&lt;/keyword&gt;&lt;keyword&gt;PRODUCT BRANCHING RATIOS&lt;/keyword&gt;&lt;keyword&gt;TRANSITION-STATE THEORY&lt;/keyword&gt;&lt;keyword&gt;TOTAL&lt;/keyword&gt;&lt;keyword&gt;RATE-CONSTANT&lt;/keyword&gt;&lt;keyword&gt;LOW-PRESSURE-LIMIT&lt;/keyword&gt;&lt;keyword&gt;MULTIPLE-WELL&lt;/keyword&gt;&lt;/keywords&gt;&lt;dates&gt;&lt;year&gt;2006&lt;/year&gt;&lt;pub-dates&gt;&lt;date&gt;Sep&lt;/date&gt;&lt;/pub-dates&gt;&lt;/dates&gt;&lt;isbn&gt;1089-5639&lt;/isbn&gt;&lt;accession-num&gt;WOS:000240330000002&lt;/accession-num&gt;&lt;work-type&gt;Article&lt;/work-type&gt;&lt;urls&gt;&lt;related-urls&gt;&lt;url&gt;&amp;lt;Go to ISI&amp;gt;://WOS:000240330000002&lt;/url&gt;&lt;/related-urls&gt;&lt;/urls&gt;&lt;electronic-resource-num&gt;10.1021/jp062693x&lt;/electronic-resource-num&gt;&lt;language&gt;English&lt;/language&gt;&lt;/record&gt;&lt;/Cite&gt;&lt;/EndNote&gt;</w:instrText>
      </w:r>
      <w:r w:rsidR="007A15CE" w:rsidRPr="007A15CE">
        <w:fldChar w:fldCharType="separate"/>
      </w:r>
      <w:r w:rsidR="0056772A">
        <w:rPr>
          <w:noProof/>
        </w:rPr>
        <w:t>[</w:t>
      </w:r>
      <w:hyperlink w:anchor="_ENREF_16" w:tooltip="Miller, 2006 #12" w:history="1">
        <w:r w:rsidR="00EF3BB5">
          <w:rPr>
            <w:noProof/>
          </w:rPr>
          <w:t>16</w:t>
        </w:r>
      </w:hyperlink>
      <w:r w:rsidR="0056772A">
        <w:rPr>
          <w:noProof/>
        </w:rPr>
        <w:t>]</w:t>
      </w:r>
      <w:r w:rsidR="007A15CE" w:rsidRPr="007A15CE">
        <w:fldChar w:fldCharType="end"/>
      </w:r>
      <w:r w:rsidR="001D7505">
        <w:t>.</w:t>
      </w:r>
      <w:r>
        <w:t xml:space="preserve">  </w:t>
      </w:r>
    </w:p>
    <w:p w:rsidR="00F77C82" w:rsidRDefault="00F77C82">
      <w:r>
        <w:tab/>
        <w:t xml:space="preserve">The formulation of the EGME in terms of grains essentially corresponds to expanding the solutions of Eq. </w:t>
      </w:r>
      <w:r w:rsidR="006926B6">
        <w:t>13</w:t>
      </w:r>
      <w:r>
        <w:t xml:space="preserve">.4 in a basis of delta functions whose maxima lie at the centre of the grain.  In general, chemical problems are not concerned with the time evolution of every single grain for a particular isomer.  However, in order to obtain a convergent solution to Eq. </w:t>
      </w:r>
      <w:r w:rsidR="006926B6">
        <w:t>13</w:t>
      </w:r>
      <w:r>
        <w:t xml:space="preserve">.4, the grain size must be smaller </w:t>
      </w:r>
      <w:proofErr w:type="gramStart"/>
      <w:r>
        <w:t xml:space="preserve">than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 which is generally less than ~150 cm</w:t>
      </w:r>
      <w:r>
        <w:rPr>
          <w:vertAlign w:val="superscript"/>
        </w:rPr>
        <w:t>-1</w:t>
      </w:r>
      <w:r>
        <w:t xml:space="preserve">.   </w:t>
      </w:r>
    </w:p>
    <w:p w:rsidR="00F77C82" w:rsidRDefault="00F77C82">
      <w:r>
        <w:tab/>
        <w:t xml:space="preserve">In general objective of EGME calculations is to determine quantities that can be compared to experimental observables: product yields, branching ratios, and rate coefficients, all of which may be a function of temperature and / or pressure.  Extracting information about product yields and branching ratios is straightforward.  The solutions to the EGME yield multi-exponential functions that describe the time dependent population in each grain, and the </w:t>
      </w:r>
      <w:r>
        <w:lastRenderedPageBreak/>
        <w:t>grain popu</w:t>
      </w:r>
      <w:r w:rsidR="006926B6">
        <w:t>lations are normalized to unity</w:t>
      </w:r>
      <w:r w:rsidR="007A15CE">
        <w:fldChar w:fldCharType="begin"/>
      </w:r>
      <w:r w:rsidR="0056772A">
        <w:instrText xml:space="preserve"> ADDIN EN.CITE &lt;EndNote&gt;&lt;Cite&gt;&lt;Author&gt;Klippenstein&lt;/Author&gt;&lt;Year&gt;2002&lt;/Year&gt;&lt;RecNum&gt;11&lt;/RecNum&gt;&lt;DisplayText&gt;[15]&lt;/DisplayText&gt;&lt;record&gt;&lt;rec-number&gt;11&lt;/rec-number&gt;&lt;foreign-keys&gt;&lt;key app="EN" db-id="p0fxzf5acxfpxle99drxffxe99d2dt50szw2"&gt;11&lt;/key&gt;&lt;/foreign-keys&gt;&lt;ref-type name="Journal Article"&gt;17&lt;/ref-type&gt;&lt;contributors&gt;&lt;authors&gt;&lt;author&gt;Klippenstein, S. J.&lt;/author&gt;&lt;author&gt;Miller, J. A.&lt;/author&gt;&lt;/authors&gt;&lt;/contributors&gt;&lt;auth-address&gt;Sandia Natl Labs, Combust Res Facil, Livermore, CA 94551 USA.&amp;#xD;Miller, JA (reprint author), Sandia Natl Labs, Combust Res Facil, Livermore, CA 94551 USA.&lt;/auth-address&gt;&lt;titles&gt;&lt;title&gt;From the time-dependent, multiple-well master equation to phenomenological rate coefficients&lt;/title&gt;&lt;secondary-title&gt;Journal of Physical Chemistry A&lt;/secondary-title&gt;&lt;alt-title&gt;J. Phys. Chem. A&lt;/alt-title&gt;&lt;/titles&gt;&lt;periodical&gt;&lt;full-title&gt;Journal of Physical Chemistry A&lt;/full-title&gt;&lt;abbr-1&gt;J. Phys. Chem. A&lt;/abbr-1&gt;&lt;/periodical&gt;&lt;alt-periodical&gt;&lt;full-title&gt;Journal of Physical Chemistry A&lt;/full-title&gt;&lt;abbr-1&gt;J. Phys. Chem. A&lt;/abbr-1&gt;&lt;/alt-periodical&gt;&lt;pages&gt;9267-9277&lt;/pages&gt;&lt;volume&gt;106&lt;/volume&gt;&lt;number&gt;40&lt;/number&gt;&lt;keywords&gt;&lt;keyword&gt;REVERSIBLE ISOMERIZATION&lt;/keyword&gt;&lt;keyword&gt;ELEMENTARY REACTIONS&lt;/keyword&gt;&lt;keyword&gt;THEORETICAL-ANALYSIS&lt;/keyword&gt;&lt;keyword&gt;MOLECULAR-OXYGEN&lt;/keyword&gt;&lt;keyword&gt;DECOMPOSITION&lt;/keyword&gt;&lt;keyword&gt;RECOMBINATION&lt;/keyword&gt;&lt;keyword&gt;ACTIVATION&lt;/keyword&gt;&lt;keyword&gt;COMBUSTION&lt;/keyword&gt;&lt;keyword&gt;PROPARGYL&lt;/keyword&gt;&lt;keyword&gt;MECHANISM&lt;/keyword&gt;&lt;/keywords&gt;&lt;dates&gt;&lt;year&gt;2002&lt;/year&gt;&lt;pub-dates&gt;&lt;date&gt;Oct&lt;/date&gt;&lt;/pub-dates&gt;&lt;/dates&gt;&lt;isbn&gt;1089-5639&lt;/isbn&gt;&lt;accession-num&gt;WOS:000178506700017&lt;/accession-num&gt;&lt;work-type&gt;Article&lt;/work-type&gt;&lt;urls&gt;&lt;related-urls&gt;&lt;url&gt;&amp;lt;Go to ISI&amp;gt;://WOS:000178506700017&lt;/url&gt;&lt;/related-urls&gt;&lt;/urls&gt;&lt;electronic-resource-num&gt;10.1021/jp021175t&lt;/electronic-resource-num&gt;&lt;language&gt;English&lt;/language&gt;&lt;/record&gt;&lt;/Cite&gt;&lt;/EndNote&gt;</w:instrText>
      </w:r>
      <w:r w:rsidR="007A15CE">
        <w:fldChar w:fldCharType="separate"/>
      </w:r>
      <w:r w:rsidR="0056772A">
        <w:rPr>
          <w:noProof/>
        </w:rPr>
        <w:t>[</w:t>
      </w:r>
      <w:hyperlink w:anchor="_ENREF_15" w:tooltip="Klippenstein, 2002 #11" w:history="1">
        <w:r w:rsidR="00EF3BB5">
          <w:rPr>
            <w:noProof/>
          </w:rPr>
          <w:t>15</w:t>
        </w:r>
      </w:hyperlink>
      <w:r w:rsidR="0056772A">
        <w:rPr>
          <w:noProof/>
        </w:rPr>
        <w:t>]</w:t>
      </w:r>
      <w:r w:rsidR="007A15CE">
        <w:fldChar w:fldCharType="end"/>
      </w:r>
      <w:r w:rsidR="006926B6">
        <w:t>,</w:t>
      </w:r>
      <w:r>
        <w:t xml:space="preserve"> and time dependent species concentrations are calculated by summing over the appropriate grains.  Extraction of phenomenological rate coefficients from the EGME solution for comparison with experimentally determined rate coefficients is less straightforward.  In general, two methods have been proposed: one by Miller</w:t>
      </w:r>
      <w:r w:rsidR="009C7369">
        <w:t xml:space="preserve"> </w:t>
      </w:r>
      <w:r w:rsidR="009C7369" w:rsidRPr="0025017C">
        <w:rPr>
          <w:i/>
        </w:rPr>
        <w:t>et al</w:t>
      </w:r>
      <w:r w:rsidR="009C7369">
        <w:t>.</w:t>
      </w:r>
      <w:r>
        <w:t>,</w:t>
      </w:r>
      <w:r w:rsidR="007A15CE">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 </w:instrText>
      </w:r>
      <w:r w:rsidR="0056772A">
        <w:fldChar w:fldCharType="begin">
          <w:fldData xml:space="preserve">PEVuZE5vdGU+PENpdGU+PEF1dGhvcj5NaWxsZXI8L0F1dGhvcj48WWVhcj4yMDAyPC9ZZWFyPjxS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</w:fldData>
        </w:fldChar>
      </w:r>
      <w:r w:rsidR="0056772A">
        <w:instrText xml:space="preserve"> ADDIN EN.CITE.DATA </w:instrText>
      </w:r>
      <w:r w:rsidR="0056772A">
        <w:fldChar w:fldCharType="end"/>
      </w:r>
      <w:r w:rsidR="007A15CE">
        <w:fldChar w:fldCharType="separate"/>
      </w:r>
      <w:r w:rsidR="0056772A">
        <w:rPr>
          <w:noProof/>
        </w:rPr>
        <w:t>[</w:t>
      </w:r>
      <w:hyperlink w:anchor="_ENREF_19" w:tooltip="Miller, 2002 #15" w:history="1">
        <w:r w:rsidR="00EF3BB5">
          <w:rPr>
            <w:noProof/>
          </w:rPr>
          <w:t>19</w:t>
        </w:r>
      </w:hyperlink>
      <w:r w:rsidR="0056772A">
        <w:rPr>
          <w:noProof/>
        </w:rPr>
        <w:t>]</w:t>
      </w:r>
      <w:r w:rsidR="007A15CE">
        <w:fldChar w:fldCharType="end"/>
      </w:r>
      <w:r w:rsidR="001D7505">
        <w:t xml:space="preserve"> and one by Bartis and Widom </w:t>
      </w:r>
      <w:r w:rsidR="007A15CE">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 </w:instrText>
      </w:r>
      <w:r w:rsidR="00EF0DE7">
        <w:fldChar w:fldCharType="begin">
          <w:fldData xml:space="preserve">PEVuZE5vdGU+PENpdGU+PEF1dGhvcj5Sb2JlcnRzb248L0F1dGhvcj48WWVhcj4yMDA3PC9ZZWFy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</w:fldData>
        </w:fldChar>
      </w:r>
      <w:r w:rsidR="00EF0DE7">
        <w:instrText xml:space="preserve"> ADDIN EN.CITE.DATA </w:instrText>
      </w:r>
      <w:r w:rsidR="00EF0DE7">
        <w:fldChar w:fldCharType="end"/>
      </w:r>
      <w:r w:rsidR="007A15CE">
        <w:fldChar w:fldCharType="separate"/>
      </w:r>
      <w:r w:rsidR="00EF0DE7">
        <w:rPr>
          <w:noProof/>
        </w:rPr>
        <w:t>[</w:t>
      </w:r>
      <w:hyperlink w:anchor="_ENREF_7" w:tooltip="Robertson, 2007 #4" w:history="1">
        <w:r w:rsidR="00EF3BB5">
          <w:rPr>
            <w:noProof/>
          </w:rPr>
          <w:t>7</w:t>
        </w:r>
      </w:hyperlink>
      <w:r w:rsidR="00EF0DE7">
        <w:rPr>
          <w:noProof/>
        </w:rPr>
        <w:t>]</w:t>
      </w:r>
      <w:r w:rsidR="007A15CE">
        <w:fldChar w:fldCharType="end"/>
      </w:r>
      <w:r w:rsidRPr="00786573">
        <w:t>,</w:t>
      </w:r>
      <w:r w:rsidR="007A15CE" w:rsidRPr="007A15CE">
        <w:fldChar w:fldCharType="begin"/>
      </w:r>
      <w:r w:rsidR="0056772A">
        <w:instrText xml:space="preserve"> ADDIN EN.CITE &lt;EndNote&gt;&lt;Cite&gt;&lt;Author&gt;Bartis&lt;/Author&gt;&lt;Year&gt;1974&lt;/Year&gt;&lt;RecNum&gt;21&lt;/RecNum&gt;&lt;DisplayText&gt;[25]&lt;/DisplayText&gt;&lt;record&gt;&lt;rec-number&gt;21&lt;/rec-number&gt;&lt;foreign-keys&gt;&lt;key app="EN" db-id="p0fxzf5acxfpxle99drxffxe99d2dt50szw2"&gt;21&lt;/key&gt;&lt;/foreign-keys&gt;&lt;ref-type name="Journal Article"&gt;17&lt;/ref-type&gt;&lt;contributors&gt;&lt;authors&gt;&lt;author&gt;Bartis, J. T.&lt;/author&gt;&lt;author&gt;Widom, B.&lt;/author&gt;&lt;/authors&gt;&lt;/contributors&gt;&lt;auth-address&gt;CORNELL UNIV,DEPT CHEM,ITHACA,NY 14850. CORNELL UNIV,MAT SCI CTR,ITHACA,NY 14850.&lt;/auth-address&gt;&lt;titles&gt;&lt;title&gt;Stochastic Models of Interconversion of Three or More Chemical Species&lt;/title&gt;&lt;secondary-title&gt;Journal of Chemical Physics&lt;/secondary-title&gt;&lt;alt-title&gt;J. Chem. Phys.&lt;/alt-title&gt;&lt;/titles&gt;&lt;periodical&gt;&lt;full-title&gt;Journal of Chemical Physics&lt;/full-title&gt;&lt;abbr-1&gt;J. Chem. Phys.&lt;/abbr-1&gt;&lt;/periodical&gt;&lt;alt-periodical&gt;&lt;full-title&gt;Journal of Chemical Physics&lt;/full-title&gt;&lt;abbr-1&gt;J. Chem. Phys.&lt;/abbr-1&gt;&lt;/alt-periodical&gt;&lt;pages&gt;3474-3482&lt;/pages&gt;&lt;volume&gt;60&lt;/volume&gt;&lt;number&gt;9&lt;/number&gt;&lt;dates&gt;&lt;year&gt;1974&lt;/year&gt;&lt;/dates&gt;&lt;isbn&gt;0021-9606&lt;/isbn&gt;&lt;accession-num&gt;WOS:A1974T025100023&lt;/accession-num&gt;&lt;work-type&gt;Article&lt;/work-type&gt;&lt;urls&gt;&lt;related-urls&gt;&lt;url&gt;&amp;lt;Go to ISI&amp;gt;://WOS:A1974T025100023&lt;/url&gt;&lt;/related-urls&gt;&lt;/urls&gt;&lt;electronic-resource-num&gt;10.1063/1.1681562&lt;/electronic-resource-num&gt;&lt;language&gt;English&lt;/language&gt;&lt;/record&gt;&lt;/Cite&gt;&lt;/EndNote&gt;</w:instrText>
      </w:r>
      <w:r w:rsidR="007A15CE" w:rsidRPr="007A15CE">
        <w:fldChar w:fldCharType="separate"/>
      </w:r>
      <w:r w:rsidR="0056772A">
        <w:rPr>
          <w:noProof/>
        </w:rPr>
        <w:t>[</w:t>
      </w:r>
      <w:hyperlink w:anchor="_ENREF_25" w:tooltip="Bartis, 1974 #21" w:history="1">
        <w:r w:rsidR="00EF3BB5">
          <w:rPr>
            <w:noProof/>
          </w:rPr>
          <w:t>25</w:t>
        </w:r>
      </w:hyperlink>
      <w:r w:rsidR="0056772A">
        <w:rPr>
          <w:noProof/>
        </w:rPr>
        <w:t>]</w:t>
      </w:r>
      <w:r w:rsidR="007A15CE" w:rsidRPr="007A15CE">
        <w:fldChar w:fldCharType="end"/>
      </w:r>
      <w:r w:rsidR="001D7505">
        <w:t>.</w:t>
      </w:r>
      <w:r>
        <w:t xml:space="preserve">  In the Klippenstein and Miller approach, the rate coefficient for a particular transformation on the PES is obtained by taking the time derivative of the exponential expression that describes the </w:t>
      </w:r>
      <m:oMath>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,t</m:t>
            </m:r>
          </m:e>
        </m:d>
      </m:oMath>
      <w:r>
        <w:t xml:space="preserve"> terms for a particular isomer.  The Bartis and Widom approach defines a set of rate coefficients based on the eigenpairs of the chemically significant eigenvalues.</w:t>
      </w:r>
    </w:p>
    <w:p w:rsidR="00F77C82" w:rsidRDefault="00F77C82"/>
    <w:p w:rsidR="00F77C82" w:rsidRDefault="00F77C82">
      <w:pPr>
        <w:pStyle w:val="Heading3"/>
        <w:tabs>
          <w:tab w:val="left" w:pos="567"/>
        </w:tabs>
        <w:ind w:left="426" w:hanging="426"/>
      </w:pPr>
      <w:bookmarkStart w:id="120" w:name="_Toc380341294"/>
      <w:r>
        <w:t>The Bimolecular Source Term</w:t>
      </w:r>
      <w:bookmarkEnd w:id="120"/>
    </w:p>
    <w:p w:rsidR="00F77C82" w:rsidRDefault="00F77C82">
      <w:r>
        <w:t>Provision is made within MESMER for bimolecular reaction to act as a source term, the main restriction being that one of the reactants must be in excess, so that the bimolecular association occurs under pseudo-first order conditions.  A generic association reaction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6926B6" w:rsidTr="00D422BE">
        <w:tc>
          <w:tcPr>
            <w:tcW w:w="392" w:type="dxa"/>
          </w:tcPr>
          <w:p w:rsidR="006926B6" w:rsidRDefault="006926B6" w:rsidP="00D422BE">
            <w:pPr>
              <w:pStyle w:val="Equation"/>
              <w:jc w:val="both"/>
            </w:pPr>
          </w:p>
        </w:tc>
        <w:tc>
          <w:tcPr>
            <w:tcW w:w="8505" w:type="dxa"/>
          </w:tcPr>
          <w:p w:rsidR="006926B6" w:rsidRDefault="006926B6" w:rsidP="006926B6">
            <w:pPr>
              <w:jc w:val="center"/>
            </w:pPr>
            <m:oMathPara>
              <m:oMath>
                <m:r>
                  <w:rPr>
                    <w:rFonts w:ascii="Cambria Math" w:hAnsi="Cambria Math"/>
                  </w:rPr>
                  <m:t>A+B⇌C</m:t>
                </m:r>
              </m:oMath>
            </m:oMathPara>
          </w:p>
        </w:tc>
        <w:tc>
          <w:tcPr>
            <w:tcW w:w="389" w:type="dxa"/>
            <w:vAlign w:val="center"/>
          </w:tcPr>
          <w:p w:rsidR="006926B6" w:rsidRPr="00A33877" w:rsidRDefault="006926B6" w:rsidP="006926B6">
            <w:pPr>
              <w:rPr>
                <w:b/>
              </w:rPr>
            </w:pPr>
            <w:r>
              <w:t>(13.6)</w:t>
            </w:r>
          </w:p>
        </w:tc>
      </w:tr>
    </w:tbl>
    <w:p w:rsidR="00F77C82" w:rsidRDefault="00F77C82">
      <w:proofErr w:type="gramStart"/>
      <w:r>
        <w:t>has</w:t>
      </w:r>
      <w:proofErr w:type="gramEnd"/>
      <w:r>
        <w:t xml:space="preserve"> a forward association rate constant, </w:t>
      </w:r>
      <w:r>
        <w:rPr>
          <w:i/>
        </w:rPr>
        <w:t>k</w:t>
      </w:r>
      <w:r>
        <w:rPr>
          <w:i/>
          <w:vertAlign w:val="subscript"/>
        </w:rPr>
        <w:t>a</w:t>
      </w:r>
      <w:r>
        <w:rPr>
          <w:i/>
        </w:rPr>
        <w:t xml:space="preserve">, </w:t>
      </w:r>
      <w:r>
        <w:t xml:space="preserve">and a backward dissociation rate constant, </w:t>
      </w:r>
      <w:r>
        <w:rPr>
          <w:i/>
        </w:rPr>
        <w:t>k</w:t>
      </w:r>
      <w:r>
        <w:rPr>
          <w:i/>
          <w:vertAlign w:val="subscript"/>
        </w:rPr>
        <w:t>d</w:t>
      </w:r>
      <w:r>
        <w:t>.  If the conditions are such that [</w:t>
      </w:r>
      <w:r>
        <w:rPr>
          <w:i/>
        </w:rPr>
        <w:t>A</w:t>
      </w:r>
      <w:r>
        <w:t>] &gt;&gt; [</w:t>
      </w:r>
      <w:r>
        <w:rPr>
          <w:i/>
        </w:rPr>
        <w:t>B</w:t>
      </w:r>
      <w:r>
        <w:t>]</w:t>
      </w:r>
      <w:r w:rsidR="00A61955">
        <w:t xml:space="preserve">, this reaction can </w:t>
      </w:r>
      <w:r>
        <w:t>be represented as</w:t>
      </w:r>
      <w:r w:rsidR="00A61955">
        <w:t xml:space="preserve"> pseudo-isomerization reaction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2144DA" w:rsidP="00D422BE">
            <w:pPr>
              <w:jc w:val="center"/>
            </w:pPr>
            <m:oMathPara>
              <m:oMath>
                <m:r>
                  <w:rPr>
                    <w:rFonts w:ascii="Cambria Math" w:hAnsi="Cambria Math"/>
                  </w:rPr>
                  <m:t>B⇌C</m:t>
                </m:r>
              </m:oMath>
            </m:oMathPara>
          </w:p>
        </w:tc>
        <w:tc>
          <w:tcPr>
            <w:tcW w:w="389" w:type="dxa"/>
            <w:vAlign w:val="center"/>
          </w:tcPr>
          <w:p w:rsidR="002144DA" w:rsidRPr="00A33877" w:rsidRDefault="002144DA" w:rsidP="002144DA">
            <w:pPr>
              <w:rPr>
                <w:b/>
              </w:rPr>
            </w:pPr>
            <w:r>
              <w:t>(13.7)</w:t>
            </w:r>
          </w:p>
        </w:tc>
      </w:tr>
    </w:tbl>
    <w:p w:rsidR="00F77C82" w:rsidRDefault="00F77C82">
      <w:proofErr w:type="gramStart"/>
      <w:r>
        <w:t>where</w:t>
      </w:r>
      <w:proofErr w:type="gramEnd"/>
      <w:r>
        <w:t xml:space="preserve"> the forward rate coefficient is  </w:t>
      </w:r>
      <w:r>
        <w:rPr>
          <w:i/>
        </w:rPr>
        <w:t>k</w:t>
      </w:r>
      <w:r>
        <w:rPr>
          <w:i/>
          <w:vertAlign w:val="subscript"/>
        </w:rPr>
        <w:t>a</w:t>
      </w:r>
      <w:r>
        <w:t xml:space="preserve">’ = </w:t>
      </w:r>
      <w:r>
        <w:rPr>
          <w:i/>
        </w:rPr>
        <w:t>k</w:t>
      </w:r>
      <w:r>
        <w:rPr>
          <w:i/>
          <w:vertAlign w:val="subscript"/>
        </w:rPr>
        <w:t>a</w:t>
      </w:r>
      <w:r>
        <w:t>A.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3"/>
        <w:gridCol w:w="8107"/>
        <w:gridCol w:w="796"/>
      </w:tblGrid>
      <w:tr w:rsidR="002144DA" w:rsidTr="00D422BE">
        <w:tc>
          <w:tcPr>
            <w:tcW w:w="392" w:type="dxa"/>
          </w:tcPr>
          <w:p w:rsidR="002144DA" w:rsidRDefault="002144DA" w:rsidP="00D422BE">
            <w:pPr>
              <w:pStyle w:val="Equation"/>
              <w:jc w:val="both"/>
            </w:pPr>
          </w:p>
        </w:tc>
        <w:tc>
          <w:tcPr>
            <w:tcW w:w="8505" w:type="dxa"/>
          </w:tcPr>
          <w:p w:rsidR="002144DA" w:rsidRDefault="00100241" w:rsidP="002144DA">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(13.8)</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dissociation rate, </w:t>
      </w:r>
      <w:r>
        <w:rPr>
          <w:i/>
        </w:rPr>
        <w:t>k</w:t>
      </w:r>
      <w:r>
        <w:rPr>
          <w:i/>
          <w:vertAlign w:val="subscript"/>
        </w:rPr>
        <w:t>d</w:t>
      </w:r>
      <w:r>
        <w:t>, is related to the m</w:t>
      </w:r>
      <w:r w:rsidR="001A0D52">
        <w:t>icrocanonical dissociation rate</w:t>
      </w:r>
      <w:proofErr w:type="gramStart"/>
      <w:r>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
        <w:gridCol w:w="8108"/>
        <w:gridCol w:w="796"/>
      </w:tblGrid>
      <w:tr w:rsidR="002144DA" w:rsidTr="00D422BE">
        <w:tc>
          <w:tcPr>
            <w:tcW w:w="392" w:type="dxa"/>
          </w:tcPr>
          <w:p w:rsidR="002144DA" w:rsidRDefault="002144DA" w:rsidP="00D422BE">
            <w:pPr>
              <w:pStyle w:val="Equation"/>
              <w:jc w:val="both"/>
            </w:pPr>
          </w:p>
        </w:tc>
        <w:tc>
          <w:tcPr>
            <w:tcW w:w="8505" w:type="dxa"/>
          </w:tcPr>
          <w:p w:rsidR="002144DA" w:rsidRDefault="00100241" w:rsidP="002144DA">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2144DA" w:rsidRPr="00A33877" w:rsidRDefault="002144DA" w:rsidP="00D422BE">
            <w:pPr>
              <w:rPr>
                <w:b/>
              </w:rPr>
            </w:pPr>
            <w:r>
              <w:t>(13.9)</w:t>
            </w:r>
          </w:p>
        </w:tc>
      </w:tr>
    </w:tbl>
    <w:p w:rsidR="00F77C82" w:rsidRDefault="00122F37">
      <w:proofErr w:type="gramStart"/>
      <w:r>
        <w:t>w</w:t>
      </w:r>
      <w:r w:rsidR="00F77C82">
        <w:t>here</w:t>
      </w:r>
      <w:proofErr w:type="gramEnd"/>
      <w:r>
        <w:t xml:space="preserve">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rsidR="00F77C82">
        <w:t xml:space="preserve">  and </w:t>
      </w:r>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rsidR="001A0D52">
        <w:t xml:space="preserve">.  Substituting Eq. </w:t>
      </w:r>
      <w:r w:rsidR="002144DA">
        <w:t>13</w:t>
      </w:r>
      <w:r w:rsidR="001A0D52">
        <w:t>.</w:t>
      </w:r>
      <w:r w:rsidR="002144DA">
        <w:t>9</w:t>
      </w:r>
      <w:r w:rsidR="001A0D52">
        <w:t xml:space="preserve"> into </w:t>
      </w:r>
      <w:r w:rsidR="002144DA">
        <w:t>13</w:t>
      </w:r>
      <w:r w:rsidR="00F77C82">
        <w:t>.</w:t>
      </w:r>
      <w:r w:rsidR="002144DA">
        <w:t>8</w:t>
      </w:r>
      <w:r w:rsidR="00F77C82">
        <w:t xml:space="preserve">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2144DA" w:rsidTr="00D422BE">
        <w:tc>
          <w:tcPr>
            <w:tcW w:w="392" w:type="dxa"/>
          </w:tcPr>
          <w:p w:rsidR="002144DA" w:rsidRDefault="002144DA" w:rsidP="00D422BE">
            <w:pPr>
              <w:pStyle w:val="Equation"/>
              <w:jc w:val="both"/>
            </w:pPr>
          </w:p>
        </w:tc>
        <w:tc>
          <w:tcPr>
            <w:tcW w:w="8505" w:type="dxa"/>
          </w:tcPr>
          <w:p w:rsidR="002144DA" w:rsidRDefault="00100241" w:rsidP="00D422BE">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2144DA" w:rsidRPr="00A33877" w:rsidRDefault="002144DA" w:rsidP="002144DA">
            <w:pPr>
              <w:rPr>
                <w:b/>
              </w:rPr>
            </w:pPr>
            <w:r>
              <w:t>(13.10)</w:t>
            </w:r>
          </w:p>
        </w:tc>
      </w:tr>
    </w:tbl>
    <w:p w:rsidR="00F77C82" w:rsidRDefault="00F77C82">
      <w:proofErr w:type="gramStart"/>
      <w:r>
        <w:t>where</w:t>
      </w:r>
      <w:proofErr w:type="gramEnd"/>
      <w:r>
        <w:t xml:space="preserve"> the term</w:t>
      </w:r>
      <m:oMath>
        <m:r>
          <w:rPr>
            <w:rFonts w:ascii="Cambria Math" w:hAnsi="Cambria Math"/>
          </w:rPr>
          <m:t xml:space="preserve"> 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represents the equilibrium fraction in grain </w:t>
      </w:r>
      <w:r>
        <w:rPr>
          <w:i/>
        </w:rPr>
        <w:t>E</w:t>
      </w:r>
      <w:r>
        <w:t xml:space="preserve"> of adduct </w:t>
      </w:r>
      <w:r>
        <w:rPr>
          <w:i/>
        </w:rPr>
        <w:t>C</w:t>
      </w:r>
      <w:r>
        <w:t xml:space="preserve">, and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in </w:t>
      </w:r>
      <w:r w:rsidR="002144DA">
        <w:t>13</w:t>
      </w:r>
      <w:r w:rsidR="00937259">
        <w:t>.</w:t>
      </w:r>
      <w:r w:rsidR="002144DA">
        <w:t>10</w:t>
      </w:r>
      <w:r>
        <w:t xml:space="preserve"> describe transition from grains in </w:t>
      </w:r>
      <w:r>
        <w:rPr>
          <w:i/>
        </w:rPr>
        <w:t>C</w:t>
      </w:r>
      <w:r>
        <w:t xml:space="preserve"> to the bimolecular source species, </w:t>
      </w:r>
      <w:r>
        <w:rPr>
          <w:i/>
        </w:rPr>
        <w:t>B</w:t>
      </w:r>
      <w:r>
        <w:t xml:space="preserve">.  </w:t>
      </w:r>
    </w:p>
    <w:p w:rsidR="00F77C82" w:rsidRDefault="00F77C82">
      <w:pPr>
        <w:ind w:firstLine="720"/>
      </w:pPr>
      <w:r>
        <w:t xml:space="preserve">In implementing the bimolecular source term, the symmetrization master equation matrix that follows detailed balance is exploited.  The asymmetric ME transition matrix, </w:t>
      </w:r>
      <m:oMath>
        <m:r>
          <m:rPr>
            <m:sty m:val="bi"/>
          </m:rPr>
          <w:rPr>
            <w:rFonts w:ascii="Cambria Math" w:hAnsi="Cambria Math"/>
          </w:rPr>
          <m:t>M</m:t>
        </m:r>
      </m:oMath>
      <w:r>
        <w:t xml:space="preserve">, would require two sets of microcanonical rate coefficients: one that describes the transition from the bimolecular source term </w:t>
      </w:r>
      <w:r>
        <w:rPr>
          <w:i/>
        </w:rPr>
        <w:t>B</w:t>
      </w:r>
      <w:r>
        <w:t xml:space="preserve"> to grains in </w:t>
      </w:r>
      <w:r>
        <w:rPr>
          <w:i/>
        </w:rPr>
        <w:t>C</w:t>
      </w:r>
      <w:r>
        <w:t xml:space="preserve">, and one that describes the transition from grains in </w:t>
      </w:r>
      <w:r>
        <w:rPr>
          <w:i/>
        </w:rPr>
        <w:t>C</w:t>
      </w:r>
      <w:r>
        <w:t xml:space="preserve"> to the bimolecular source term </w:t>
      </w:r>
      <w:r>
        <w:rPr>
          <w:i/>
        </w:rPr>
        <w:t>B</w:t>
      </w:r>
      <w:r>
        <w:t>.  Ho</w:t>
      </w:r>
      <w:r w:rsidR="00937259">
        <w:t xml:space="preserve">wever, for the symmetric </w:t>
      </w:r>
      <w:proofErr w:type="gramStart"/>
      <w:r w:rsidR="00937259">
        <w:t xml:space="preserve">matrix </w:t>
      </w:r>
      <w:proofErr w:type="gramEnd"/>
      <m:oMath>
        <m:r>
          <m:rPr>
            <m:sty m:val="bi"/>
          </m:rPr>
          <w:rPr>
            <w:rFonts w:ascii="Cambria Math" w:hAnsi="Cambria Math"/>
          </w:rPr>
          <m:t>S</m:t>
        </m:r>
      </m:oMath>
      <w:r>
        <w:t xml:space="preserve">, we only need to calculate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rows and columns that correspond to transition between grains in </w:t>
      </w:r>
      <w:r>
        <w:rPr>
          <w:i/>
        </w:rPr>
        <w:t>C</w:t>
      </w:r>
      <w:r>
        <w:t xml:space="preserve"> and the source term </w:t>
      </w:r>
      <w:r>
        <w:rPr>
          <w:i/>
        </w:rPr>
        <w:t>B</w:t>
      </w:r>
      <w:r>
        <w:t xml:space="preserve"> are identical by detailed balance.  In general, matrix elements of the symmetric matrix </w:t>
      </w:r>
      <m:oMath>
        <m:r>
          <m:rPr>
            <m:sty m:val="bi"/>
          </m:rPr>
          <w:rPr>
            <w:rFonts w:ascii="Cambria Math" w:hAnsi="Cambria Math"/>
          </w:rPr>
          <m:t>S</m:t>
        </m:r>
      </m:oMath>
      <w:r>
        <w:t xml:space="preserve"> are related to the matrix elements of the asymmetric matrix </w:t>
      </w:r>
      <m:oMath>
        <m:r>
          <m:rPr>
            <m:sty m:val="bi"/>
          </m:rPr>
          <w:rPr>
            <w:rFonts w:ascii="Cambria Math" w:hAnsi="Cambria Math"/>
          </w:rPr>
          <m:t>M</m:t>
        </m:r>
      </m:oMath>
      <w:r>
        <w:t xml:space="preserve">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BD4E3C">
            <w:pPr>
              <w:ind w:firstLine="720"/>
            </w:pPr>
            <m:oMathPara>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j</m:t>
                                </m:r>
                              </m:sub>
                            </m:sSub>
                          </m:num>
                          <m:den>
                            <m:sSub>
                              <m:sSubPr>
                                <m:ctrlPr>
                                  <w:rPr>
                                    <w:rFonts w:ascii="Cambria Math" w:hAnsi="Cambria Math"/>
                                    <w:i/>
                                  </w:rPr>
                                </m:ctrlPr>
                              </m:sSubPr>
                              <m:e>
                                <m:r>
                                  <w:rPr>
                                    <w:rFonts w:ascii="Cambria Math" w:hAnsi="Cambria Math"/>
                                  </w:rPr>
                                  <m:t>f</m:t>
                                </m:r>
                              </m:e>
                              <m:sub>
                                <m:r>
                                  <w:rPr>
                                    <w:rFonts w:ascii="Cambria Math" w:hAnsi="Cambria Math"/>
                                  </w:rPr>
                                  <m:t>i</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ji</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num>
                          <m:den>
                            <m:sSub>
                              <m:sSubPr>
                                <m:ctrlPr>
                                  <w:rPr>
                                    <w:rFonts w:ascii="Cambria Math" w:hAnsi="Cambria Math"/>
                                    <w:i/>
                                  </w:rPr>
                                </m:ctrlPr>
                              </m:sSubPr>
                              <m:e>
                                <m:r>
                                  <w:rPr>
                                    <w:rFonts w:ascii="Cambria Math" w:hAnsi="Cambria Math"/>
                                  </w:rPr>
                                  <m:t>f</m:t>
                                </m:r>
                              </m:e>
                              <m:sub>
                                <m:r>
                                  <w:rPr>
                                    <w:rFonts w:ascii="Cambria Math" w:hAnsi="Cambria Math"/>
                                  </w:rPr>
                                  <m:t>j</m:t>
                                </m:r>
                              </m:sub>
                            </m:sSub>
                          </m:den>
                        </m:f>
                      </m:e>
                    </m:d>
                  </m:e>
                  <m:sup>
                    <m:r>
                      <w:rPr>
                        <w:rFonts w:ascii="Cambria Math" w:hAnsi="Cambria Math"/>
                      </w:rPr>
                      <m:t>1/2</m:t>
                    </m:r>
                  </m:sup>
                </m:sSup>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ji</m:t>
                    </m:r>
                  </m:sub>
                </m:sSub>
              </m:oMath>
            </m:oMathPara>
          </w:p>
        </w:tc>
        <w:tc>
          <w:tcPr>
            <w:tcW w:w="389" w:type="dxa"/>
            <w:vAlign w:val="center"/>
          </w:tcPr>
          <w:p w:rsidR="00BD4E3C" w:rsidRPr="00A33877" w:rsidRDefault="00BD4E3C" w:rsidP="00D422BE">
            <w:pPr>
              <w:rPr>
                <w:b/>
              </w:rPr>
            </w:pPr>
            <w:r>
              <w:t>(13.11)</w:t>
            </w:r>
          </w:p>
        </w:tc>
      </w:tr>
    </w:tbl>
    <w:p w:rsidR="00F77C82" w:rsidRDefault="00F77C82">
      <w:proofErr w:type="gramStart"/>
      <w:r>
        <w:t>where</w:t>
      </w:r>
      <w:proofErr w:type="gramEnd"/>
      <w:r>
        <w:t xml:space="preserve"> </w:t>
      </w:r>
      <w:r>
        <w:rPr>
          <w:i/>
        </w:rPr>
        <w:t>f</w:t>
      </w:r>
      <w:r>
        <w:rPr>
          <w:i/>
          <w:vertAlign w:val="subscript"/>
        </w:rPr>
        <w:t>i</w:t>
      </w:r>
      <w:r>
        <w:rPr>
          <w:i/>
        </w:rPr>
        <w:t xml:space="preserve"> </w:t>
      </w:r>
      <w:r>
        <w:t xml:space="preserve">and </w:t>
      </w:r>
      <w:r>
        <w:rPr>
          <w:i/>
        </w:rPr>
        <w:t>f</w:t>
      </w:r>
      <w:r>
        <w:rPr>
          <w:i/>
          <w:vertAlign w:val="subscript"/>
        </w:rPr>
        <w:t>j</w:t>
      </w:r>
      <w:r>
        <w:t xml:space="preserve"> are the equilibrium fractions in grains </w:t>
      </w:r>
      <w:r>
        <w:rPr>
          <w:i/>
        </w:rPr>
        <w:t>i</w:t>
      </w:r>
      <w:r>
        <w:t xml:space="preserve"> and </w:t>
      </w:r>
      <w:r>
        <w:rPr>
          <w:i/>
        </w:rPr>
        <w:t>j</w:t>
      </w:r>
      <w:r>
        <w:t>, respectively</w:t>
      </w:r>
      <w:r w:rsidR="00937259">
        <w:t>.</w:t>
      </w:r>
      <w:r>
        <w:t xml:space="preserve">  If a well has N grains, then the row and column that correspond to transitions involving the bimolecular source term have index N+1.  The </w:t>
      </w:r>
      <m:oMath>
        <m:r>
          <m:rPr>
            <m:sty m:val="bi"/>
          </m:rPr>
          <w:rPr>
            <w:rFonts w:ascii="Cambria Math" w:hAnsi="Cambria Math"/>
          </w:rPr>
          <m:t>S</m:t>
        </m:r>
      </m:oMath>
      <w:r>
        <w:t xml:space="preserve"> matrix elements for transition between grains in </w:t>
      </w:r>
      <w:r>
        <w:rPr>
          <w:i/>
        </w:rPr>
        <w:t>C</w:t>
      </w:r>
      <w:r>
        <w:t xml:space="preserve"> and the bimolecular source term, </w:t>
      </w:r>
      <w:r>
        <w:rPr>
          <w:i/>
        </w:rPr>
        <w:t>B</w:t>
      </w:r>
      <w:r w:rsidR="00937259">
        <w:t xml:space="preserve">, are calculated using Eq. </w:t>
      </w:r>
      <w:r w:rsidR="00BD4E3C">
        <w:t>13</w:t>
      </w:r>
      <w:r>
        <w:t>.</w:t>
      </w:r>
      <w:r w:rsidR="00BD4E3C">
        <w:t>11</w:t>
      </w:r>
      <w:r>
        <w:t xml:space="preserve"> and recognizing that the </w:t>
      </w:r>
      <m:oMath>
        <m:sSub>
          <m:sSubPr>
            <m:ctrlPr>
              <w:rPr>
                <w:rFonts w:ascii="Cambria Math" w:hAnsi="Cambria Math"/>
                <w:i/>
              </w:rPr>
            </m:ctrlPr>
          </m:sSubPr>
          <m:e>
            <m:r>
              <w:rPr>
                <w:rFonts w:ascii="Cambria Math" w:hAnsi="Cambria Math"/>
              </w:rPr>
              <m:t>M</m:t>
            </m:r>
          </m:e>
          <m:sub>
            <m:r>
              <w:rPr>
                <w:rFonts w:ascii="Cambria Math" w:hAnsi="Cambria Math"/>
              </w:rPr>
              <m:t xml:space="preserve">ij </m:t>
            </m:r>
          </m:sub>
        </m:sSub>
      </m:oMath>
      <w:r w:rsidR="00937259">
        <w:t xml:space="preserve"> </w:t>
      </w:r>
      <w:r>
        <w:t xml:space="preserve">matrix elements are equivalent to </w:t>
      </w:r>
      <w:proofErr w:type="gramStart"/>
      <w:r>
        <w:rPr>
          <w:i/>
        </w:rPr>
        <w:t>k</w:t>
      </w:r>
      <w:r>
        <w:rPr>
          <w:i/>
          <w:vertAlign w:val="subscript"/>
        </w:rPr>
        <w:t>d</w:t>
      </w:r>
      <w:r>
        <w:t>(</w:t>
      </w:r>
      <w:proofErr w:type="gramEnd"/>
      <w:r>
        <w:rPr>
          <w:i/>
        </w:rPr>
        <w:t>E</w:t>
      </w:r>
      <w:r>
        <w:t xml:space="preserve">).  It follows that </w:t>
      </w:r>
      <w:r>
        <w:rPr>
          <w:i/>
        </w:rPr>
        <w:t>f</w:t>
      </w:r>
      <w:r>
        <w:rPr>
          <w:i/>
          <w:vertAlign w:val="subscript"/>
        </w:rPr>
        <w:t>j</w:t>
      </w:r>
      <w:r>
        <w:t xml:space="preserve"> is equivalent to the expression</w:t>
      </w:r>
      <w:r w:rsidR="0080488F">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in </w:t>
      </w:r>
      <w:r w:rsidR="00BD4E3C">
        <w:t>13.10</w:t>
      </w:r>
      <w:r>
        <w:t xml:space="preserve">, and </w:t>
      </w:r>
      <w:r>
        <w:rPr>
          <w:i/>
        </w:rPr>
        <w:t>f</w:t>
      </w:r>
      <w:r>
        <w:rPr>
          <w:i/>
          <w:vertAlign w:val="subscript"/>
        </w:rPr>
        <w:t>i</w:t>
      </w:r>
      <w:r>
        <w:t xml:space="preserve"> is equivalent to </w:t>
      </w:r>
      <w:r>
        <w:rPr>
          <w:i/>
        </w:rPr>
        <w:t>x</w:t>
      </w:r>
      <w:r>
        <w:rPr>
          <w:i/>
          <w:vertAlign w:val="subscript"/>
        </w:rPr>
        <w:t>B</w:t>
      </w:r>
      <w:r w:rsidR="0080488F">
        <w:t xml:space="preserve">.  Substituting these into Eq. </w:t>
      </w:r>
      <w:r w:rsidR="00BD4E3C">
        <w:t>13</w:t>
      </w:r>
      <w:r>
        <w:t>.</w:t>
      </w:r>
      <w:r w:rsidR="00BD4E3C">
        <w:t>11</w:t>
      </w:r>
      <w:r>
        <w:t xml:space="preserve">, we obtain the matrix elements </w:t>
      </w:r>
      <w:proofErr w:type="gramStart"/>
      <w:r>
        <w:t xml:space="preserve">in </w:t>
      </w:r>
      <w:proofErr w:type="gramEnd"/>
      <m:oMath>
        <m:r>
          <m:rPr>
            <m:sty m:val="bi"/>
          </m:rPr>
          <w:rPr>
            <w:rFonts w:ascii="Cambria Math" w:hAnsi="Cambria Math"/>
          </w:rPr>
          <m:t>S</m:t>
        </m:r>
      </m:oMath>
      <w:r>
        <w:t xml:space="preserv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BD4E3C">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BD4E3C">
            <w:pPr>
              <w:rPr>
                <w:b/>
              </w:rPr>
            </w:pPr>
            <w:r>
              <w:t>(13.12)</w:t>
            </w:r>
          </w:p>
        </w:tc>
      </w:tr>
    </w:tbl>
    <w:p w:rsidR="00F77C82" w:rsidRDefault="00F77C82">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the pseudo first order canonical loss rate constant of the bimolecular source term to all the grains in </w:t>
      </w:r>
      <w:r>
        <w:rPr>
          <w:i/>
        </w:rPr>
        <w:t>C</w:t>
      </w:r>
      <w:r>
        <w:t xml:space="preserve">.  </w:t>
      </w:r>
      <w:r w:rsidR="00D405E1">
        <w:t>T</w:t>
      </w:r>
      <w:r>
        <w:t>he equilibrium constant</w:t>
      </w:r>
      <w:r w:rsidR="00D405E1">
        <w:t xml:space="preserve"> for the above reaction</w:t>
      </w:r>
      <w:r>
        <w:t xml:space="preserve">, </w:t>
      </w:r>
      <w:r>
        <w:rPr>
          <w:i/>
        </w:rPr>
        <w:t>K</w:t>
      </w:r>
      <w:r w:rsidR="00D405E1">
        <w:t>,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D95598" w:rsidP="00D95598">
            <m:oMathPara>
              <m:oMath>
                <m: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D95598">
            <w:pPr>
              <w:rPr>
                <w:b/>
              </w:rPr>
            </w:pPr>
            <w:r>
              <w:t>(13.</w:t>
            </w:r>
            <w:r w:rsidR="00D95598">
              <w:t>13</w:t>
            </w:r>
            <w:r>
              <w:t>)</w:t>
            </w:r>
          </w:p>
        </w:tc>
      </w:tr>
    </w:tbl>
    <w:p w:rsidR="00F77C82" w:rsidRDefault="00F77C82">
      <w:proofErr w:type="gramStart"/>
      <w:r>
        <w:t>then</w:t>
      </w:r>
      <w:proofErr w:type="gramEnd"/>
      <w:r>
        <w:t xml:space="preserve"> </w:t>
      </w:r>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oMath>
      <w:r>
        <w:t xml:space="preserve"> may </w:t>
      </w:r>
      <w:r w:rsidR="00D405E1">
        <w:t xml:space="preserve">be obtained by rearranging Eq. </w:t>
      </w:r>
      <w:r w:rsidR="00D95598">
        <w:t>13</w:t>
      </w:r>
      <w:r>
        <w:t>.1</w:t>
      </w:r>
      <w:r w:rsidR="00D95598">
        <w:t>3</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95598">
            <m:oMathPara>
              <m:oMath>
                <m:sSubSup>
                  <m:sSubSupPr>
                    <m:ctrlPr>
                      <w:rPr>
                        <w:rFonts w:ascii="Cambria Math" w:hAnsi="Cambria Math"/>
                        <w:i/>
                      </w:rPr>
                    </m:ctrlPr>
                  </m:sSubSupPr>
                  <m:e>
                    <m:r>
                      <w:rPr>
                        <w:rFonts w:ascii="Cambria Math" w:hAnsi="Cambria Math"/>
                      </w:rPr>
                      <m:t>k</m:t>
                    </m:r>
                  </m:e>
                  <m:sub>
                    <m:r>
                      <w:rPr>
                        <w:rFonts w:ascii="Cambria Math" w:hAnsi="Cambria Math"/>
                      </w:rPr>
                      <m:t>a</m:t>
                    </m:r>
                  </m:sub>
                  <m:sup>
                    <m:r>
                      <w:rPr>
                        <w:rFonts w:ascii="Cambria Math" w:hAnsi="Cambria Math"/>
                      </w:rPr>
                      <m:t>'</m:t>
                    </m:r>
                  </m:sup>
                </m:sSubSup>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D95598">
            <w:pPr>
              <w:rPr>
                <w:b/>
              </w:rPr>
            </w:pPr>
            <w:r>
              <w:t>(13.</w:t>
            </w:r>
            <w:r w:rsidR="00D95598">
              <w:t>14</w:t>
            </w:r>
            <w:r>
              <w:t>)</w:t>
            </w:r>
          </w:p>
        </w:tc>
      </w:tr>
    </w:tbl>
    <w:p w:rsidR="00F77C82" w:rsidRPr="00246233" w:rsidRDefault="00F77C82" w:rsidP="001943CB">
      <w:pPr>
        <w:pStyle w:val="Heading2"/>
      </w:pPr>
      <w:bookmarkStart w:id="121" w:name="_Toc380341295"/>
      <w:r w:rsidRPr="00246233">
        <w:t>Other Methods for solving the master equation</w:t>
      </w:r>
      <w:bookmarkEnd w:id="121"/>
    </w:p>
    <w:p w:rsidR="00F77C82" w:rsidRDefault="00F77C82">
      <w:pPr>
        <w:pStyle w:val="Heading3"/>
        <w:tabs>
          <w:tab w:val="left" w:pos="567"/>
        </w:tabs>
        <w:ind w:left="426" w:hanging="426"/>
      </w:pPr>
      <w:bookmarkStart w:id="122" w:name="_Ref353724376"/>
      <w:bookmarkStart w:id="123" w:name="_Toc380341296"/>
      <w:r>
        <w:t>The Reservoir State Approximation</w:t>
      </w:r>
      <w:bookmarkEnd w:id="122"/>
      <w:bookmarkEnd w:id="123"/>
    </w:p>
    <w:p w:rsidR="00F77C82" w:rsidRDefault="00F77C82">
      <w:r>
        <w:t xml:space="preserve">This method assumes that significant portions of low energy molecular phase space are in a Boltzmann distribution throughout the course of the reaction.  It is usually appropriate for grains which are more than a few </w:t>
      </w:r>
      <w:r>
        <w:rPr>
          <w:i/>
        </w:rPr>
        <w:t>kT</w:t>
      </w:r>
      <w:r>
        <w:t xml:space="preserve"> below the lowest reaction threshold, and when the rate of collisional deactivation is faster than the rate of reaction (which is usually the case at moderate pressures).  We have done extensive testing of the reservoir state approximation, and shown that it gives results nearly identical to the full ME over a range of conditions.  The reservoir state approximation does not eliminate numerical problems </w:t>
      </w:r>
      <w:r>
        <w:rPr>
          <w:i/>
        </w:rPr>
        <w:t>per se</w:t>
      </w:r>
      <w:r>
        <w:t>, but it significantly truncates the size of the matrix that must be diagonalized.  Since the bulk of a MESMER calculation is tied up in matrix diagonalization, the reservoir state approximation results in a far more efficient calculations (up to a factor of 30 faster!), especially in conjunction with increased precision arithmetic using the QD libraries installed with MESMER.</w:t>
      </w:r>
    </w:p>
    <w:p w:rsidR="00F77C82" w:rsidRDefault="00F77C82">
      <w:r>
        <w:tab/>
        <w:t xml:space="preserve">The reservoir state can be formulated by analogy with the treatment of the bimolecular source term.  In effect, the bimolecular source term represents a collection of grains that are represented with one grain because we assume that these grains are always thermalized throughout the reaction.  This saves computational effort, reducing the size of the matrix that we need to diagonalize, and it has been shown to be a good assumption so long as the reactants are thermalized throughout the course of the reaction.  </w:t>
      </w:r>
      <w:r w:rsidR="001D7505">
        <w:t>As long as the frequency of non-</w:t>
      </w:r>
      <w:r>
        <w:t xml:space="preserve">reactive collisions is substantially higher than the frequency of reactive collisions, then assuming the reactants to be thermalized is a good approximation.   </w:t>
      </w:r>
    </w:p>
    <w:p w:rsidR="00F77C82" w:rsidRDefault="00F77C82">
      <w:r>
        <w:tab/>
        <w:t>By analogy then, a reservoir state approximation will be good when the transition probabilities between the reservoir and the high energy grains are very small.  In this case, the probability of deactivating collisions will be much greater than activating collisions.  Because we are often interested in using the ME to model pressure dependence in the region of a barrier, a reservoir state that lies significantly below the barrier should not significantly affect the stochastic behaviour that happens in the region of the barrier, and which is generally the behaviour that we want to capture with a ME treatment.</w:t>
      </w:r>
    </w:p>
    <w:p w:rsidR="00F77C82" w:rsidRDefault="00F77C82">
      <w:r>
        <w:lastRenderedPageBreak/>
        <w:tab/>
        <w:t>The implementation of the reservoir state is very similar to that of the bimolecular source term.  There are only a few differences, and the problem is slightly simplified because the process is unimolecular, so concerns about pseudo first order conditions do not arise</w:t>
      </w:r>
      <w:r w:rsidR="00D95598">
        <w:t xml:space="preserve">. Hence Eq. (13.7) fully describes the isomerization process, </w:t>
      </w:r>
      <w:r>
        <w:t xml:space="preserve">where the forward rate constant, </w:t>
      </w:r>
      <w:r>
        <w:rPr>
          <w:i/>
        </w:rPr>
        <w:t>k</w:t>
      </w:r>
      <w:r>
        <w:rPr>
          <w:i/>
          <w:vertAlign w:val="subscript"/>
        </w:rPr>
        <w:t>a</w:t>
      </w:r>
      <w:r>
        <w:rPr>
          <w:i/>
        </w:rPr>
        <w:t xml:space="preserve">, </w:t>
      </w:r>
      <w:r>
        <w:t xml:space="preserve">now represents the rate constant for activation from the reservoir state, </w:t>
      </w:r>
      <w:r>
        <w:rPr>
          <w:i/>
        </w:rPr>
        <w:t>B</w:t>
      </w:r>
      <w:r>
        <w:t xml:space="preserve">, into the active state, </w:t>
      </w:r>
      <w:r>
        <w:rPr>
          <w:i/>
        </w:rPr>
        <w:t>C</w:t>
      </w:r>
      <w:r>
        <w:t xml:space="preserve">.  The backward rate constant, </w:t>
      </w:r>
      <w:proofErr w:type="gramStart"/>
      <w:r>
        <w:rPr>
          <w:i/>
        </w:rPr>
        <w:t>k</w:t>
      </w:r>
      <w:r>
        <w:rPr>
          <w:i/>
          <w:vertAlign w:val="subscript"/>
        </w:rPr>
        <w:t>d</w:t>
      </w:r>
      <w:proofErr w:type="gramEnd"/>
      <w:r>
        <w:t xml:space="preserve">, represents the rate constant for deactivation from the active state, </w:t>
      </w:r>
      <w:r>
        <w:rPr>
          <w:i/>
        </w:rPr>
        <w:t>C</w:t>
      </w:r>
      <w:r>
        <w:t xml:space="preserve">, into the reservoir state, </w:t>
      </w:r>
      <w:r>
        <w:rPr>
          <w:i/>
        </w:rPr>
        <w:t>B</w:t>
      </w:r>
      <w:r>
        <w:t>.  At equilibrium, the forward and reverse rates are equal: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95598">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D95598">
            <w:pPr>
              <w:rPr>
                <w:b/>
              </w:rPr>
            </w:pPr>
            <w:r>
              <w:t>(13.</w:t>
            </w:r>
            <w:r w:rsidR="00D95598">
              <w:t>15</w:t>
            </w:r>
            <w:r>
              <w:t>)</w:t>
            </w:r>
          </w:p>
        </w:tc>
      </w:tr>
    </w:tbl>
    <w:p w:rsidR="00F77C82" w:rsidRDefault="00F77C82">
      <w:proofErr w:type="gramStart"/>
      <w:r>
        <w:t>where</w:t>
      </w:r>
      <w:proofErr w:type="gramEnd"/>
      <w:r>
        <w:t xml:space="preserve"> </w:t>
      </w:r>
      <w:r>
        <w:rPr>
          <w:i/>
        </w:rPr>
        <w:t>x</w:t>
      </w:r>
      <w:r>
        <w:rPr>
          <w:i/>
          <w:vertAlign w:val="subscript"/>
        </w:rPr>
        <w:t>B</w:t>
      </w:r>
      <w:r>
        <w:rPr>
          <w:i/>
        </w:rPr>
        <w:t xml:space="preserve"> </w:t>
      </w:r>
      <w:r>
        <w:t xml:space="preserve">and </w:t>
      </w:r>
      <w:r>
        <w:rPr>
          <w:i/>
        </w:rPr>
        <w:t>x</w:t>
      </w:r>
      <w:r>
        <w:rPr>
          <w:i/>
          <w:vertAlign w:val="subscript"/>
        </w:rPr>
        <w:t>C</w:t>
      </w:r>
      <w:r>
        <w:t xml:space="preserve"> are the equilibrium fractions of </w:t>
      </w:r>
      <w:r>
        <w:rPr>
          <w:i/>
        </w:rPr>
        <w:t xml:space="preserve">B </w:t>
      </w:r>
      <w:r>
        <w:t xml:space="preserve">and </w:t>
      </w:r>
      <w:r>
        <w:rPr>
          <w:i/>
        </w:rPr>
        <w:t>C</w:t>
      </w:r>
      <w:r>
        <w:t xml:space="preserve">.  Both </w:t>
      </w:r>
      <w:r>
        <w:rPr>
          <w:i/>
        </w:rPr>
        <w:t>k</w:t>
      </w:r>
      <w:r>
        <w:rPr>
          <w:i/>
          <w:vertAlign w:val="subscript"/>
        </w:rPr>
        <w:t>a</w:t>
      </w:r>
      <w:r>
        <w:t xml:space="preserve"> and </w:t>
      </w:r>
      <w:r>
        <w:rPr>
          <w:i/>
        </w:rPr>
        <w:t>k</w:t>
      </w:r>
      <w:r>
        <w:rPr>
          <w:i/>
          <w:vertAlign w:val="subscript"/>
        </w:rPr>
        <w:t>d</w:t>
      </w:r>
      <w:r>
        <w:t xml:space="preserve"> are canonical rates of reaction and so depend on temperature, but each is related to their corresponding microcanonical rate constants </w:t>
      </w:r>
      <w:proofErr w:type="gramStart"/>
      <w:r>
        <w:rPr>
          <w:i/>
        </w:rPr>
        <w:t>k</w:t>
      </w:r>
      <w:r>
        <w:t>(</w:t>
      </w:r>
      <w:proofErr w:type="gramEnd"/>
      <w:r>
        <w:rPr>
          <w:i/>
        </w:rPr>
        <w:t>E</w:t>
      </w:r>
      <w:r>
        <w:t xml:space="preserve">).  The canonical deactivation rate, </w:t>
      </w:r>
      <w:r>
        <w:rPr>
          <w:i/>
        </w:rPr>
        <w:t>k</w:t>
      </w:r>
      <w:r>
        <w:rPr>
          <w:i/>
          <w:vertAlign w:val="subscript"/>
        </w:rPr>
        <w:t>d</w:t>
      </w:r>
      <w:r>
        <w:t xml:space="preserve">, is related to the microcanonical dissociation rates, </w:t>
      </w:r>
      <w:proofErr w:type="gramStart"/>
      <w:r>
        <w:rPr>
          <w:i/>
        </w:rPr>
        <w:t>k</w:t>
      </w:r>
      <w:r>
        <w:rPr>
          <w:i/>
          <w:vertAlign w:val="subscript"/>
        </w:rPr>
        <w:t>d</w:t>
      </w:r>
      <w:r>
        <w:t>(</w:t>
      </w:r>
      <w:proofErr w:type="gramEnd"/>
      <w:r>
        <w:rPr>
          <w:i/>
        </w:rPr>
        <w:t>E</w:t>
      </w:r>
      <w:r>
        <w:t>), through the following relation: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95598">
            <m:oMathPara>
              <m:oMath>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oMath>
            </m:oMathPara>
          </w:p>
        </w:tc>
        <w:tc>
          <w:tcPr>
            <w:tcW w:w="389" w:type="dxa"/>
            <w:vAlign w:val="center"/>
          </w:tcPr>
          <w:p w:rsidR="00BD4E3C" w:rsidRPr="00A33877" w:rsidRDefault="00BD4E3C" w:rsidP="00D95598">
            <w:pPr>
              <w:rPr>
                <w:b/>
              </w:rPr>
            </w:pPr>
            <w:r>
              <w:t>(13.</w:t>
            </w:r>
            <w:r w:rsidR="00D95598">
              <w:t>16</w:t>
            </w:r>
            <w:r>
              <w:t>)</w:t>
            </w:r>
          </w:p>
        </w:tc>
      </w:tr>
    </w:tbl>
    <w:p w:rsidR="00BD4E3C" w:rsidRDefault="00122F37" w:rsidP="009B0E0F">
      <w:r>
        <w:t xml:space="preserve">Where, again, </w:t>
      </w:r>
      <m:oMath>
        <m:r>
          <w:rPr>
            <w:rFonts w:ascii="Cambria Math" w:hAnsi="Cambria Math"/>
          </w:rPr>
          <m:t>f</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m:t>
            </m:r>
          </m:sub>
        </m:sSub>
      </m:oMath>
      <w:r>
        <w:t xml:space="preserve">  </w:t>
      </w:r>
      <w:proofErr w:type="gramStart"/>
      <w:r>
        <w:t xml:space="preserve">and </w:t>
      </w:r>
      <w:proofErr w:type="gramEnd"/>
      <m:oMath>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r>
              <w:rPr>
                <w:rFonts w:ascii="Cambria Math" w:hAnsi="Cambria Math"/>
              </w:rPr>
              <m:t>f(E)</m:t>
            </m:r>
          </m:e>
        </m:nary>
      </m:oMath>
      <w:r>
        <w:t>.</w:t>
      </w:r>
      <w:r w:rsidR="00F77C82">
        <w:t xml:space="preserve">.  Now, the most significant difference between treating the bimolecular source term and the </w:t>
      </w:r>
      <w:r w:rsidR="00907E64">
        <w:t xml:space="preserve">reservoir state is how we </w:t>
      </w:r>
      <w:proofErr w:type="gramStart"/>
      <w:r w:rsidR="00907E64">
        <w:t xml:space="preserve">treat </w:t>
      </w:r>
      <w:proofErr w:type="gramEnd"/>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our treatment of the bimolecular source term,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B95DAF">
        <w:t xml:space="preserve"> was</w:t>
      </w:r>
      <w:r w:rsidR="00F77C82">
        <w:t xml:space="preserve"> obtained from either ILT or RRKM methods.  But we cannot use these techniques for treating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into the reservoir state.  The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in this case correspond to the energy dependent rates at which species in grains within </w:t>
      </w:r>
      <w:r w:rsidR="00F77C82">
        <w:rPr>
          <w:i/>
        </w:rPr>
        <w:t>C</w:t>
      </w:r>
      <w:r w:rsidR="00F77C82">
        <w:t xml:space="preserve"> are deactivated into the state </w:t>
      </w:r>
      <w:r w:rsidR="00F77C82">
        <w:rPr>
          <w:i/>
        </w:rPr>
        <w:t>B</w:t>
      </w:r>
      <w:r w:rsidR="00F77C82">
        <w:t xml:space="preserve">, and the most straightforward way to do this is to use the downward collision transition probabilities.  To get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from a grain in </w:t>
      </w:r>
      <w:r w:rsidR="00F77C82">
        <w:rPr>
          <w:i/>
        </w:rPr>
        <w:t>C</w:t>
      </w:r>
      <w:r w:rsidR="00F77C82">
        <w:t xml:space="preserve"> into the reservoir B, we must sum the normalized downward transition probabilities</w:t>
      </w:r>
      <w:proofErr w:type="gramStart"/>
      <w:r w:rsidR="00F77C82">
        <w:t xml:space="preserve">, </w:t>
      </w:r>
      <w:proofErr w:type="gramEnd"/>
      <m:oMath>
        <m:r>
          <w:rPr>
            <w:rFonts w:ascii="Cambria Math" w:hAnsi="Cambria Math"/>
          </w:rPr>
          <m:t>P(i|E)</m:t>
        </m:r>
      </m:oMath>
      <w:r w:rsidR="00F77C82">
        <w:t xml:space="preserve">, for deactivation of a particular grain in </w:t>
      </w:r>
      <w:r w:rsidR="00F77C82">
        <w:rPr>
          <w:i/>
        </w:rPr>
        <w:t>C</w:t>
      </w:r>
      <w:r w:rsidR="00F77C82">
        <w:t xml:space="preserve"> into </w:t>
      </w:r>
      <w:r w:rsidR="00F77C82">
        <w:rPr>
          <w:i/>
        </w:rPr>
        <w:t>every possible grain in B</w:t>
      </w:r>
      <w:r w:rsidR="00F77C82">
        <w:t xml:space="preserve">.  If </w:t>
      </w:r>
      <w:r w:rsidR="00F77C82">
        <w:rPr>
          <w:i/>
        </w:rPr>
        <w:t>B</w:t>
      </w:r>
      <w:r w:rsidR="00F77C82">
        <w:t xml:space="preserve"> spans the energy range from </w:t>
      </w:r>
      <w:r w:rsidR="00F77C82">
        <w:rPr>
          <w:i/>
        </w:rPr>
        <w:t>E</w:t>
      </w:r>
      <w:r w:rsidR="00F77C82">
        <w:rPr>
          <w:i/>
          <w:vertAlign w:val="subscript"/>
        </w:rPr>
        <w:t>0</w:t>
      </w:r>
      <w:r w:rsidR="00F77C82">
        <w:t xml:space="preserve"> to </w:t>
      </w:r>
      <w:r w:rsidR="00F77C82">
        <w:rPr>
          <w:i/>
        </w:rPr>
        <w:t>E</w:t>
      </w:r>
      <w:r w:rsidR="00F77C82">
        <w:rPr>
          <w:i/>
          <w:vertAlign w:val="subscript"/>
        </w:rPr>
        <w:t>t</w:t>
      </w:r>
      <w:r w:rsidR="00F77C82">
        <w:t xml:space="preserve"> and </w:t>
      </w:r>
      <w:r w:rsidR="00F77C82">
        <w:rPr>
          <w:i/>
        </w:rPr>
        <w:t>C</w:t>
      </w:r>
      <w:r w:rsidR="00F77C82">
        <w:t xml:space="preserve"> spans the energy range from </w:t>
      </w:r>
      <w:r w:rsidR="00F77C82">
        <w:rPr>
          <w:i/>
        </w:rPr>
        <w:t>E</w:t>
      </w:r>
      <w:r w:rsidR="00F77C82">
        <w:rPr>
          <w:i/>
          <w:vertAlign w:val="subscript"/>
        </w:rPr>
        <w:t>t+1</w:t>
      </w:r>
      <w:r w:rsidR="00F77C82">
        <w:rPr>
          <w:i/>
        </w:rPr>
        <w:t xml:space="preserve"> </w:t>
      </w:r>
      <w:r w:rsidR="00F77C82">
        <w:t>to</w:t>
      </w:r>
      <w:r w:rsidR="00F77C82">
        <w:rPr>
          <w:i/>
        </w:rPr>
        <w:t xml:space="preserve"> E</w:t>
      </w:r>
      <w:r w:rsidR="00F77C82">
        <w:rPr>
          <w:i/>
          <w:vertAlign w:val="subscript"/>
        </w:rPr>
        <w:t>∞</w:t>
      </w:r>
      <w:r w:rsidR="00F77C82">
        <w:t xml:space="preserve">, then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rsidR="00F77C82">
        <w:t xml:space="preserve"> for deactivation of a grain </w:t>
      </w:r>
      <w:r w:rsidR="00F77C82">
        <w:rPr>
          <w:i/>
        </w:rPr>
        <w:t>E</w:t>
      </w:r>
      <w:r w:rsidR="00F77C82">
        <w:t xml:space="preserve"> in </w:t>
      </w:r>
      <w:r w:rsidR="00F77C82">
        <w:rPr>
          <w:i/>
        </w:rPr>
        <w:t>C</w:t>
      </w:r>
      <w:r w:rsidR="00F77C82">
        <w:t xml:space="preserve"> to the reservoir state </w:t>
      </w:r>
      <w:r w:rsidR="002C0B25">
        <w:t>B may be calculated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=ω</m:t>
                </m:r>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0</m:t>
                        </m:r>
                      </m:sub>
                    </m:sSub>
                  </m:sub>
                  <m:sup>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t</m:t>
                        </m:r>
                      </m:sub>
                    </m:sSub>
                  </m:sup>
                  <m:e>
                    <m:r>
                      <w:rPr>
                        <w:rFonts w:ascii="Cambria Math" w:hAnsi="Cambria Math"/>
                      </w:rPr>
                      <m:t>P(i|E)</m:t>
                    </m:r>
                  </m:e>
                </m:nary>
              </m:oMath>
            </m:oMathPara>
          </w:p>
        </w:tc>
        <w:tc>
          <w:tcPr>
            <w:tcW w:w="389" w:type="dxa"/>
            <w:vAlign w:val="center"/>
          </w:tcPr>
          <w:p w:rsidR="00BD4E3C" w:rsidRPr="00A33877" w:rsidRDefault="00BD4E3C" w:rsidP="00D422BE">
            <w:pPr>
              <w:rPr>
                <w:b/>
              </w:rPr>
            </w:pPr>
            <w:r>
              <w:t>(13.</w:t>
            </w:r>
            <w:r w:rsidR="002C0B25">
              <w:t>17</w:t>
            </w:r>
            <w:r>
              <w:t>)</w:t>
            </w:r>
          </w:p>
        </w:tc>
      </w:tr>
    </w:tbl>
    <w:p w:rsidR="00BD4E3C" w:rsidRDefault="00F77C82" w:rsidP="009B0E0F">
      <w:proofErr w:type="gramStart"/>
      <w:r>
        <w:t>where</w:t>
      </w:r>
      <w:proofErr w:type="gramEnd"/>
      <w:r>
        <w:t xml:space="preserve"> </w:t>
      </w:r>
      <w:r>
        <w:rPr>
          <w:i/>
        </w:rPr>
        <w:t>ω</w:t>
      </w:r>
      <w:r>
        <w:t xml:space="preserve"> is the collisi</w:t>
      </w:r>
      <w:r w:rsidR="009B0E0F">
        <w:t>on frequency.  Subst</w:t>
      </w:r>
      <w:r w:rsidR="000222DF">
        <w:t>it</w:t>
      </w:r>
      <w:r w:rsidR="009B0E0F">
        <w:t xml:space="preserve">uting Eq. </w:t>
      </w:r>
      <w:r w:rsidR="002C0B25">
        <w:t>13</w:t>
      </w:r>
      <w:r w:rsidR="009B0E0F">
        <w:t>.1</w:t>
      </w:r>
      <w:r w:rsidR="002C0B25">
        <w:t>6</w:t>
      </w:r>
      <w:r w:rsidR="009B0E0F">
        <w:t xml:space="preserve"> into </w:t>
      </w:r>
      <w:r w:rsidR="002C0B25">
        <w:t>13</w:t>
      </w:r>
      <w:r>
        <w:t>.1</w:t>
      </w:r>
      <w:r w:rsidR="002C0B25">
        <w:t>5</w:t>
      </w:r>
      <w:r w:rsidR="00847981">
        <w:t>, we obtain: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E</m:t>
                    </m:r>
                  </m:sub>
                  <m:sup/>
                  <m:e>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f(E)</m:t>
                    </m:r>
                  </m:e>
                </m:nary>
                <m:sSub>
                  <m:sSubPr>
                    <m:ctrlPr>
                      <w:rPr>
                        <w:rFonts w:ascii="Cambria Math" w:hAnsi="Cambria Math"/>
                        <w:i/>
                      </w:rPr>
                    </m:ctrlPr>
                  </m:sSubPr>
                  <m:e>
                    <m:r>
                      <w:rPr>
                        <w:rFonts w:ascii="Cambria Math" w:hAnsi="Cambria Math"/>
                      </w:rPr>
                      <m:t>x</m:t>
                    </m:r>
                  </m:e>
                  <m:sub>
                    <m:r>
                      <w:rPr>
                        <w:rFonts w:ascii="Cambria Math" w:hAnsi="Cambria Math"/>
                      </w:rPr>
                      <m:t>C</m:t>
                    </m:r>
                  </m:sub>
                </m:sSub>
              </m:oMath>
            </m:oMathPara>
          </w:p>
        </w:tc>
        <w:tc>
          <w:tcPr>
            <w:tcW w:w="389" w:type="dxa"/>
            <w:vAlign w:val="center"/>
          </w:tcPr>
          <w:p w:rsidR="00BD4E3C" w:rsidRPr="00A33877" w:rsidRDefault="00BD4E3C" w:rsidP="00847981">
            <w:pPr>
              <w:rPr>
                <w:b/>
              </w:rPr>
            </w:pPr>
            <w:r>
              <w:t>(13.</w:t>
            </w:r>
            <w:r w:rsidR="00847981">
              <w:t>18</w:t>
            </w:r>
            <w:r>
              <w:t>)</w:t>
            </w:r>
          </w:p>
        </w:tc>
      </w:tr>
    </w:tbl>
    <w:p w:rsidR="00BD4E3C" w:rsidRDefault="00F77C82" w:rsidP="00422993">
      <w:proofErr w:type="gramStart"/>
      <w:r>
        <w:t>where</w:t>
      </w:r>
      <w:proofErr w:type="gramEnd"/>
      <w:r>
        <w:t xml:space="preserve"> the term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 xml:space="preserve"> </m:t>
        </m:r>
      </m:oMath>
      <w:r>
        <w:t xml:space="preserve">represents the equilibrium fraction in grain </w:t>
      </w:r>
      <w:r>
        <w:rPr>
          <w:i/>
        </w:rPr>
        <w:t>E</w:t>
      </w:r>
      <w:r>
        <w:t xml:space="preserve"> of the active state </w:t>
      </w:r>
      <w:r>
        <w:rPr>
          <w:i/>
        </w:rPr>
        <w:t>C</w:t>
      </w:r>
      <w:r>
        <w:t xml:space="preserve">, and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r>
          <w:rPr>
            <w:rFonts w:ascii="Cambria Math" w:hAnsi="Cambria Math"/>
          </w:rPr>
          <m:t xml:space="preserve"> </m:t>
        </m:r>
      </m:oMath>
      <w:r>
        <w:t xml:space="preserve">are calculated according to Eq. </w:t>
      </w:r>
      <w:r w:rsidR="00847981">
        <w:t>13</w:t>
      </w:r>
      <w:r>
        <w:t>.1</w:t>
      </w:r>
      <w:r w:rsidR="00847981">
        <w:t>7</w:t>
      </w:r>
      <w:r>
        <w:t>.  Similar to the case of the bimolecular source term, the asymmetric ME transition matrix</w:t>
      </w:r>
      <w:proofErr w:type="gramStart"/>
      <w:r>
        <w:t xml:space="preserve">, </w:t>
      </w:r>
      <w:proofErr w:type="gramEnd"/>
      <m:oMath>
        <m:r>
          <m:rPr>
            <m:sty m:val="bi"/>
          </m:rPr>
          <w:rPr>
            <w:rFonts w:ascii="Cambria Math" w:hAnsi="Cambria Math"/>
          </w:rPr>
          <m:t>M</m:t>
        </m:r>
      </m:oMath>
      <w:r>
        <w:t xml:space="preserve">, requires microcanonical rate coefficients that describe the transition from the reservoir </w:t>
      </w:r>
      <w:r>
        <w:rPr>
          <w:i/>
        </w:rPr>
        <w:t>B</w:t>
      </w:r>
      <w:r>
        <w:t xml:space="preserve"> to the grains in </w:t>
      </w:r>
      <w:r>
        <w:rPr>
          <w:i/>
        </w:rPr>
        <w:t>C</w:t>
      </w:r>
      <w:r>
        <w:t xml:space="preserve">.  In practice though, we only need to calculate </w:t>
      </w:r>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oMath>
      <w:r>
        <w:t xml:space="preserve"> because the symmetrized ME matrix</w:t>
      </w:r>
      <w:proofErr w:type="gramStart"/>
      <w:r>
        <w:t xml:space="preserve">, </w:t>
      </w:r>
      <w:proofErr w:type="gramEnd"/>
      <m:oMath>
        <m:r>
          <m:rPr>
            <m:sty m:val="bi"/>
          </m:rPr>
          <w:rPr>
            <w:rFonts w:ascii="Cambria Math" w:hAnsi="Cambria Math"/>
          </w:rPr>
          <m:t>S</m:t>
        </m:r>
      </m:oMath>
      <w:r>
        <w:t xml:space="preserve">, needs to have reservoir row and column vectors that are identical by detailed balance (see Eq. </w:t>
      </w:r>
      <w:r w:rsidR="00847981">
        <w:t>13</w:t>
      </w:r>
      <w:r>
        <w:t>.</w:t>
      </w:r>
      <w:r w:rsidR="00847981">
        <w:t>11</w:t>
      </w:r>
      <w:r>
        <w:t xml:space="preserve">).  Let’s say that an active state, </w:t>
      </w:r>
      <w:r>
        <w:rPr>
          <w:i/>
        </w:rPr>
        <w:t>C</w:t>
      </w:r>
      <w:r>
        <w:t xml:space="preserve">, has N grains, so that the row and column that correspond to transitions with the reservoir state have index N+1.  Recognizing that the </w:t>
      </w:r>
      <m:oMath>
        <m:sSub>
          <m:sSubPr>
            <m:ctrlPr>
              <w:rPr>
                <w:rFonts w:ascii="Cambria Math" w:hAnsi="Cambria Math"/>
                <w:i/>
              </w:rPr>
            </m:ctrlPr>
          </m:sSubPr>
          <m:e>
            <m:r>
              <w:rPr>
                <w:rFonts w:ascii="Cambria Math" w:hAnsi="Cambria Math"/>
              </w:rPr>
              <m:t>M</m:t>
            </m:r>
          </m:e>
          <m:sub>
            <m:r>
              <w:rPr>
                <w:rFonts w:ascii="Cambria Math" w:hAnsi="Cambria Math"/>
              </w:rPr>
              <m:t>ij</m:t>
            </m:r>
          </m:sub>
        </m:sSub>
      </m:oMath>
      <w:r w:rsidR="00422993">
        <w:rPr>
          <w:i/>
        </w:rPr>
        <w:t xml:space="preserve"> </w:t>
      </w:r>
      <w:r>
        <w:t xml:space="preserve">matrix elements are equivalent to </w:t>
      </w:r>
      <w:proofErr w:type="gramStart"/>
      <w:r>
        <w:rPr>
          <w:i/>
        </w:rPr>
        <w:t>k</w:t>
      </w:r>
      <w:r>
        <w:rPr>
          <w:i/>
          <w:vertAlign w:val="subscript"/>
        </w:rPr>
        <w:t>d</w:t>
      </w:r>
      <w:r>
        <w:t>(</w:t>
      </w:r>
      <w:proofErr w:type="gramEnd"/>
      <w:r>
        <w:rPr>
          <w:i/>
        </w:rPr>
        <w:t>E</w:t>
      </w:r>
      <w:r>
        <w:t xml:space="preserve">), then </w:t>
      </w:r>
      <w:r>
        <w:rPr>
          <w:i/>
        </w:rPr>
        <w:t>f</w:t>
      </w:r>
      <w:r>
        <w:rPr>
          <w:i/>
          <w:vertAlign w:val="subscript"/>
        </w:rPr>
        <w:t>j</w:t>
      </w:r>
      <w:r>
        <w:t xml:space="preserve"> is equivalent to</w:t>
      </w:r>
      <w:r w:rsidR="00422993">
        <w:t xml:space="preserve"> </w:t>
      </w:r>
      <m:oMath>
        <m:r>
          <w:rPr>
            <w:rFonts w:ascii="Cambria Math" w:hAnsi="Cambria Math"/>
          </w:rPr>
          <m:t>f</m:t>
        </m:r>
        <m:d>
          <m:dPr>
            <m:ctrlPr>
              <w:rPr>
                <w:rFonts w:ascii="Cambria Math" w:hAnsi="Cambria Math"/>
                <w:i/>
              </w:rPr>
            </m:ctrlPr>
          </m:dPr>
          <m:e>
            <m:r>
              <w:rPr>
                <w:rFonts w:ascii="Cambria Math" w:hAnsi="Cambria Math"/>
              </w:rPr>
              <m:t>E</m:t>
            </m:r>
          </m:e>
        </m:d>
        <m:sSub>
          <m:sSubPr>
            <m:ctrlPr>
              <w:rPr>
                <w:rFonts w:ascii="Cambria Math" w:hAnsi="Cambria Math"/>
                <w:i/>
              </w:rPr>
            </m:ctrlPr>
          </m:sSubPr>
          <m:e>
            <m:r>
              <w:rPr>
                <w:rFonts w:ascii="Cambria Math" w:hAnsi="Cambria Math"/>
              </w:rPr>
              <m:t>x</m:t>
            </m:r>
          </m:e>
          <m:sub>
            <m:r>
              <w:rPr>
                <w:rFonts w:ascii="Cambria Math" w:hAnsi="Cambria Math"/>
              </w:rPr>
              <m:t>C</m:t>
            </m:r>
          </m:sub>
        </m:sSub>
      </m:oMath>
      <w:r>
        <w:t xml:space="preserve"> and </w:t>
      </w:r>
      <w:r>
        <w:rPr>
          <w:i/>
        </w:rPr>
        <w:t>f</w:t>
      </w:r>
      <w:r>
        <w:rPr>
          <w:i/>
          <w:vertAlign w:val="subscript"/>
        </w:rPr>
        <w:t>i</w:t>
      </w:r>
      <w:r>
        <w:t xml:space="preserve"> is equivalent to </w:t>
      </w:r>
      <w:r>
        <w:rPr>
          <w:i/>
        </w:rPr>
        <w:t>x</w:t>
      </w:r>
      <w:r>
        <w:rPr>
          <w:i/>
          <w:vertAlign w:val="subscript"/>
        </w:rPr>
        <w:t>B</w:t>
      </w:r>
      <w:r>
        <w:t xml:space="preserve">.  Substituting these into Eq. </w:t>
      </w:r>
      <w:r w:rsidR="00847981">
        <w:t>13.11</w:t>
      </w:r>
      <w:r>
        <w:t xml:space="preserve">, we obtain the matrix elements in </w:t>
      </w:r>
      <m:oMath>
        <m:r>
          <m:rPr>
            <m:sty m:val="bi"/>
          </m:rPr>
          <w:rPr>
            <w:rFonts w:ascii="Cambria Math" w:hAnsi="Cambria Math"/>
          </w:rPr>
          <m:t>S</m:t>
        </m:r>
      </m:oMath>
      <w:r>
        <w:t xml:space="preserve"> for the reservoir state, which run from </w:t>
      </w:r>
      <w:r>
        <w:rPr>
          <w:i/>
        </w:rPr>
        <w:t>E</w:t>
      </w:r>
      <w:r>
        <w:t xml:space="preserve"> = 1 to </w:t>
      </w:r>
      <w:r>
        <w:rPr>
          <w:i/>
        </w:rPr>
        <w:t>E</w:t>
      </w:r>
      <w:r>
        <w:t xml:space="preserve"> = </w:t>
      </w:r>
      <w:r>
        <w:rPr>
          <w:i/>
        </w:rPr>
        <w:t>N</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N+1,E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E,N+1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E</m:t>
                    </m:r>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f(E)</m:t>
                            </m:r>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e>
                    </m:d>
                  </m:e>
                  <m:sup>
                    <m:r>
                      <w:rPr>
                        <w:rFonts w:ascii="Cambria Math" w:hAnsi="Cambria Math"/>
                      </w:rPr>
                      <m:t>1/2</m:t>
                    </m:r>
                  </m:sup>
                </m:sSup>
              </m:oMath>
            </m:oMathPara>
          </w:p>
        </w:tc>
        <w:tc>
          <w:tcPr>
            <w:tcW w:w="389" w:type="dxa"/>
            <w:vAlign w:val="center"/>
          </w:tcPr>
          <w:p w:rsidR="00BD4E3C" w:rsidRPr="00A33877" w:rsidRDefault="00BD4E3C" w:rsidP="00847981">
            <w:pPr>
              <w:rPr>
                <w:b/>
              </w:rPr>
            </w:pPr>
            <w:r>
              <w:t>(13.</w:t>
            </w:r>
            <w:r w:rsidR="00847981">
              <w:t>19</w:t>
            </w:r>
            <w:r>
              <w:t>)</w:t>
            </w:r>
          </w:p>
        </w:tc>
      </w:tr>
    </w:tbl>
    <w:p w:rsidR="00BD4E3C" w:rsidRDefault="00F77C82" w:rsidP="00422993">
      <w:r>
        <w:t xml:space="preserve">The final matrix element, </w:t>
      </w:r>
      <w:r>
        <w:rPr>
          <w:i/>
        </w:rPr>
        <w:t>S</w:t>
      </w:r>
      <w:r>
        <w:rPr>
          <w:i/>
          <w:vertAlign w:val="subscript"/>
        </w:rPr>
        <w:t>N</w:t>
      </w:r>
      <w:r>
        <w:rPr>
          <w:vertAlign w:val="subscript"/>
        </w:rPr>
        <w:t>+1</w:t>
      </w:r>
      <w:proofErr w:type="gramStart"/>
      <w:r>
        <w:rPr>
          <w:vertAlign w:val="subscript"/>
        </w:rPr>
        <w:t>,</w:t>
      </w:r>
      <w:r>
        <w:rPr>
          <w:i/>
          <w:vertAlign w:val="subscript"/>
        </w:rPr>
        <w:t>N</w:t>
      </w:r>
      <w:proofErr w:type="gramEnd"/>
      <w:r>
        <w:rPr>
          <w:vertAlign w:val="subscript"/>
        </w:rPr>
        <w:t>+1</w:t>
      </w:r>
      <w:r>
        <w:t xml:space="preserve">, is simply </w:t>
      </w:r>
      <w:r>
        <w:rPr>
          <w:i/>
        </w:rPr>
        <w:t>k</w:t>
      </w:r>
      <w:r>
        <w:rPr>
          <w:i/>
          <w:vertAlign w:val="subscript"/>
        </w:rPr>
        <w:t>a</w:t>
      </w:r>
      <w:r>
        <w:t xml:space="preserve">, the canonical loss rate constant of the reservoir state to all the activated grains in </w:t>
      </w:r>
      <w:r>
        <w:rPr>
          <w:i/>
        </w:rPr>
        <w:t>C</w:t>
      </w:r>
      <w:r>
        <w:t xml:space="preserve">.  If the (R3) equilibrium constant, </w:t>
      </w:r>
      <w:r>
        <w:rPr>
          <w:i/>
        </w:rPr>
        <w:t>K</w:t>
      </w:r>
      <w:r w:rsidR="00847981">
        <w:t>,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sSub>
                      <m:sSubPr>
                        <m:ctrlPr>
                          <w:rPr>
                            <w:rFonts w:ascii="Cambria Math" w:hAnsi="Cambria Math"/>
                            <w:i/>
                          </w:rPr>
                        </m:ctrlPr>
                      </m:sSubPr>
                      <m:e>
                        <m:r>
                          <w:rPr>
                            <w:rFonts w:ascii="Cambria Math" w:hAnsi="Cambria Math"/>
                          </w:rPr>
                          <m:t>k</m:t>
                        </m:r>
                      </m:e>
                      <m:sub>
                        <m:r>
                          <w:rPr>
                            <w:rFonts w:ascii="Cambria Math" w:hAnsi="Cambria Math"/>
                          </w:rPr>
                          <m:t>d</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C</m:t>
                        </m:r>
                      </m:sub>
                    </m:sSub>
                  </m:num>
                  <m:den>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389" w:type="dxa"/>
            <w:vAlign w:val="center"/>
          </w:tcPr>
          <w:p w:rsidR="00BD4E3C" w:rsidRPr="00A33877" w:rsidRDefault="00BD4E3C" w:rsidP="00847981">
            <w:pPr>
              <w:rPr>
                <w:b/>
              </w:rPr>
            </w:pPr>
            <w:r>
              <w:t>(13.</w:t>
            </w:r>
            <w:r w:rsidR="00847981">
              <w:t>20</w:t>
            </w:r>
            <w:r>
              <w:t>)</w:t>
            </w:r>
          </w:p>
        </w:tc>
      </w:tr>
    </w:tbl>
    <w:p w:rsidR="00BD4E3C" w:rsidRDefault="00F77C82" w:rsidP="00422993">
      <w:proofErr w:type="gramStart"/>
      <w:r>
        <w:t>then</w:t>
      </w:r>
      <w:proofErr w:type="gramEnd"/>
      <w:r>
        <w:t xml:space="preserve"> </w:t>
      </w:r>
      <w:r>
        <w:rPr>
          <w:i/>
        </w:rPr>
        <w:t>k</w:t>
      </w:r>
      <w:r>
        <w:rPr>
          <w:i/>
          <w:vertAlign w:val="subscript"/>
        </w:rPr>
        <w:t>a</w:t>
      </w:r>
      <w:r>
        <w:t xml:space="preserve"> may be obtained by rearranging Eq. </w:t>
      </w:r>
      <w:r w:rsidR="00847981">
        <w:t>13.20: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=K</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N+1,N+1</m:t>
                    </m:r>
                  </m:sub>
                </m:sSub>
              </m:oMath>
            </m:oMathPara>
          </w:p>
        </w:tc>
        <w:tc>
          <w:tcPr>
            <w:tcW w:w="389" w:type="dxa"/>
            <w:vAlign w:val="center"/>
          </w:tcPr>
          <w:p w:rsidR="00BD4E3C" w:rsidRPr="00A33877" w:rsidRDefault="00BD4E3C" w:rsidP="00847981">
            <w:pPr>
              <w:rPr>
                <w:b/>
              </w:rPr>
            </w:pPr>
            <w:r>
              <w:t>(13.</w:t>
            </w:r>
            <w:r w:rsidR="00847981">
              <w:t>21</w:t>
            </w:r>
            <w:r>
              <w:t>)</w:t>
            </w:r>
          </w:p>
        </w:tc>
      </w:tr>
    </w:tbl>
    <w:p w:rsidR="00F77C82" w:rsidRDefault="00F77C82"/>
    <w:p w:rsidR="00F77C82" w:rsidRDefault="00F77C82">
      <w:pPr>
        <w:pStyle w:val="Heading3"/>
        <w:tabs>
          <w:tab w:val="left" w:pos="567"/>
        </w:tabs>
        <w:ind w:left="426" w:hanging="426"/>
      </w:pPr>
      <w:bookmarkStart w:id="124" w:name="_Toc380341297"/>
      <w:r>
        <w:t>The Contracted Basis Set Approach</w:t>
      </w:r>
      <w:bookmarkEnd w:id="124"/>
    </w:p>
    <w:p w:rsidR="00F77C82" w:rsidRDefault="00F77C82">
      <w:r>
        <w:t xml:space="preserve">The aim of this approach is to reduce the size of the final matrix to be diagonalized by using a basis set that is constructed from the diagonalization of the individual isomer collision energy transfer operators. It is similar in spirit to the basis set methods reported by Venkatash </w:t>
      </w:r>
      <w:r>
        <w:rPr>
          <w:i/>
        </w:rPr>
        <w:t>et al</w:t>
      </w:r>
      <w:r>
        <w:t>.</w:t>
      </w:r>
      <w:r w:rsidR="007A15CE">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 </w:instrText>
      </w:r>
      <w:r w:rsidR="00EF3BB5">
        <w:fldChar w:fldCharType="begin">
          <w:fldData xml:space="preserve">PEVuZE5vdGU+PENpdGU+PEF1dGhvcj5WZW5rYXRlc2g8L0F1dGhvcj48WWVhcj4xOTk3PC9ZZWFy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</w:fldData>
        </w:fldChar>
      </w:r>
      <w:r w:rsidR="00EF3BB5">
        <w:instrText xml:space="preserve"> ADDIN EN.CITE.DATA </w:instrText>
      </w:r>
      <w:r w:rsidR="00EF3BB5">
        <w:fldChar w:fldCharType="end"/>
      </w:r>
      <w:r w:rsidR="007A15CE">
        <w:fldChar w:fldCharType="separate"/>
      </w:r>
      <w:r w:rsidR="0056772A">
        <w:rPr>
          <w:noProof/>
        </w:rPr>
        <w:t>[</w:t>
      </w:r>
      <w:hyperlink w:anchor="_ENREF_26" w:tooltip="Venkatesh, 1997 #22" w:history="1">
        <w:r w:rsidR="00EF3BB5">
          <w:rPr>
            <w:noProof/>
          </w:rPr>
          <w:t>26</w:t>
        </w:r>
      </w:hyperlink>
      <w:r w:rsidR="0056772A">
        <w:rPr>
          <w:noProof/>
        </w:rPr>
        <w:t xml:space="preserve">, </w:t>
      </w:r>
      <w:hyperlink w:anchor="_ENREF_27" w:tooltip="Venkatesh, 1999 #23" w:history="1">
        <w:r w:rsidR="00EF3BB5">
          <w:rPr>
            <w:noProof/>
          </w:rPr>
          <w:t>27</w:t>
        </w:r>
      </w:hyperlink>
      <w:r w:rsidR="0056772A">
        <w:rPr>
          <w:noProof/>
        </w:rPr>
        <w:t>]</w:t>
      </w:r>
      <w:r w:rsidR="007A15CE">
        <w:fldChar w:fldCharType="end"/>
      </w:r>
      <w:r>
        <w:t xml:space="preserve"> Consider a two well isomerization system, after symmetrization the overall master equation matrix can be written as:</w:t>
      </w:r>
    </w:p>
    <w:p w:rsidR="00BD4E3C" w:rsidRPr="00805129" w:rsidRDefault="00BD4E3C" w:rsidP="00805129">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6"/>
        <w:gridCol w:w="7994"/>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M=</m:t>
                </m:r>
                <m:d>
                  <m:dPr>
                    <m:ctrlPr>
                      <w:rPr>
                        <w:rFonts w:ascii="Cambria Math" w:hAnsi="Cambria Math"/>
                        <w:b/>
                        <w:i/>
                      </w:rPr>
                    </m:ctrlPr>
                  </m:dPr>
                  <m:e>
                    <m:m>
                      <m:mPr>
                        <m:mcs>
                          <m:mc>
                            <m:mcPr>
                              <m:count m:val="2"/>
                              <m:mcJc m:val="center"/>
                            </m:mcPr>
                          </m:mc>
                        </m:mcs>
                        <m:ctrlPr>
                          <w:rPr>
                            <w:rFonts w:ascii="Cambria Math" w:hAnsi="Cambria Math"/>
                            <w:b/>
                            <w:i/>
                          </w:rPr>
                        </m:ctrlPr>
                      </m:mPr>
                      <m:mr>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A</m:t>
                                  </m:r>
                                </m:sub>
                              </m:sSub>
                              <m:r>
                                <w:rPr>
                                  <w:rFonts w:ascii="Cambria Math" w:hAnsi="Cambria Math"/>
                                </w:rPr>
                                <m:t>-</m:t>
                              </m:r>
                              <m:r>
                                <m:rPr>
                                  <m:sty m:val="bi"/>
                                </m:rPr>
                                <w:rPr>
                                  <w:rFonts w:ascii="Cambria Math" w:hAnsi="Cambria Math"/>
                                </w:rPr>
                                <m:t>1</m:t>
                              </m:r>
                            </m:e>
                          </m:d>
                        </m:e>
                        <m:e>
                          <m:r>
                            <m:rPr>
                              <m:sty m:val="bi"/>
                            </m:rPr>
                            <w:rPr>
                              <w:rFonts w:ascii="Cambria Math" w:hAnsi="Cambria Math"/>
                            </w:rPr>
                            <m:t>0</m:t>
                          </m:r>
                        </m:e>
                      </m:mr>
                      <m:mr>
                        <m:e>
                          <m:r>
                            <m:rPr>
                              <m:sty m:val="bi"/>
                            </m:rPr>
                            <w:rPr>
                              <w:rFonts w:ascii="Cambria Math" w:hAnsi="Cambria Math"/>
                            </w:rPr>
                            <m:t>0</m:t>
                          </m:r>
                        </m:e>
                        <m:e>
                          <m:r>
                            <w:rPr>
                              <w:rFonts w:ascii="Cambria Math" w:hAnsi="Cambria Math"/>
                            </w:rPr>
                            <m:t>ω</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S</m:t>
                                  </m:r>
                                </m:e>
                                <m:sub>
                                  <m:r>
                                    <w:rPr>
                                      <w:rFonts w:ascii="Cambria Math" w:hAnsi="Cambria Math"/>
                                    </w:rPr>
                                    <m:t>B</m:t>
                                  </m:r>
                                </m:sub>
                              </m:sSub>
                              <m:r>
                                <w:rPr>
                                  <w:rFonts w:ascii="Cambria Math" w:hAnsi="Cambria Math"/>
                                </w:rPr>
                                <m:t>-</m:t>
                              </m:r>
                              <m:r>
                                <m:rPr>
                                  <m:sty m:val="bi"/>
                                </m:rPr>
                                <w:rPr>
                                  <w:rFonts w:ascii="Cambria Math" w:hAnsi="Cambria Math"/>
                                </w:rPr>
                                <m:t>1</m:t>
                              </m:r>
                            </m:e>
                          </m:d>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oMath>
            </m:oMathPara>
          </w:p>
        </w:tc>
        <w:tc>
          <w:tcPr>
            <w:tcW w:w="389" w:type="dxa"/>
            <w:vAlign w:val="center"/>
          </w:tcPr>
          <w:p w:rsidR="00BD4E3C" w:rsidRPr="00A33877" w:rsidRDefault="00BD4E3C" w:rsidP="00847981">
            <w:pPr>
              <w:rPr>
                <w:b/>
              </w:rPr>
            </w:pPr>
            <w:r>
              <w:t>(13.</w:t>
            </w:r>
            <w:r w:rsidR="00847981">
              <w:t>22</w:t>
            </w:r>
            <w:r>
              <w:t>)</w:t>
            </w:r>
          </w:p>
        </w:tc>
      </w:tr>
    </w:tbl>
    <w:p w:rsidR="00BD4E3C" w:rsidRDefault="00F77C82" w:rsidP="00805129">
      <w:proofErr w:type="gramStart"/>
      <w:r>
        <w:t>where</w:t>
      </w:r>
      <w:proofErr w:type="gramEnd"/>
      <w:r>
        <w:t xml:space="preserve"> the first term on the right hand side represents  the collisional activation/deactivation process and the second represents reactive exchange. The first term on the right hand side is clearly </w:t>
      </w:r>
      <w:proofErr w:type="gramStart"/>
      <w:r>
        <w:t>block</w:t>
      </w:r>
      <w:proofErr w:type="gramEnd"/>
      <w:r>
        <w:t xml:space="preserve"> diagonal and each of these blocks can be diagonalized independently, generating two sets of eigenvectors which are orthogonal within each set and between each set. If these sets are denoted </w:t>
      </w:r>
      <m:oMath>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oMath>
      <w:r>
        <w:t xml:space="preserve"> </w:t>
      </w:r>
      <w:proofErr w:type="gramStart"/>
      <w:r>
        <w:t xml:space="preserve">and </w:t>
      </w:r>
      <w:proofErr w:type="gramEnd"/>
      <m:oMath>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oMath>
      <w:r>
        <w:t>, then the combined eigenvector matrix for the first term on the righ</w:t>
      </w:r>
      <w:r w:rsidR="00847981">
        <w:t xml:space="preserve">t hand side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847981" w:rsidP="00D422BE">
            <w:pPr>
              <w:jc w:val="center"/>
            </w:pPr>
            <m:oMathPara>
              <m:oMath>
                <m:r>
                  <m:rPr>
                    <m:sty m:val="bi"/>
                  </m:rPr>
                  <w:rPr>
                    <w:rFonts w:ascii="Cambria Math" w:hAnsi="Cambria Math"/>
                  </w:rPr>
                  <m:t>U=</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oMath>
            </m:oMathPara>
          </w:p>
        </w:tc>
        <w:tc>
          <w:tcPr>
            <w:tcW w:w="389" w:type="dxa"/>
            <w:vAlign w:val="center"/>
          </w:tcPr>
          <w:p w:rsidR="00BD4E3C" w:rsidRPr="00A33877" w:rsidRDefault="00BD4E3C" w:rsidP="0098144A">
            <w:pPr>
              <w:rPr>
                <w:b/>
              </w:rPr>
            </w:pPr>
            <w:r>
              <w:t>(13.</w:t>
            </w:r>
            <w:r w:rsidR="0098144A">
              <w:t>23</w:t>
            </w:r>
            <w:r>
              <w:t>)</w:t>
            </w:r>
          </w:p>
        </w:tc>
      </w:tr>
    </w:tbl>
    <w:p w:rsidR="00BD4E3C" w:rsidRPr="0098144A" w:rsidRDefault="00F77C82" w:rsidP="00805129">
      <w:r>
        <w:t xml:space="preserve">This matrix can then be applied as </w:t>
      </w:r>
      <w:r w:rsidR="0098144A">
        <w:t>a similarity transform to give: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2"/>
        <w:gridCol w:w="7998"/>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p>
                  <m:sSupPr>
                    <m:ctrlPr>
                      <w:rPr>
                        <w:rFonts w:ascii="Cambria Math" w:hAnsi="Cambria Math"/>
                        <w:b/>
                        <w:i/>
                      </w:rPr>
                    </m:ctrlPr>
                  </m:sSupPr>
                  <m:e>
                    <m:r>
                      <m:rPr>
                        <m:sty m:val="bi"/>
                      </m:rPr>
                      <w:rPr>
                        <w:rFonts w:ascii="Cambria Math" w:hAnsi="Cambria Math"/>
                      </w:rPr>
                      <m:t>M</m:t>
                    </m:r>
                  </m:e>
                  <m:sup>
                    <m:r>
                      <m:rPr>
                        <m:sty m:val="bi"/>
                      </m:rP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UMU</m:t>
                    </m:r>
                  </m:e>
                  <m:sup>
                    <m:r>
                      <w:rPr>
                        <w:rFonts w:ascii="Cambria Math" w:hAnsi="Cambria Math"/>
                      </w:rPr>
                      <m:t>T</m:t>
                    </m:r>
                  </m:sup>
                </m:sSup>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
                                </m:rPr>
                                <w:rPr>
                                  <w:rFonts w:ascii="Cambria Math" w:hAnsi="Cambria Math"/>
                                </w:rPr>
                                <m:t>Λ</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
                                </m:rPr>
                                <w:rPr>
                                  <w:rFonts w:ascii="Cambria Math" w:hAnsi="Cambria Math"/>
                                </w:rPr>
                                <m:t>Λ</m:t>
                              </m:r>
                            </m:e>
                            <m:sub>
                              <m:r>
                                <w:rPr>
                                  <w:rFonts w:ascii="Cambria Math" w:hAnsi="Cambria Math"/>
                                </w:rPr>
                                <m:t>B</m:t>
                              </m:r>
                            </m:sub>
                          </m:sSub>
                        </m:e>
                      </m:mr>
                    </m:m>
                  </m:e>
                </m:d>
                <m:r>
                  <m:rPr>
                    <m:sty m:val="bi"/>
                  </m:rPr>
                  <w:rPr>
                    <w:rFonts w:ascii="Cambria Math" w:hAnsi="Cambria Math"/>
                  </w:rPr>
                  <m:t>+</m:t>
                </m:r>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U</m:t>
                              </m:r>
                            </m:e>
                            <m:sub>
                              <m:r>
                                <w:rPr>
                                  <w:rFonts w:ascii="Cambria Math" w:hAnsi="Cambria Math"/>
                                </w:rPr>
                                <m:t>A</m:t>
                              </m:r>
                            </m:sub>
                          </m:sSub>
                        </m:e>
                        <m:e>
                          <m:r>
                            <m:rPr>
                              <m:sty m:val="bi"/>
                            </m:rPr>
                            <w:rPr>
                              <w:rFonts w:ascii="Cambria Math" w:hAnsi="Cambria Math"/>
                            </w:rPr>
                            <m:t>0</m:t>
                          </m:r>
                        </m:e>
                      </m:mr>
                      <m:mr>
                        <m:e>
                          <m:r>
                            <m:rPr>
                              <m:sty m:val="bi"/>
                            </m:rPr>
                            <w:rPr>
                              <w:rFonts w:ascii="Cambria Math" w:hAnsi="Cambria Math"/>
                            </w:rPr>
                            <m:t>0</m:t>
                          </m:r>
                        </m:e>
                        <m:e>
                          <m:sSub>
                            <m:sSubPr>
                              <m:ctrlPr>
                                <w:rPr>
                                  <w:rFonts w:ascii="Cambria Math" w:hAnsi="Cambria Math"/>
                                  <w:b/>
                                  <w:i/>
                                </w:rPr>
                              </m:ctrlPr>
                            </m:sSubPr>
                            <m:e>
                              <m:r>
                                <m:rPr>
                                  <m:sty m:val="bi"/>
                                </m:rPr>
                                <w:rPr>
                                  <w:rFonts w:ascii="Cambria Math" w:hAnsi="Cambria Math"/>
                                </w:rPr>
                                <m:t>U</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
                            <m:sSubPr>
                              <m:ctrlPr>
                                <w:rPr>
                                  <w:rFonts w:ascii="Cambria Math" w:hAnsi="Cambria Math"/>
                                  <w:b/>
                                  <w:i/>
                                </w:rPr>
                              </m:ctrlPr>
                            </m:sSubPr>
                            <m:e>
                              <m:r>
                                <m:rPr>
                                  <m:sty m:val="bi"/>
                                </m:rPr>
                                <w:rPr>
                                  <w:rFonts w:ascii="Cambria Math" w:hAnsi="Cambria Math"/>
                                </w:rPr>
                                <m:t>-K</m:t>
                              </m:r>
                            </m:e>
                            <m:sub>
                              <m:r>
                                <w:rPr>
                                  <w:rFonts w:ascii="Cambria Math" w:hAnsi="Cambria Math"/>
                                </w:rPr>
                                <m:t>A</m:t>
                              </m:r>
                            </m:sub>
                          </m:sSub>
                        </m:e>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mr>
                      <m:mr>
                        <m:e>
                          <m:sSup>
                            <m:sSupPr>
                              <m:ctrlPr>
                                <w:rPr>
                                  <w:rFonts w:ascii="Cambria Math" w:hAnsi="Cambria Math"/>
                                  <w:b/>
                                  <w:i/>
                                </w:rPr>
                              </m:ctrlPr>
                            </m:sSupPr>
                            <m:e>
                              <m:r>
                                <m:rPr>
                                  <m:sty m:val="bi"/>
                                </m:rPr>
                                <w:rPr>
                                  <w:rFonts w:ascii="Cambria Math" w:hAnsi="Cambria Math"/>
                                </w:rPr>
                                <m:t>K</m:t>
                              </m:r>
                            </m:e>
                            <m:sup>
                              <m:r>
                                <m:rPr>
                                  <m:sty m:val="bi"/>
                                </m:rPr>
                                <w:rPr>
                                  <w:rFonts w:ascii="Cambria Math" w:hAnsi="Cambria Math"/>
                                </w:rPr>
                                <m:t>'</m:t>
                              </m:r>
                            </m:sup>
                          </m:sSup>
                        </m:e>
                        <m:e>
                          <m:sSub>
                            <m:sSubPr>
                              <m:ctrlPr>
                                <w:rPr>
                                  <w:rFonts w:ascii="Cambria Math" w:hAnsi="Cambria Math"/>
                                  <w:b/>
                                  <w:i/>
                                </w:rPr>
                              </m:ctrlPr>
                            </m:sSubPr>
                            <m:e>
                              <m:r>
                                <m:rPr>
                                  <m:sty m:val="bi"/>
                                </m:rPr>
                                <w:rPr>
                                  <w:rFonts w:ascii="Cambria Math" w:hAnsi="Cambria Math"/>
                                </w:rPr>
                                <m:t>-K</m:t>
                              </m:r>
                            </m:e>
                            <m:sub>
                              <m:r>
                                <w:rPr>
                                  <w:rFonts w:ascii="Cambria Math" w:hAnsi="Cambria Math"/>
                                </w:rPr>
                                <m:t>B</m:t>
                              </m:r>
                            </m:sub>
                          </m:sSub>
                        </m:e>
                      </m:mr>
                    </m:m>
                  </m:e>
                </m:d>
                <m:d>
                  <m:dPr>
                    <m:ctrlPr>
                      <w:rPr>
                        <w:rFonts w:ascii="Cambria Math" w:hAnsi="Cambria Math"/>
                        <w:b/>
                        <w:i/>
                      </w:rPr>
                    </m:ctrlPr>
                  </m:dPr>
                  <m:e>
                    <m:m>
                      <m:mPr>
                        <m:mcs>
                          <m:mc>
                            <m:mcPr>
                              <m:count m:val="2"/>
                              <m:mcJc m:val="center"/>
                            </m:mcPr>
                          </m:mc>
                        </m:mcs>
                        <m:ctrlPr>
                          <w:rPr>
                            <w:rFonts w:ascii="Cambria Math" w:hAnsi="Cambria Math"/>
                            <w:b/>
                            <w:i/>
                          </w:rPr>
                        </m:ctrlPr>
                      </m:mPr>
                      <m:mr>
                        <m:e>
                          <m:sSubSup>
                            <m:sSubSupPr>
                              <m:ctrlPr>
                                <w:rPr>
                                  <w:rFonts w:ascii="Cambria Math" w:hAnsi="Cambria Math"/>
                                  <w:b/>
                                  <w:i/>
                                </w:rPr>
                              </m:ctrlPr>
                            </m:sSubSupPr>
                            <m:e>
                              <m:r>
                                <m:rPr>
                                  <m:sty m:val="bi"/>
                                </m:rPr>
                                <w:rPr>
                                  <w:rFonts w:ascii="Cambria Math" w:hAnsi="Cambria Math"/>
                                </w:rPr>
                                <m:t>U</m:t>
                              </m:r>
                            </m:e>
                            <m:sub>
                              <m:r>
                                <w:rPr>
                                  <w:rFonts w:ascii="Cambria Math" w:hAnsi="Cambria Math"/>
                                </w:rPr>
                                <m:t>A</m:t>
                              </m:r>
                            </m:sub>
                            <m:sup>
                              <m:r>
                                <w:rPr>
                                  <w:rFonts w:ascii="Cambria Math" w:hAnsi="Cambria Math"/>
                                </w:rPr>
                                <m:t>T</m:t>
                              </m:r>
                            </m:sup>
                          </m:sSubSup>
                        </m:e>
                        <m:e>
                          <m:r>
                            <m:rPr>
                              <m:sty m:val="bi"/>
                            </m:rPr>
                            <w:rPr>
                              <w:rFonts w:ascii="Cambria Math" w:hAnsi="Cambria Math"/>
                            </w:rPr>
                            <m:t>0</m:t>
                          </m:r>
                        </m:e>
                      </m:mr>
                      <m:mr>
                        <m:e>
                          <m:r>
                            <m:rPr>
                              <m:sty m:val="bi"/>
                            </m:rPr>
                            <w:rPr>
                              <w:rFonts w:ascii="Cambria Math" w:hAnsi="Cambria Math"/>
                            </w:rPr>
                            <m:t>0</m:t>
                          </m:r>
                        </m:e>
                        <m:e>
                          <m:sSubSup>
                            <m:sSubSupPr>
                              <m:ctrlPr>
                                <w:rPr>
                                  <w:rFonts w:ascii="Cambria Math" w:hAnsi="Cambria Math"/>
                                  <w:b/>
                                  <w:i/>
                                </w:rPr>
                              </m:ctrlPr>
                            </m:sSubSupPr>
                            <m:e>
                              <m:r>
                                <m:rPr>
                                  <m:sty m:val="bi"/>
                                </m:rPr>
                                <w:rPr>
                                  <w:rFonts w:ascii="Cambria Math" w:hAnsi="Cambria Math"/>
                                </w:rPr>
                                <m:t>U</m:t>
                              </m:r>
                            </m:e>
                            <m:sub>
                              <m:r>
                                <w:rPr>
                                  <w:rFonts w:ascii="Cambria Math" w:hAnsi="Cambria Math"/>
                                </w:rPr>
                                <m:t>B</m:t>
                              </m:r>
                            </m:sub>
                            <m:sup>
                              <m:r>
                                <w:rPr>
                                  <w:rFonts w:ascii="Cambria Math" w:hAnsi="Cambria Math"/>
                                </w:rPr>
                                <m:t>T</m:t>
                              </m:r>
                            </m:sup>
                          </m:sSubSup>
                        </m:e>
                      </m:mr>
                    </m:m>
                  </m:e>
                </m:d>
              </m:oMath>
            </m:oMathPara>
          </w:p>
        </w:tc>
        <w:tc>
          <w:tcPr>
            <w:tcW w:w="389" w:type="dxa"/>
            <w:vAlign w:val="center"/>
          </w:tcPr>
          <w:p w:rsidR="00BD4E3C" w:rsidRPr="00A33877" w:rsidRDefault="00BD4E3C" w:rsidP="0098144A">
            <w:pPr>
              <w:rPr>
                <w:b/>
              </w:rPr>
            </w:pPr>
            <w:r>
              <w:t>(13.</w:t>
            </w:r>
            <w:r w:rsidR="0098144A">
              <w:t>24</w:t>
            </w:r>
            <w:r>
              <w:t>)</w:t>
            </w:r>
          </w:p>
        </w:tc>
      </w:tr>
    </w:tbl>
    <w:p w:rsidR="00F77C82" w:rsidRDefault="00F77C82">
      <w:r>
        <w:t xml:space="preserve">While all the eigenvectors have been used in the above, this is not always necessary to </w:t>
      </w:r>
      <w:proofErr w:type="gramStart"/>
      <w:r>
        <w:t>converge</w:t>
      </w:r>
      <w:proofErr w:type="gramEnd"/>
      <w:r>
        <w:t xml:space="preserve"> the smallest eigenvalues of the overall matrix. If a smaller set is sufficient then there is the potential for increased computational efficiency.</w:t>
      </w:r>
    </w:p>
    <w:p w:rsidR="00F77C82" w:rsidRPr="00246233" w:rsidRDefault="00F77C82" w:rsidP="001943CB">
      <w:pPr>
        <w:pStyle w:val="Heading2"/>
      </w:pPr>
      <w:bookmarkStart w:id="125" w:name="_Ref347673354"/>
      <w:bookmarkStart w:id="126" w:name="_Toc380341298"/>
      <w:r w:rsidRPr="00246233">
        <w:t>Inverse Laplace Transform</w:t>
      </w:r>
      <w:bookmarkEnd w:id="125"/>
      <w:bookmarkEnd w:id="126"/>
    </w:p>
    <w:p w:rsidR="00F77C82" w:rsidRDefault="00F77C82">
      <w:r>
        <w:t xml:space="preserve">As discussed above the inverse Laplace transform (ILT) can be used to obtain microcanonical rate coefficients from an existing Arrhenius form. In the following an outline is given of how the methods are applied for both the case where the Arrhenius form is for </w:t>
      </w:r>
      <w:proofErr w:type="gramStart"/>
      <w:r>
        <w:t>a unimolecular</w:t>
      </w:r>
      <w:proofErr w:type="gramEnd"/>
      <w:r>
        <w:t xml:space="preserve"> dissociation and for a bimolecular association.</w:t>
      </w:r>
    </w:p>
    <w:p w:rsidR="00F77C82" w:rsidRDefault="00F77C82">
      <w:pPr>
        <w:pStyle w:val="Heading3"/>
        <w:tabs>
          <w:tab w:val="left" w:pos="567"/>
        </w:tabs>
        <w:ind w:left="426" w:hanging="426"/>
      </w:pPr>
      <w:bookmarkStart w:id="127" w:name="_Ref353724256"/>
      <w:bookmarkStart w:id="128" w:name="_Toc380341299"/>
      <w:r>
        <w:t>Unimolecular ILT</w:t>
      </w:r>
      <w:bookmarkEnd w:id="127"/>
      <w:bookmarkEnd w:id="128"/>
    </w:p>
    <w:p w:rsidR="00BD4E3C" w:rsidRDefault="00F77C82" w:rsidP="00842ED7">
      <w:pPr>
        <w:spacing w:line="480" w:lineRule="auto"/>
      </w:pPr>
      <w:r>
        <w:t>The canonical high pressure rate coefficient may be expre</w:t>
      </w:r>
      <w:r w:rsidR="0098144A">
        <w:t>ssed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25</w:t>
            </w:r>
            <w:r>
              <w:t>)</w:t>
            </w:r>
          </w:p>
        </w:tc>
      </w:tr>
    </w:tbl>
    <w:p w:rsidR="00BD4E3C" w:rsidRDefault="00F77C82" w:rsidP="00842ED7">
      <w:pPr>
        <w:spacing w:line="480" w:lineRule="auto"/>
      </w:pPr>
      <w:r>
        <w:t xml:space="preserve">Where </w:t>
      </w:r>
      <m:oMath>
        <m:r>
          <w:rPr>
            <w:rFonts w:ascii="Cambria Math" w:hAnsi="Cambria Math"/>
          </w:rPr>
          <m:t>ρ</m:t>
        </m:r>
        <m:d>
          <m:dPr>
            <m:ctrlPr>
              <w:rPr>
                <w:rFonts w:ascii="Cambria Math" w:hAnsi="Cambria Math"/>
                <w:i/>
              </w:rPr>
            </m:ctrlPr>
          </m:dPr>
          <m:e>
            <m:r>
              <w:rPr>
                <w:rFonts w:ascii="Cambria Math" w:hAnsi="Cambria Math"/>
              </w:rPr>
              <m:t>E</m:t>
            </m:r>
          </m:e>
        </m:d>
      </m:oMath>
      <w:r>
        <w:t xml:space="preserve"> is the rovibrational density of states and </w:t>
      </w:r>
      <m:oMath>
        <m:r>
          <w:rPr>
            <w:rFonts w:ascii="Cambria Math" w:hAnsi="Cambria Math"/>
          </w:rPr>
          <m:t>Q(β)</m:t>
        </m:r>
      </m:oMath>
      <w:r>
        <w:t xml:space="preserve"> is the corresponding canonical partition function. Substituting Eq. </w:t>
      </w:r>
      <w:r w:rsidR="0098144A">
        <w:t>13</w:t>
      </w:r>
      <w:r>
        <w:t xml:space="preserve">.2 for </w:t>
      </w:r>
      <m:oMath>
        <m:r>
          <w:rPr>
            <w:rFonts w:ascii="Cambria Math" w:hAnsi="Cambria Math"/>
          </w:rPr>
          <m:t>k</m:t>
        </m:r>
        <m:d>
          <m:dPr>
            <m:ctrlPr>
              <w:rPr>
                <w:rFonts w:ascii="Cambria Math" w:hAnsi="Cambria Math"/>
                <w:i/>
              </w:rPr>
            </m:ctrlPr>
          </m:dPr>
          <m:e>
            <m:r>
              <w:rPr>
                <w:rFonts w:ascii="Cambria Math" w:hAnsi="Cambria Math"/>
              </w:rPr>
              <m:t>E</m:t>
            </m:r>
          </m:e>
        </m:d>
      </m:oMath>
      <w:r w:rsidR="0098144A">
        <w:t xml:space="preserve">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
        <w:gridCol w:w="7995"/>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hQ(β)</m:t>
                    </m:r>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m:t>
                            </m:r>
                            <m:r>
                              <w:rPr>
                                <w:rFonts w:ascii="Cambria Math" w:hAnsi="Cambria Math"/>
                              </w:rPr>
                              <m:t>E</m:t>
                            </m:r>
                          </m:e>
                        </m:d>
                      </m:e>
                    </m:func>
                    <m:r>
                      <w:rPr>
                        <w:rFonts w:ascii="Cambria Math" w:hAnsi="Cambria Math"/>
                      </w:rPr>
                      <m:t>dE</m:t>
                    </m:r>
                  </m:e>
                </m:nary>
              </m:oMath>
            </m:oMathPara>
          </w:p>
        </w:tc>
        <w:tc>
          <w:tcPr>
            <w:tcW w:w="389" w:type="dxa"/>
            <w:vAlign w:val="center"/>
          </w:tcPr>
          <w:p w:rsidR="00BD4E3C" w:rsidRPr="00A33877" w:rsidRDefault="00BD4E3C" w:rsidP="0098144A">
            <w:pPr>
              <w:rPr>
                <w:b/>
              </w:rPr>
            </w:pPr>
            <w:r>
              <w:t>(13.</w:t>
            </w:r>
            <w:r w:rsidR="0098144A">
              <w:t>26</w:t>
            </w:r>
            <w:r>
              <w:t>)</w:t>
            </w:r>
          </w:p>
        </w:tc>
      </w:tr>
    </w:tbl>
    <w:p w:rsidR="00BD4E3C" w:rsidRDefault="0098144A" w:rsidP="00842ED7">
      <w:pPr>
        <w:spacing w:line="480" w:lineRule="auto"/>
      </w:pPr>
      <w:proofErr w:type="gramStart"/>
      <w:r>
        <w:t>and</w:t>
      </w:r>
      <w:proofErr w:type="gramEnd"/>
      <w:r>
        <w:t xml:space="preserve"> rearranging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hQ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W</m:t>
                    </m:r>
                    <m:d>
                      <m:dPr>
                        <m:ctrlPr>
                          <w:rPr>
                            <w:rFonts w:ascii="Cambria Math" w:hAnsi="Cambria Math"/>
                            <w:i/>
                          </w:rPr>
                        </m:ctrlPr>
                      </m:dPr>
                      <m:e>
                        <m:r>
                          <w:rPr>
                            <w:rFonts w:ascii="Cambria Math" w:hAnsi="Cambria Math"/>
                          </w:rPr>
                          <m:t>E</m:t>
                        </m:r>
                      </m:e>
                    </m:d>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-βE</m:t>
                            </m:r>
                          </m:e>
                        </m:d>
                      </m:e>
                    </m:func>
                    <m:r>
                      <w:rPr>
                        <w:rFonts w:ascii="Cambria Math" w:hAnsi="Cambria Math"/>
                      </w:rPr>
                      <m:t>dE</m:t>
                    </m:r>
                  </m:e>
                </m:nary>
                <m:r>
                  <m:rPr>
                    <m:scr m:val="script"/>
                  </m:rPr>
                  <w:rPr>
                    <w:rFonts w:ascii="Cambria Math" w:hAnsi="Cambria Math"/>
                  </w:rPr>
                  <m:t>=L[</m:t>
                </m:r>
                <m:r>
                  <w:rPr>
                    <w:rFonts w:ascii="Cambria Math" w:hAnsi="Cambria Math"/>
                  </w:rPr>
                  <m:t>W(E)]</m:t>
                </m:r>
              </m:oMath>
            </m:oMathPara>
          </w:p>
        </w:tc>
        <w:tc>
          <w:tcPr>
            <w:tcW w:w="389" w:type="dxa"/>
            <w:vAlign w:val="center"/>
          </w:tcPr>
          <w:p w:rsidR="00BD4E3C" w:rsidRPr="00A33877" w:rsidRDefault="00BD4E3C" w:rsidP="0098144A">
            <w:pPr>
              <w:rPr>
                <w:b/>
              </w:rPr>
            </w:pPr>
            <w:r>
              <w:t>(13.</w:t>
            </w:r>
            <w:r w:rsidR="0098144A">
              <w:t>27</w:t>
            </w:r>
            <w:r>
              <w:t>)</w:t>
            </w:r>
          </w:p>
        </w:tc>
      </w:tr>
    </w:tbl>
    <w:p w:rsidR="00BD4E3C" w:rsidRDefault="00F77C82" w:rsidP="00842ED7">
      <w:pPr>
        <w:spacing w:line="480" w:lineRule="auto"/>
      </w:pPr>
      <w:proofErr w:type="gramStart"/>
      <w:r>
        <w:rPr>
          <w:i/>
        </w:rPr>
        <w:t>W</w:t>
      </w:r>
      <w:r>
        <w:t>(</w:t>
      </w:r>
      <w:proofErr w:type="gramEnd"/>
      <w:r>
        <w:rPr>
          <w:i/>
        </w:rPr>
        <w:t>E</w:t>
      </w:r>
      <w:r>
        <w:t>) can be recovered by i</w:t>
      </w:r>
      <w:r w:rsidR="0098144A">
        <w:t>nverting the Laplace transform,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W</m:t>
                </m:r>
                <m:d>
                  <m:dPr>
                    <m:ctrlPr>
                      <w:rPr>
                        <w:rFonts w:ascii="Cambria Math" w:hAnsi="Cambria Math"/>
                        <w:i/>
                      </w:rPr>
                    </m:ctrlPr>
                  </m:dPr>
                  <m:e>
                    <m:r>
                      <w:rPr>
                        <w:rFonts w:ascii="Cambria Math" w:hAnsi="Cambria Math"/>
                      </w:rPr>
                      <m:t>E</m:t>
                    </m:r>
                  </m:e>
                </m:d>
                <m:r>
                  <w:rPr>
                    <w:rFonts w:ascii="Cambria Math" w:hAnsi="Cambria Math"/>
                  </w:rPr>
                  <m:t>=h</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k</m:t>
                    </m:r>
                    <m:d>
                      <m:dPr>
                        <m:ctrlPr>
                          <w:rPr>
                            <w:rFonts w:ascii="Cambria Math" w:hAnsi="Cambria Math"/>
                            <w:i/>
                          </w:rPr>
                        </m:ctrlPr>
                      </m:dPr>
                      <m:e>
                        <m:r>
                          <w:rPr>
                            <w:rFonts w:ascii="Cambria Math" w:hAnsi="Cambria Math"/>
                          </w:rPr>
                          <m:t>β</m:t>
                        </m:r>
                      </m:e>
                    </m:d>
                  </m:e>
                </m:d>
              </m:oMath>
            </m:oMathPara>
          </w:p>
        </w:tc>
        <w:tc>
          <w:tcPr>
            <w:tcW w:w="389" w:type="dxa"/>
            <w:vAlign w:val="center"/>
          </w:tcPr>
          <w:p w:rsidR="00BD4E3C" w:rsidRPr="00A33877" w:rsidRDefault="00BD4E3C" w:rsidP="0098144A">
            <w:pPr>
              <w:rPr>
                <w:b/>
              </w:rPr>
            </w:pPr>
            <w:r>
              <w:t>(13.</w:t>
            </w:r>
            <w:r w:rsidR="0098144A">
              <w:t>28</w:t>
            </w:r>
            <w:r>
              <w:t>)</w:t>
            </w:r>
          </w:p>
        </w:tc>
      </w:tr>
    </w:tbl>
    <w:p w:rsidR="00BD4E3C" w:rsidRDefault="00F77C82" w:rsidP="000B6CF0">
      <w:pPr>
        <w:spacing w:line="480" w:lineRule="auto"/>
      </w:pPr>
      <w:r>
        <w:t xml:space="preserve">If </w:t>
      </w:r>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 xml:space="preserve"> </m:t>
        </m:r>
      </m:oMath>
      <w:r>
        <w:t>can be represented by the</w:t>
      </w:r>
      <w:r w:rsidR="0098144A">
        <w:t xml:space="preserve"> modified Arrhenius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0</m:t>
                                </m:r>
                              </m:sub>
                            </m:sSub>
                          </m:num>
                          <m:den>
                            <m:r>
                              <w:rPr>
                                <w:rFonts w:ascii="Cambria Math" w:hAnsi="Cambria Math"/>
                              </w:rPr>
                              <m:t>β</m:t>
                            </m:r>
                          </m:den>
                        </m:f>
                      </m:e>
                    </m:d>
                  </m:e>
                  <m:sup>
                    <m:r>
                      <w:rPr>
                        <w:rFonts w:ascii="Cambria Math" w:hAnsi="Cambria Math"/>
                      </w:rPr>
                      <m:t>n</m:t>
                    </m:r>
                  </m:sup>
                </m:sSup>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oMath>
            </m:oMathPara>
          </w:p>
        </w:tc>
        <w:tc>
          <w:tcPr>
            <w:tcW w:w="389" w:type="dxa"/>
            <w:vAlign w:val="center"/>
          </w:tcPr>
          <w:p w:rsidR="00BD4E3C" w:rsidRPr="00A33877" w:rsidRDefault="00BD4E3C" w:rsidP="0098144A">
            <w:pPr>
              <w:rPr>
                <w:b/>
              </w:rPr>
            </w:pPr>
            <w:r>
              <w:t>(13.</w:t>
            </w:r>
            <w:r w:rsidR="0098144A">
              <w:t>29</w:t>
            </w:r>
            <w:r>
              <w:t>)</w:t>
            </w:r>
          </w:p>
        </w:tc>
      </w:tr>
    </w:tbl>
    <w:p w:rsidR="00BD4E3C" w:rsidRDefault="0098144A" w:rsidP="000B6CF0">
      <w:pPr>
        <w:spacing w:line="480" w:lineRule="auto"/>
      </w:pPr>
      <w:proofErr w:type="gramStart"/>
      <w:r>
        <w:t>it</w:t>
      </w:r>
      <w:proofErr w:type="gramEnd"/>
      <w:r>
        <w:t xml:space="preserve"> follows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
        <w:gridCol w:w="8000"/>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98144A">
            <w:pPr>
              <w:rPr>
                <w:b/>
              </w:rPr>
            </w:pPr>
            <w:r>
              <w:t>(13.</w:t>
            </w:r>
            <w:r w:rsidR="0098144A">
              <w:t>30</w:t>
            </w:r>
            <w:r>
              <w:t>)</w:t>
            </w:r>
          </w:p>
        </w:tc>
      </w:tr>
    </w:tbl>
    <w:p w:rsidR="00BD4E3C" w:rsidRDefault="00F77C82" w:rsidP="00B20A6A">
      <w:pPr>
        <w:spacing w:line="480" w:lineRule="auto"/>
      </w:pPr>
      <w:r>
        <w:t>Further progress can be made by applying th</w:t>
      </w:r>
      <w:r w:rsidR="0098144A">
        <w:t>e convolution theorem: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=q⨂g</m:t>
                </m:r>
              </m:oMath>
            </m:oMathPara>
          </w:p>
        </w:tc>
        <w:tc>
          <w:tcPr>
            <w:tcW w:w="389" w:type="dxa"/>
            <w:vAlign w:val="center"/>
          </w:tcPr>
          <w:p w:rsidR="00BD4E3C" w:rsidRPr="00A33877" w:rsidRDefault="00BD4E3C" w:rsidP="0098144A">
            <w:pPr>
              <w:rPr>
                <w:b/>
              </w:rPr>
            </w:pPr>
            <w:r>
              <w:t>(13.</w:t>
            </w:r>
            <w:r w:rsidR="0098144A">
              <w:t>31</w:t>
            </w:r>
            <w:r>
              <w:t>)</w:t>
            </w:r>
          </w:p>
        </w:tc>
      </w:tr>
    </w:tbl>
    <w:p w:rsidR="00BD4E3C" w:rsidRDefault="00F77C82" w:rsidP="00B20A6A">
      <w:pPr>
        <w:spacing w:line="480" w:lineRule="auto"/>
      </w:pPr>
      <w:proofErr w:type="gramStart"/>
      <w:r>
        <w:t>where</w:t>
      </w:r>
      <w:proofErr w:type="gramEnd"/>
      <w:r>
        <w:t xml:space="preserve"> </w:t>
      </w:r>
      <w:r>
        <w:rPr>
          <w:i/>
        </w:rPr>
        <w:t>Q</w:t>
      </w:r>
      <w:r>
        <w:t xml:space="preserve"> and </w:t>
      </w:r>
      <w:r>
        <w:rPr>
          <w:i/>
        </w:rPr>
        <w:t>q</w:t>
      </w:r>
      <w:r>
        <w:t xml:space="preserve">, and </w:t>
      </w:r>
      <w:r>
        <w:rPr>
          <w:i/>
        </w:rPr>
        <w:t>G</w:t>
      </w:r>
      <w:r>
        <w:t xml:space="preserve"> and </w:t>
      </w:r>
      <w:r>
        <w:rPr>
          <w:i/>
        </w:rPr>
        <w:t>g</w:t>
      </w:r>
      <w:r>
        <w:t xml:space="preserve"> are transform pairs, and </w:t>
      </w:r>
      <m:oMath>
        <m:r>
          <w:rPr>
            <w:rFonts w:ascii="Cambria Math" w:hAnsi="Cambria Math"/>
          </w:rPr>
          <m:t xml:space="preserve">⨂ </m:t>
        </m:r>
      </m:oMath>
      <w:r>
        <w:t xml:space="preserve">denotes convolution. Solution of </w:t>
      </w:r>
      <w:r w:rsidR="0098144A">
        <w:t>13.30</w:t>
      </w:r>
      <w:r>
        <w:t xml:space="preserve"> </w:t>
      </w:r>
      <w:r w:rsidR="0098144A">
        <w:t>is possible by recognizing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0"/>
        <w:gridCol w:w="7990"/>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β</m:t>
                        </m:r>
                      </m:e>
                    </m:d>
                  </m:e>
                </m:d>
                <m:r>
                  <w:rPr>
                    <w:rFonts w:ascii="Cambria Math" w:hAnsi="Cambria Math"/>
                  </w:rPr>
                  <m:t>=ρ</m:t>
                </m:r>
                <m:d>
                  <m:dPr>
                    <m:ctrlPr>
                      <w:rPr>
                        <w:rFonts w:ascii="Cambria Math" w:hAnsi="Cambria Math"/>
                        <w:i/>
                      </w:rPr>
                    </m:ctrlPr>
                  </m:dPr>
                  <m:e>
                    <m:r>
                      <w:rPr>
                        <w:rFonts w:ascii="Cambria Math" w:hAnsi="Cambria Math"/>
                      </w:rPr>
                      <m:t>E</m:t>
                    </m:r>
                  </m:e>
                </m:d>
              </m:oMath>
            </m:oMathPara>
          </w:p>
        </w:tc>
        <w:tc>
          <w:tcPr>
            <w:tcW w:w="389" w:type="dxa"/>
            <w:vAlign w:val="center"/>
          </w:tcPr>
          <w:p w:rsidR="00BD4E3C" w:rsidRPr="00A33877" w:rsidRDefault="00BD4E3C" w:rsidP="0098144A">
            <w:pPr>
              <w:rPr>
                <w:b/>
              </w:rPr>
            </w:pPr>
            <w:r>
              <w:t>(13.</w:t>
            </w:r>
            <w:r w:rsidR="0098144A">
              <w:t>32</w:t>
            </w:r>
            <w:r>
              <w:t>)</w:t>
            </w:r>
          </w:p>
        </w:tc>
      </w:tr>
    </w:tbl>
    <w:p w:rsidR="00BD4E3C" w:rsidRDefault="0098144A" w:rsidP="00EE5FF8">
      <w:pPr>
        <w:spacing w:line="480" w:lineRule="auto"/>
      </w:pPr>
      <w:r>
        <w:t>And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7"/>
        <w:gridCol w:w="7993"/>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β</m:t>
                        </m:r>
                      </m:e>
                    </m:d>
                  </m:e>
                </m:d>
                <m:r>
                  <w:rPr>
                    <w:rFonts w:ascii="Cambria Math" w:hAnsi="Cambria Math"/>
                  </w:rPr>
                  <m:t>=</m:t>
                </m:r>
                <m:sSup>
                  <m:sSupPr>
                    <m:ctrlPr>
                      <w:rPr>
                        <w:rFonts w:ascii="Cambria Math" w:hAnsi="Cambria Math"/>
                        <w:i/>
                      </w:rPr>
                    </m:ctrlPr>
                  </m:sSupPr>
                  <m:e>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num>
                  <m:den>
                    <m:r>
                      <m:rPr>
                        <m:sty m:val="p"/>
                      </m:rPr>
                      <w:rPr>
                        <w:rFonts w:ascii="Cambria Math" w:hAnsi="Cambria Math"/>
                      </w:rPr>
                      <m:t>Γ</m:t>
                    </m:r>
                    <m:r>
                      <w:rPr>
                        <w:rFonts w:ascii="Cambria Math" w:hAnsi="Cambria Math"/>
                      </w:rPr>
                      <m:t>(n)</m:t>
                    </m:r>
                  </m:den>
                </m:f>
              </m:oMath>
            </m:oMathPara>
          </w:p>
        </w:tc>
        <w:tc>
          <w:tcPr>
            <w:tcW w:w="389" w:type="dxa"/>
            <w:vAlign w:val="center"/>
          </w:tcPr>
          <w:p w:rsidR="00BD4E3C" w:rsidRPr="00A33877" w:rsidRDefault="00BD4E3C" w:rsidP="0098144A">
            <w:pPr>
              <w:rPr>
                <w:b/>
              </w:rPr>
            </w:pPr>
            <w:r>
              <w:t>(13.</w:t>
            </w:r>
            <w:r w:rsidR="0098144A">
              <w:t>33</w:t>
            </w:r>
            <w:r>
              <w:t>)</w:t>
            </w:r>
          </w:p>
        </w:tc>
      </w:tr>
    </w:tbl>
    <w:p w:rsidR="00F77C82" w:rsidRDefault="00F77C82">
      <w:pPr>
        <w:pStyle w:val="Equation"/>
      </w:pPr>
    </w:p>
    <w:p w:rsidR="00BD4E3C" w:rsidRDefault="00F77C82" w:rsidP="00EE5FF8">
      <w:pPr>
        <w:spacing w:line="480" w:lineRule="auto"/>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E-</m:t>
            </m:r>
            <m:sSub>
              <m:sSubPr>
                <m:ctrlPr>
                  <w:rPr>
                    <w:rFonts w:ascii="Cambria Math" w:hAnsi="Cambria Math"/>
                    <w:i/>
                  </w:rPr>
                </m:ctrlPr>
              </m:sSubPr>
              <m:e>
                <m:r>
                  <w:rPr>
                    <w:rFonts w:ascii="Cambria Math" w:hAnsi="Cambria Math"/>
                  </w:rPr>
                  <m:t>E</m:t>
                </m:r>
              </m:e>
              <m:sub>
                <m:r>
                  <w:rPr>
                    <w:rFonts w:ascii="Cambria Math" w:hAnsi="Cambria Math"/>
                  </w:rPr>
                  <m:t>a</m:t>
                </m:r>
              </m:sub>
            </m:sSub>
          </m:e>
        </m:d>
        <m:r>
          <w:rPr>
            <w:rFonts w:ascii="Cambria Math" w:hAnsi="Cambria Math"/>
          </w:rPr>
          <m:t>=0</m:t>
        </m:r>
      </m:oMath>
      <w:r>
        <w:t xml:space="preserve"> if </w:t>
      </w:r>
      <w:r>
        <w:rPr>
          <w:i/>
        </w:rPr>
        <w:t>E</w:t>
      </w:r>
      <w:r>
        <w:t xml:space="preserve"> &lt; </w:t>
      </w:r>
      <w:r>
        <w:rPr>
          <w:i/>
        </w:rPr>
        <w:t>E</w:t>
      </w:r>
      <w:r>
        <w:rPr>
          <w:i/>
          <w:vertAlign w:val="subscript"/>
        </w:rPr>
        <w:t>a</w:t>
      </w:r>
      <w:r>
        <w:t xml:space="preserve"> and is unity otherwise, is the Heavyside step function. </w:t>
      </w:r>
      <w:r w:rsidR="00EE5FF8">
        <w:t xml:space="preserve">Convolving the ILTs in Eq. </w:t>
      </w:r>
      <w:r w:rsidR="0098144A">
        <w:t>13</w:t>
      </w:r>
      <w:r w:rsidR="00EE5FF8">
        <w:t>.3</w:t>
      </w:r>
      <w:r w:rsidR="0098144A">
        <w:t>2</w:t>
      </w:r>
      <w:r w:rsidR="00EE5FF8">
        <w:t xml:space="preserve"> and </w:t>
      </w:r>
      <w:r w:rsidR="0098144A">
        <w:t>13.33 gives: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98144A" w:rsidP="00D422BE">
            <w:pPr>
              <w:jc w:val="center"/>
            </w:pPr>
            <m:oMathPara>
              <m:oMath>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num>
                  <m:den>
                    <m:r>
                      <m:rPr>
                        <m:sty m:val="p"/>
                      </m:rPr>
                      <w:rPr>
                        <w:rFonts w:ascii="Cambria Math" w:hAnsi="Cambria Math"/>
                      </w:rPr>
                      <m:t>Γ</m:t>
                    </m:r>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E</m:t>
                    </m:r>
                  </m:sup>
                  <m:e>
                    <m:r>
                      <w:rPr>
                        <w:rFonts w:ascii="Cambria Math" w:hAnsi="Cambria Math"/>
                      </w:rPr>
                      <m:t>dτρ</m:t>
                    </m:r>
                    <m:d>
                      <m:dPr>
                        <m:ctrlPr>
                          <w:rPr>
                            <w:rFonts w:ascii="Cambria Math" w:hAnsi="Cambria Math"/>
                            <w:i/>
                          </w:rPr>
                        </m:ctrlPr>
                      </m:dPr>
                      <m:e>
                        <m:r>
                          <w:rPr>
                            <w:rFonts w:ascii="Cambria Math" w:hAnsi="Cambria Math"/>
                          </w:rPr>
                          <m:t>E-τ</m:t>
                        </m:r>
                      </m:e>
                    </m:d>
                    <m:sSup>
                      <m:sSupPr>
                        <m:ctrlPr>
                          <w:rPr>
                            <w:rFonts w:ascii="Cambria Math" w:hAnsi="Cambria Math"/>
                            <w:i/>
                          </w:rPr>
                        </m:ctrlPr>
                      </m:sSupPr>
                      <m:e>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sup>
                        <m:r>
                          <w:rPr>
                            <w:rFonts w:ascii="Cambria Math" w:hAnsi="Cambria Math"/>
                          </w:rPr>
                          <m:t>n-1</m:t>
                        </m:r>
                      </m:sup>
                    </m:sSup>
                    <m:r>
                      <w:rPr>
                        <w:rFonts w:ascii="Cambria Math" w:hAnsi="Cambria Math"/>
                      </w:rPr>
                      <m:t>u</m:t>
                    </m:r>
                    <m:d>
                      <m:dPr>
                        <m:ctrlPr>
                          <w:rPr>
                            <w:rFonts w:ascii="Cambria Math" w:hAnsi="Cambria Math"/>
                            <w:i/>
                          </w:rPr>
                        </m:ctrlPr>
                      </m:dPr>
                      <m:e>
                        <m:r>
                          <w:rPr>
                            <w:rFonts w:ascii="Cambria Math" w:hAnsi="Cambria Math"/>
                          </w:rPr>
                          <m:t>τ-</m:t>
                        </m:r>
                        <m:sSub>
                          <m:sSubPr>
                            <m:ctrlPr>
                              <w:rPr>
                                <w:rFonts w:ascii="Cambria Math" w:hAnsi="Cambria Math"/>
                                <w:i/>
                              </w:rPr>
                            </m:ctrlPr>
                          </m:sSubPr>
                          <m:e>
                            <m:r>
                              <w:rPr>
                                <w:rFonts w:ascii="Cambria Math" w:hAnsi="Cambria Math"/>
                              </w:rPr>
                              <m:t>E</m:t>
                            </m:r>
                          </m:e>
                          <m:sub>
                            <m:r>
                              <w:rPr>
                                <w:rFonts w:ascii="Cambria Math" w:hAnsi="Cambria Math"/>
                              </w:rPr>
                              <m:t>a</m:t>
                            </m:r>
                          </m:sub>
                        </m:sSub>
                      </m:e>
                    </m:d>
                  </m:e>
                </m:nary>
              </m:oMath>
            </m:oMathPara>
          </w:p>
        </w:tc>
        <w:tc>
          <w:tcPr>
            <w:tcW w:w="389" w:type="dxa"/>
            <w:vAlign w:val="center"/>
          </w:tcPr>
          <w:p w:rsidR="00BD4E3C" w:rsidRPr="00A33877" w:rsidRDefault="00BD4E3C" w:rsidP="0098144A">
            <w:pPr>
              <w:rPr>
                <w:b/>
              </w:rPr>
            </w:pPr>
            <w:r>
              <w:t>(13.</w:t>
            </w:r>
            <w:r w:rsidR="0098144A">
              <w:t>34</w:t>
            </w:r>
            <w:r>
              <w:t>)</w:t>
            </w:r>
          </w:p>
        </w:tc>
      </w:tr>
    </w:tbl>
    <w:p w:rsidR="00F77C82" w:rsidRDefault="00F77C82">
      <w:pPr>
        <w:spacing w:line="480" w:lineRule="auto"/>
      </w:pPr>
      <w:r>
        <w:t>The units should be input follows:</w:t>
      </w:r>
    </w:p>
    <w:p w:rsidR="00F77C82" w:rsidRDefault="0098144A">
      <w:pPr>
        <w:spacing w:line="480" w:lineRule="auto"/>
        <w:rPr>
          <w:vertAlign w:val="superscript"/>
        </w:rPr>
      </w:pPr>
      <m:oMath>
        <m:r>
          <w:rPr>
            <w:rFonts w:ascii="Cambria Math" w:hAnsi="Cambria Math"/>
          </w:rPr>
          <m:t>ρ</m:t>
        </m:r>
        <m:d>
          <m:dPr>
            <m:ctrlPr>
              <w:rPr>
                <w:rFonts w:ascii="Cambria Math" w:hAnsi="Cambria Math"/>
                <w:i/>
              </w:rPr>
            </m:ctrlPr>
          </m:dPr>
          <m:e>
            <m:r>
              <w:rPr>
                <w:rFonts w:ascii="Cambria Math" w:hAnsi="Cambria Math"/>
              </w:rPr>
              <m:t>E</m:t>
            </m:r>
          </m:e>
        </m:d>
      </m:oMath>
      <w:r w:rsidR="00F77C82">
        <w:t xml:space="preserve"> </w:t>
      </w:r>
      <w:proofErr w:type="gramStart"/>
      <w:r w:rsidR="00F77C82">
        <w:t>in</w:t>
      </w:r>
      <w:proofErr w:type="gramEnd"/>
      <w:r w:rsidR="00F77C82">
        <w:t xml:space="preserve"> states per cm</w:t>
      </w:r>
      <w:r w:rsidR="00F77C82">
        <w:rPr>
          <w:vertAlign w:val="superscript"/>
        </w:rPr>
        <w:t>-1</w:t>
      </w:r>
    </w:p>
    <w:p w:rsidR="00F77C82" w:rsidRDefault="00100241">
      <w:pPr>
        <w:spacing w:line="48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F77C82">
        <w:t xml:space="preserve">  </w:t>
      </w:r>
      <w:proofErr w:type="gramStart"/>
      <w:r w:rsidR="00F77C82">
        <w:t>in</w:t>
      </w:r>
      <w:proofErr w:type="gramEnd"/>
      <w:r w:rsidR="00F77C82">
        <w:t xml:space="preserve"> molecules cm</w:t>
      </w:r>
      <w:r w:rsidR="00F77C82">
        <w:rPr>
          <w:vertAlign w:val="superscript"/>
        </w:rPr>
        <w:t>-3</w:t>
      </w:r>
      <w:r w:rsidR="00F77C82">
        <w:t xml:space="preserve"> s</w:t>
      </w:r>
      <w:r w:rsidR="00F77C82">
        <w:rPr>
          <w:vertAlign w:val="superscript"/>
        </w:rPr>
        <w:t>-1</w:t>
      </w:r>
    </w:p>
    <w:p w:rsidR="00FA6E7F" w:rsidRPr="004C6626" w:rsidRDefault="00100241" w:rsidP="00B71696">
      <w:pPr>
        <w:spacing w:line="480" w:lineRule="auto"/>
      </w:pPr>
      <m:oMath>
        <m:sSub>
          <m:sSubPr>
            <m:ctrlPr>
              <w:rPr>
                <w:rFonts w:ascii="Cambria Math" w:hAnsi="Cambria Math"/>
                <w:i/>
                <w:vertAlign w:val="superscript"/>
              </w:rPr>
            </m:ctrlPr>
          </m:sSubPr>
          <m:e>
            <m:r>
              <w:rPr>
                <w:rFonts w:ascii="Cambria Math" w:hAnsi="Cambria Math"/>
                <w:vertAlign w:val="superscript"/>
              </w:rPr>
              <m:t>β</m:t>
            </m:r>
          </m:e>
          <m:sub>
            <m:r>
              <w:rPr>
                <w:rFonts w:ascii="Cambria Math" w:hAnsi="Cambria Math"/>
                <w:vertAlign w:val="superscript"/>
              </w:rPr>
              <m:t>0</m:t>
            </m:r>
          </m:sub>
        </m:sSub>
        <m:r>
          <w:rPr>
            <w:rFonts w:ascii="Cambria Math" w:hAnsi="Cambria Math"/>
            <w:vertAlign w:val="superscript"/>
          </w:rPr>
          <m:t>=</m:t>
        </m:r>
        <m:f>
          <m:fPr>
            <m:ctrlPr>
              <w:rPr>
                <w:rFonts w:ascii="Cambria Math" w:hAnsi="Cambria Math"/>
                <w:i/>
                <w:vertAlign w:val="superscript"/>
              </w:rPr>
            </m:ctrlPr>
          </m:fPr>
          <m:num>
            <m:r>
              <w:rPr>
                <w:rFonts w:ascii="Cambria Math" w:hAnsi="Cambria Math"/>
                <w:vertAlign w:val="superscript"/>
              </w:rPr>
              <m:t>1</m:t>
            </m:r>
          </m:num>
          <m:den>
            <m:sSub>
              <m:sSubPr>
                <m:ctrlPr>
                  <w:rPr>
                    <w:rFonts w:ascii="Cambria Math" w:hAnsi="Cambria Math"/>
                    <w:i/>
                    <w:vertAlign w:val="superscript"/>
                  </w:rPr>
                </m:ctrlPr>
              </m:sSubPr>
              <m:e>
                <m:r>
                  <w:rPr>
                    <w:rFonts w:ascii="Cambria Math" w:hAnsi="Cambria Math"/>
                    <w:vertAlign w:val="superscript"/>
                  </w:rPr>
                  <m:t>k</m:t>
                </m:r>
              </m:e>
              <m:sub>
                <m:r>
                  <w:rPr>
                    <w:rFonts w:ascii="Cambria Math" w:hAnsi="Cambria Math"/>
                    <w:vertAlign w:val="superscript"/>
                  </w:rPr>
                  <m:t>B</m:t>
                </m:r>
              </m:sub>
            </m:sSub>
            <m:sSub>
              <m:sSubPr>
                <m:ctrlPr>
                  <w:rPr>
                    <w:rFonts w:ascii="Cambria Math" w:hAnsi="Cambria Math"/>
                    <w:i/>
                    <w:vertAlign w:val="superscript"/>
                  </w:rPr>
                </m:ctrlPr>
              </m:sSubPr>
              <m:e>
                <m:r>
                  <w:rPr>
                    <w:rFonts w:ascii="Cambria Math" w:hAnsi="Cambria Math"/>
                    <w:vertAlign w:val="superscript"/>
                  </w:rPr>
                  <m:t>T</m:t>
                </m:r>
              </m:e>
              <m:sub>
                <m:r>
                  <w:rPr>
                    <w:rFonts w:ascii="Cambria Math" w:hAnsi="Cambria Math"/>
                    <w:vertAlign w:val="superscript"/>
                  </w:rPr>
                  <m:t>0</m:t>
                </m:r>
              </m:sub>
            </m:sSub>
          </m:den>
        </m:f>
      </m:oMath>
      <w:r w:rsidR="00F77C82">
        <w:t xml:space="preserve">  </w:t>
      </w:r>
      <w:proofErr w:type="gramStart"/>
      <w:r w:rsidR="00F77C82">
        <w:t>where</w:t>
      </w:r>
      <w:proofErr w:type="gramEnd"/>
      <w:r w:rsidR="00F77C82">
        <w:t xml:space="preserve"> </w:t>
      </w:r>
      <w:r w:rsidR="00F77C82">
        <w:rPr>
          <w:i/>
        </w:rPr>
        <w:t>k</w:t>
      </w:r>
      <w:r w:rsidR="00F77C82">
        <w:rPr>
          <w:i/>
          <w:vertAlign w:val="subscript"/>
        </w:rPr>
        <w:t>B</w:t>
      </w:r>
      <w:r w:rsidR="00F77C82">
        <w:t xml:space="preserve"> is in units of cm</w:t>
      </w:r>
      <w:r w:rsidR="00F77C82">
        <w:rPr>
          <w:vertAlign w:val="superscript"/>
        </w:rPr>
        <w:t>-1</w:t>
      </w:r>
      <w:r w:rsidR="00F77C82">
        <w:t xml:space="preserve"> K</w:t>
      </w:r>
      <w:r w:rsidR="00F77C82">
        <w:rPr>
          <w:vertAlign w:val="superscript"/>
        </w:rPr>
        <w:t>-1</w:t>
      </w:r>
      <w:r w:rsidR="00F77C82">
        <w:t xml:space="preserve">, and </w:t>
      </w:r>
      <w:r w:rsidR="00F77C82">
        <w:rPr>
          <w:i/>
        </w:rPr>
        <w:t>T</w:t>
      </w:r>
      <w:r w:rsidR="00F77C82">
        <w:rPr>
          <w:i/>
          <w:vertAlign w:val="subscript"/>
        </w:rPr>
        <w:t>0</w:t>
      </w:r>
      <w:r w:rsidR="00F77C82">
        <w:t xml:space="preserve"> in</w:t>
      </w:r>
      <w:r w:rsidR="004C6626">
        <w:t xml:space="preserve"> units of K.</w:t>
      </w:r>
    </w:p>
    <w:p w:rsidR="00F77C82" w:rsidRDefault="00F77C82">
      <w:pPr>
        <w:pStyle w:val="Heading3"/>
        <w:tabs>
          <w:tab w:val="left" w:pos="567"/>
        </w:tabs>
        <w:ind w:left="426" w:hanging="426"/>
      </w:pPr>
      <w:bookmarkStart w:id="129" w:name="_Toc380341300"/>
      <w:r>
        <w:t>The association ILT</w:t>
      </w:r>
      <w:bookmarkEnd w:id="129"/>
    </w:p>
    <w:p w:rsidR="00BD4E3C" w:rsidRDefault="00F77C82">
      <w:r>
        <w:t xml:space="preserve">A similar expression can be obtained for the case where the Arrhenius expression is for the high pressure association rate coefficient. Under high pressure conditions the forward and the reverse rate coefficients are related by the equilibrium constant as indicated by </w:t>
      </w:r>
      <w:r w:rsidR="00741A41">
        <w:t>E</w:t>
      </w:r>
      <w:r>
        <w:t xml:space="preserve">q. </w:t>
      </w:r>
      <w:r w:rsidR="0047709E">
        <w:t>13</w:t>
      </w:r>
      <w:r>
        <w:t>.1</w:t>
      </w:r>
      <w:r w:rsidR="0047709E">
        <w:t>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k</m:t>
                    </m:r>
                  </m:e>
                  <m:sub>
                    <m:r>
                      <w:rPr>
                        <w:rFonts w:ascii="Cambria Math" w:hAnsi="Cambria Math"/>
                      </w:rPr>
                      <m:t>d</m:t>
                    </m:r>
                  </m:sub>
                </m:sSub>
                <m:d>
                  <m:dPr>
                    <m:ctrlPr>
                      <w:rPr>
                        <w:rFonts w:ascii="Cambria Math" w:hAnsi="Cambria Math"/>
                        <w:i/>
                      </w:rPr>
                    </m:ctrlPr>
                  </m:dPr>
                  <m:e>
                    <m:r>
                      <w:rPr>
                        <w:rFonts w:ascii="Cambria Math" w:hAnsi="Cambria Math"/>
                      </w:rPr>
                      <m:t>β</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m:oMathPara>
          </w:p>
        </w:tc>
        <w:tc>
          <w:tcPr>
            <w:tcW w:w="389" w:type="dxa"/>
            <w:vAlign w:val="center"/>
          </w:tcPr>
          <w:p w:rsidR="00BD4E3C" w:rsidRPr="00A33877" w:rsidRDefault="00BD4E3C" w:rsidP="0047709E">
            <w:pPr>
              <w:rPr>
                <w:b/>
              </w:rPr>
            </w:pPr>
            <w:r>
              <w:t>(13.</w:t>
            </w:r>
            <w:r w:rsidR="0047709E">
              <w:t>35</w:t>
            </w:r>
            <w:r>
              <w:t>)</w:t>
            </w:r>
          </w:p>
        </w:tc>
      </w:tr>
    </w:tbl>
    <w:p w:rsidR="00BD4E3C" w:rsidRDefault="00F77C82" w:rsidP="0047709E">
      <w:r>
        <w:t xml:space="preserve">If </w:t>
      </w:r>
      <m:oMath>
        <m:sSub>
          <m:sSubPr>
            <m:ctrlPr>
              <w:rPr>
                <w:rFonts w:ascii="Cambria Math" w:hAnsi="Cambria Math"/>
                <w:i/>
              </w:rPr>
            </m:ctrlPr>
          </m:sSubPr>
          <m:e>
            <m:r>
              <w:rPr>
                <w:rFonts w:ascii="Cambria Math" w:hAnsi="Cambria Math"/>
              </w:rPr>
              <m:t>k</m:t>
            </m:r>
          </m:e>
          <m:sub>
            <m:r>
              <w:rPr>
                <w:rFonts w:ascii="Cambria Math" w:hAnsi="Cambria Math"/>
              </w:rPr>
              <m:t>a</m:t>
            </m:r>
          </m:sub>
        </m:sSub>
        <m:d>
          <m:dPr>
            <m:ctrlPr>
              <w:rPr>
                <w:rFonts w:ascii="Cambria Math" w:hAnsi="Cambria Math"/>
                <w:i/>
              </w:rPr>
            </m:ctrlPr>
          </m:dPr>
          <m:e>
            <m:r>
              <w:rPr>
                <w:rFonts w:ascii="Cambria Math" w:hAnsi="Cambria Math"/>
              </w:rPr>
              <m:t>β</m:t>
            </m:r>
          </m:e>
        </m:d>
      </m:oMath>
      <w:r>
        <w:t xml:space="preserve"> has a modified Arrhenius form then the equivalent expression to Eq. </w:t>
      </w:r>
      <w:r w:rsidR="005A4B87">
        <w:t>13</w:t>
      </w:r>
      <w:r w:rsidR="0047709E">
        <w:t>.</w:t>
      </w:r>
      <w:r w:rsidR="005A4B87">
        <w:t>30</w:t>
      </w:r>
      <w:r w:rsidR="0047709E">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6"/>
        <w:gridCol w:w="8004"/>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E</m:t>
                        </m:r>
                      </m:e>
                    </m:d>
                  </m:num>
                  <m:den>
                    <m:r>
                      <w:rPr>
                        <w:rFonts w:ascii="Cambria Math" w:hAnsi="Cambria Math"/>
                      </w:rPr>
                      <m:t>h</m:t>
                    </m:r>
                  </m:den>
                </m:f>
                <m:r>
                  <w:rPr>
                    <w:rFonts w:ascii="Cambria Math" w:hAnsi="Cambria Math"/>
                  </w:rPr>
                  <m:t>=k</m:t>
                </m:r>
                <m:d>
                  <m:dPr>
                    <m:ctrlPr>
                      <w:rPr>
                        <w:rFonts w:ascii="Cambria Math" w:hAnsi="Cambria Math"/>
                        <w:i/>
                      </w:rPr>
                    </m:ctrlPr>
                  </m:dPr>
                  <m:e>
                    <m:r>
                      <w:rPr>
                        <w:rFonts w:ascii="Cambria Math" w:hAnsi="Cambria Math"/>
                      </w:rPr>
                      <m:t>E</m:t>
                    </m:r>
                  </m:e>
                </m:d>
                <m:r>
                  <w:rPr>
                    <w:rFonts w:ascii="Cambria Math" w:hAnsi="Cambria Math"/>
                  </w:rPr>
                  <m:t>ρ</m:t>
                </m:r>
                <m:d>
                  <m:dPr>
                    <m:ctrlPr>
                      <w:rPr>
                        <w:rFonts w:ascii="Cambria Math" w:hAnsi="Cambria Math"/>
                        <w:i/>
                      </w:rPr>
                    </m:ctrlPr>
                  </m:dPr>
                  <m:e>
                    <m:r>
                      <w:rPr>
                        <w:rFonts w:ascii="Cambria Math" w:hAnsi="Cambria Math"/>
                      </w:rPr>
                      <m:t>E</m:t>
                    </m:r>
                  </m:e>
                </m:d>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Sup>
                      <m:sSubSupPr>
                        <m:ctrlPr>
                          <w:rPr>
                            <w:rFonts w:ascii="Cambria Math" w:hAnsi="Cambria Math"/>
                            <w:i/>
                          </w:rPr>
                        </m:ctrlPr>
                      </m:sSubSupPr>
                      <m:e>
                        <m:r>
                          <w:rPr>
                            <w:rFonts w:ascii="Cambria Math" w:hAnsi="Cambria Math"/>
                          </w:rPr>
                          <m:t>β</m:t>
                        </m:r>
                      </m:e>
                      <m:sub>
                        <m:r>
                          <w:rPr>
                            <w:rFonts w:ascii="Cambria Math" w:hAnsi="Cambria Math"/>
                          </w:rPr>
                          <m:t>0</m:t>
                        </m:r>
                      </m:sub>
                      <m:sup>
                        <m:r>
                          <w:rPr>
                            <w:rFonts w:ascii="Cambria Math" w:hAnsi="Cambria Math"/>
                          </w:rPr>
                          <m:t>n</m:t>
                        </m:r>
                      </m:sup>
                    </m:sSubSup>
                    <m:r>
                      <m:rPr>
                        <m:scr m:val="script"/>
                      </m:rPr>
                      <w:rPr>
                        <w:rFonts w:ascii="Cambria Math" w:hAnsi="Cambria Math"/>
                      </w:rPr>
                      <m:t>L</m:t>
                    </m:r>
                  </m:e>
                  <m:sup>
                    <m:r>
                      <w:rPr>
                        <w:rFonts w:ascii="Cambria Math" w:hAnsi="Cambria Math"/>
                      </w:rPr>
                      <m:t>-1</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e</m:t>
                        </m:r>
                      </m:sub>
                    </m:sSub>
                    <m:d>
                      <m:dPr>
                        <m:ctrlPr>
                          <w:rPr>
                            <w:rFonts w:ascii="Cambria Math" w:hAnsi="Cambria Math"/>
                            <w:i/>
                          </w:rPr>
                        </m:ctrlPr>
                      </m:dPr>
                      <m:e>
                        <m:r>
                          <w:rPr>
                            <w:rFonts w:ascii="Cambria Math" w:hAnsi="Cambria Math"/>
                          </w:rPr>
                          <m:t>β</m:t>
                        </m:r>
                      </m:e>
                    </m:d>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β</m:t>
                            </m:r>
                          </m:e>
                        </m:d>
                      </m:num>
                      <m:den>
                        <m:sSup>
                          <m:sSupPr>
                            <m:ctrlPr>
                              <w:rPr>
                                <w:rFonts w:ascii="Cambria Math" w:hAnsi="Cambria Math"/>
                                <w:i/>
                              </w:rPr>
                            </m:ctrlPr>
                          </m:sSupPr>
                          <m:e>
                            <m:r>
                              <w:rPr>
                                <w:rFonts w:ascii="Cambria Math" w:hAnsi="Cambria Math"/>
                              </w:rPr>
                              <m:t>β</m:t>
                            </m:r>
                          </m:e>
                          <m:sup>
                            <m:r>
                              <w:rPr>
                                <w:rFonts w:ascii="Cambria Math" w:hAnsi="Cambria Math"/>
                              </w:rPr>
                              <m:t>n</m:t>
                            </m:r>
                          </m:sup>
                        </m:sSup>
                      </m:den>
                    </m:f>
                    <m:r>
                      <m:rPr>
                        <m:sty m:val="p"/>
                      </m:rPr>
                      <w:rPr>
                        <w:rFonts w:ascii="Cambria Math" w:hAnsi="Cambria Math"/>
                      </w:rPr>
                      <m:t>exp⁡</m:t>
                    </m:r>
                    <m:r>
                      <w:rPr>
                        <w:rFonts w:ascii="Cambria Math" w:hAnsi="Cambria Math"/>
                      </w:rPr>
                      <m:t>(-β</m:t>
                    </m:r>
                    <m:sSub>
                      <m:sSubPr>
                        <m:ctrlPr>
                          <w:rPr>
                            <w:rFonts w:ascii="Cambria Math" w:hAnsi="Cambria Math"/>
                            <w:i/>
                          </w:rPr>
                        </m:ctrlPr>
                      </m:sSubPr>
                      <m:e>
                        <m:r>
                          <w:rPr>
                            <w:rFonts w:ascii="Cambria Math" w:hAnsi="Cambria Math"/>
                          </w:rPr>
                          <m:t>E</m:t>
                        </m:r>
                      </m:e>
                      <m:sub>
                        <m:r>
                          <w:rPr>
                            <w:rFonts w:ascii="Cambria Math" w:hAnsi="Cambria Math"/>
                          </w:rPr>
                          <m:t>a</m:t>
                        </m:r>
                      </m:sub>
                    </m:sSub>
                    <m:r>
                      <w:rPr>
                        <w:rFonts w:ascii="Cambria Math" w:hAnsi="Cambria Math"/>
                      </w:rPr>
                      <m:t>)</m:t>
                    </m:r>
                  </m:e>
                </m:d>
              </m:oMath>
            </m:oMathPara>
          </w:p>
        </w:tc>
        <w:tc>
          <w:tcPr>
            <w:tcW w:w="389" w:type="dxa"/>
            <w:vAlign w:val="center"/>
          </w:tcPr>
          <w:p w:rsidR="00BD4E3C" w:rsidRPr="00A33877" w:rsidRDefault="00BD4E3C" w:rsidP="0047709E">
            <w:pPr>
              <w:rPr>
                <w:b/>
              </w:rPr>
            </w:pPr>
            <w:r>
              <w:t>(13.</w:t>
            </w:r>
            <w:r w:rsidR="0047709E">
              <w:t>36</w:t>
            </w:r>
            <w:r>
              <w:t>)</w:t>
            </w:r>
          </w:p>
        </w:tc>
      </w:tr>
    </w:tbl>
    <w:p w:rsidR="00F77C82" w:rsidRDefault="00F77C82">
      <w:r>
        <w:t xml:space="preserve">Solution of Eq. </w:t>
      </w:r>
      <w:r w:rsidR="005A4B87">
        <w:t>13.36</w:t>
      </w:r>
      <w:r>
        <w:t xml:space="preserve"> is complicated by the appearance of translational degrees of freedom in the equilibrium constant, but otherwise proceeds as previously by exploiting the convolution theorem. The final result is</w:t>
      </w:r>
      <w:r w:rsidR="007A15CE">
        <w:fldChar w:fldCharType="begin"/>
      </w:r>
      <w:r w:rsidR="0056772A">
        <w:instrText xml:space="preserve"> ADDIN EN.CITE &lt;EndNote&gt;&lt;Cite&gt;&lt;Author&gt;Davies&lt;/Author&gt;&lt;Year&gt;1986&lt;/Year&gt;&lt;RecNum&gt;14&lt;/RecNum&gt;&lt;DisplayText&gt;[18]&lt;/DisplayText&gt;&lt;record&gt;&lt;rec-number&gt;14&lt;/rec-number&gt;&lt;foreign-keys&gt;&lt;key app="EN" db-id="p0fxzf5acxfpxle99drxffxe99d2dt50szw2"&gt;14&lt;/key&gt;&lt;/foreign-keys&gt;&lt;ref-type name="Journal Article"&gt;17&lt;/ref-type&gt;&lt;contributors&gt;&lt;authors&gt;&lt;author&gt;Davies, J. W.&lt;/author&gt;&lt;author&gt;Green, N. J. B.&lt;/author&gt;&lt;author&gt;Pilling, M. J.&lt;/author&gt;&lt;/authors&gt;&lt;/contributors&gt;&lt;auth-address&gt;DAVIES, JW (reprint author), UNIV OXFORD,PHYS CHEM LAB,S PARKS RD,OXFORD OX1 3QZ,ENGLAND.&lt;/auth-address&gt;&lt;titles&gt;&lt;title&gt;The Testing of Models for Unimolecular Decomposition via Inverse Laplace Transformation of Experimental Recombination Data&lt;/title&gt;&lt;secondary-title&gt;Chemical Physics Letters&lt;/secondary-title&gt;&lt;alt-title&gt;Chem. Phys. Lett.&lt;/alt-title&gt;&lt;/titles&gt;&lt;periodical&gt;&lt;full-title&gt;Chemical Physics Letters&lt;/full-title&gt;&lt;abbr-1&gt;Chem. Phys. Lett.&lt;/abbr-1&gt;&lt;/periodical&gt;&lt;alt-periodical&gt;&lt;full-title&gt;Chemical Physics Letters&lt;/full-title&gt;&lt;abbr-1&gt;Chem. Phys. Lett.&lt;/abbr-1&gt;&lt;/alt-periodical&gt;&lt;pages&gt;373-379&lt;/pages&gt;&lt;volume&gt;126&lt;/volume&gt;&lt;number&gt;3-4&lt;/number&gt;&lt;dates&gt;&lt;year&gt;1986&lt;/year&gt;&lt;pub-dates&gt;&lt;date&gt;May&lt;/date&gt;&lt;/pub-dates&gt;&lt;/dates&gt;&lt;isbn&gt;0009-2614&lt;/isbn&gt;&lt;accession-num&gt;WOS:A1986C376400029&lt;/accession-num&gt;&lt;work-type&gt;Article&lt;/work-type&gt;&lt;urls&gt;&lt;related-urls&gt;&lt;url&gt;&amp;lt;Go to ISI&amp;gt;://WOS:A1986C376400029&lt;/url&gt;&lt;/related-urls&gt;&lt;/urls&gt;&lt;electronic-resource-num&gt;10.1016/s0009-2614(86)80101-4&lt;/electronic-resource-num&gt;&lt;language&gt;English&lt;/language&gt;&lt;/record&gt;&lt;/Cite&gt;&lt;/EndNote&gt;</w:instrText>
      </w:r>
      <w:r w:rsidR="007A15CE">
        <w:fldChar w:fldCharType="separate"/>
      </w:r>
      <w:r w:rsidR="0056772A">
        <w:rPr>
          <w:noProof/>
        </w:rPr>
        <w:t>[</w:t>
      </w:r>
      <w:hyperlink w:anchor="_ENREF_18" w:tooltip="Davies, 1986 #14" w:history="1">
        <w:r w:rsidR="00EF3BB5">
          <w:rPr>
            <w:noProof/>
          </w:rPr>
          <w:t>18</w:t>
        </w:r>
      </w:hyperlink>
      <w:r w:rsidR="0056772A">
        <w:rPr>
          <w:noProof/>
        </w:rPr>
        <w:t>]</w:t>
      </w:r>
      <w:r w:rsidR="007A15CE">
        <w:fldChar w:fldCharType="end"/>
      </w:r>
      <w:r w:rsidR="005A4B87">
        <w:t>,</w:t>
      </w:r>
      <w:r>
        <w:t xml:space="preserve"> </w:t>
      </w:r>
    </w:p>
    <w:p w:rsidR="00BD4E3C" w:rsidRPr="00214872" w:rsidRDefault="00214872" w:rsidP="00214872">
      <w:pPr>
        <w:spacing w:line="480" w:lineRule="auto"/>
        <w:rPr>
          <w:sz w:val="22"/>
          <w:szCs w:val="22"/>
        </w:rPr>
      </w:pPr>
      <m:oMath>
        <m:r>
          <w:rPr>
            <w:rFonts w:ascii="Cambria Math" w:hAnsi="Cambria Math"/>
            <w:sz w:val="22"/>
            <w:szCs w:val="22"/>
          </w:rPr>
          <m:t>k</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E</m:t>
            </m:r>
          </m:e>
        </m:d>
        <m:r>
          <w:rPr>
            <w:rFonts w:ascii="Cambria Math" w:hAnsi="Cambria Math"/>
            <w:sz w:val="22"/>
            <w:szCs w:val="22"/>
          </w:rPr>
          <m:t>=</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A</m:t>
                </m:r>
              </m:e>
              <m:sub>
                <m:r>
                  <w:rPr>
                    <w:rFonts w:ascii="Cambria Math" w:hAnsi="Cambria Math"/>
                    <w:sz w:val="22"/>
                    <w:szCs w:val="22"/>
                  </w:rPr>
                  <m:t>0</m:t>
                </m:r>
              </m:sub>
            </m:sSub>
            <m:sSubSup>
              <m:sSubSupPr>
                <m:ctrlPr>
                  <w:rPr>
                    <w:rFonts w:ascii="Cambria Math" w:hAnsi="Cambria Math"/>
                    <w:i/>
                    <w:sz w:val="22"/>
                    <w:szCs w:val="22"/>
                  </w:rPr>
                </m:ctrlPr>
              </m:sSubSupPr>
              <m:e>
                <m:r>
                  <w:rPr>
                    <w:rFonts w:ascii="Cambria Math" w:hAnsi="Cambria Math"/>
                    <w:sz w:val="22"/>
                    <w:szCs w:val="22"/>
                  </w:rPr>
                  <m:t>β</m:t>
                </m:r>
              </m:e>
              <m:sub>
                <m:r>
                  <w:rPr>
                    <w:rFonts w:ascii="Cambria Math" w:hAnsi="Cambria Math"/>
                    <w:sz w:val="22"/>
                    <w:szCs w:val="22"/>
                  </w:rPr>
                  <m:t>0</m:t>
                </m:r>
              </m:sub>
              <m:sup>
                <m:r>
                  <w:rPr>
                    <w:rFonts w:ascii="Cambria Math" w:hAnsi="Cambria Math"/>
                    <w:sz w:val="22"/>
                    <w:szCs w:val="22"/>
                  </w:rPr>
                  <m:t>n</m:t>
                </m:r>
              </m:sup>
            </m:sSubSup>
          </m:num>
          <m:den>
            <m:r>
              <m:rPr>
                <m:sty m:val="p"/>
              </m:rPr>
              <w:rPr>
                <w:rFonts w:ascii="Cambria Math" w:hAnsi="Cambria Math"/>
                <w:sz w:val="22"/>
                <w:szCs w:val="22"/>
              </w:rPr>
              <m:t>Γ</m:t>
            </m:r>
            <m:r>
              <w:rPr>
                <w:rFonts w:ascii="Cambria Math" w:hAnsi="Cambria Math"/>
                <w:sz w:val="22"/>
                <w:szCs w:val="22"/>
              </w:rPr>
              <m:t>(n+1.5)</m:t>
            </m:r>
          </m:den>
        </m:f>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2πμ</m:t>
                    </m:r>
                  </m:num>
                  <m:den>
                    <m:sSup>
                      <m:sSupPr>
                        <m:ctrlPr>
                          <w:rPr>
                            <w:rFonts w:ascii="Cambria Math" w:hAnsi="Cambria Math"/>
                            <w:i/>
                            <w:sz w:val="22"/>
                            <w:szCs w:val="22"/>
                          </w:rPr>
                        </m:ctrlPr>
                      </m:sSupPr>
                      <m:e>
                        <m:r>
                          <w:rPr>
                            <w:rFonts w:ascii="Cambria Math" w:hAnsi="Cambria Math"/>
                            <w:sz w:val="22"/>
                            <w:szCs w:val="22"/>
                          </w:rPr>
                          <m:t>h</m:t>
                        </m:r>
                      </m:e>
                      <m:sup>
                        <m:r>
                          <w:rPr>
                            <w:rFonts w:ascii="Cambria Math" w:hAnsi="Cambria Math"/>
                            <w:sz w:val="22"/>
                            <w:szCs w:val="22"/>
                          </w:rPr>
                          <m:t>2</m:t>
                        </m:r>
                      </m:sup>
                    </m:sSup>
                  </m:den>
                </m:f>
              </m:e>
            </m:d>
          </m:e>
          <m:sup>
            <m:r>
              <w:rPr>
                <w:rFonts w:ascii="Cambria Math" w:hAnsi="Cambria Math"/>
                <w:sz w:val="22"/>
                <w:szCs w:val="22"/>
              </w:rPr>
              <m:t>3/2</m:t>
            </m:r>
          </m:sup>
        </m:sSup>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A</m:t>
                    </m:r>
                  </m:sub>
                </m:sSub>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B</m:t>
                    </m:r>
                  </m:sub>
                </m:sSub>
              </m:num>
              <m:den>
                <m:sSub>
                  <m:sSubPr>
                    <m:ctrlPr>
                      <w:rPr>
                        <w:rFonts w:ascii="Cambria Math" w:hAnsi="Cambria Math"/>
                        <w:i/>
                        <w:sz w:val="22"/>
                        <w:szCs w:val="22"/>
                      </w:rPr>
                    </m:ctrlPr>
                  </m:sSubPr>
                  <m:e>
                    <m:r>
                      <w:rPr>
                        <w:rFonts w:ascii="Cambria Math" w:hAnsi="Cambria Math"/>
                        <w:sz w:val="22"/>
                        <w:szCs w:val="22"/>
                      </w:rPr>
                      <m:t>g</m:t>
                    </m:r>
                  </m:e>
                  <m:sub>
                    <m:r>
                      <w:rPr>
                        <w:rFonts w:ascii="Cambria Math" w:hAnsi="Cambria Math"/>
                        <w:sz w:val="22"/>
                        <w:szCs w:val="22"/>
                      </w:rPr>
                      <m:t>C</m:t>
                    </m:r>
                  </m:sub>
                </m:sSub>
              </m:den>
            </m:f>
          </m:e>
        </m:d>
        <m:nary>
          <m:naryPr>
            <m:limLoc m:val="subSup"/>
            <m:ctrlPr>
              <w:rPr>
                <w:rFonts w:ascii="Cambria Math" w:hAnsi="Cambria Math"/>
                <w:i/>
                <w:sz w:val="22"/>
                <w:szCs w:val="22"/>
              </w:rPr>
            </m:ctrlPr>
          </m:naryPr>
          <m:sub>
            <m:r>
              <w:rPr>
                <w:rFonts w:ascii="Cambria Math" w:hAnsi="Cambria Math"/>
                <w:sz w:val="22"/>
                <w:szCs w:val="22"/>
              </w:rPr>
              <m:t>0</m:t>
            </m:r>
          </m:sub>
          <m:sup>
            <m:r>
              <w:rPr>
                <w:rFonts w:ascii="Cambria Math" w:hAnsi="Cambria Math"/>
                <w:sz w:val="22"/>
                <w:szCs w:val="22"/>
              </w:rPr>
              <m:t>E</m:t>
            </m:r>
          </m:sup>
          <m:e>
            <m:r>
              <w:rPr>
                <w:rFonts w:ascii="Cambria Math" w:hAnsi="Cambria Math"/>
                <w:sz w:val="22"/>
                <w:szCs w:val="22"/>
              </w:rPr>
              <m:t>dτ</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E-τ</m:t>
                </m:r>
              </m:e>
            </m:d>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sup>
                <m:r>
                  <w:rPr>
                    <w:rFonts w:ascii="Cambria Math" w:hAnsi="Cambria Math"/>
                    <w:sz w:val="22"/>
                    <w:szCs w:val="22"/>
                  </w:rPr>
                  <m:t>n+0.5</m:t>
                </m:r>
              </m:sup>
            </m:sSup>
            <m:r>
              <w:rPr>
                <w:rFonts w:ascii="Cambria Math" w:hAnsi="Cambria Math"/>
                <w:sz w:val="22"/>
                <w:szCs w:val="22"/>
              </w:rPr>
              <m:t>u</m:t>
            </m:r>
            <m:d>
              <m:dPr>
                <m:ctrlPr>
                  <w:rPr>
                    <w:rFonts w:ascii="Cambria Math" w:hAnsi="Cambria Math"/>
                    <w:i/>
                    <w:sz w:val="22"/>
                    <w:szCs w:val="22"/>
                  </w:rPr>
                </m:ctrlPr>
              </m:dPr>
              <m:e>
                <m:r>
                  <w:rPr>
                    <w:rFonts w:ascii="Cambria Math" w:hAnsi="Cambria Math"/>
                    <w:sz w:val="22"/>
                    <w:szCs w:val="22"/>
                  </w:rPr>
                  <m:t>τ-</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a</m:t>
                    </m:r>
                  </m:sub>
                </m:sSub>
                <m:r>
                  <w:rPr>
                    <w:rFonts w:ascii="Cambria Math" w:hAnsi="Cambria Math"/>
                    <w:sz w:val="22"/>
                    <w:szCs w:val="22"/>
                  </w:rPr>
                  <m:t>-</m:t>
                </m:r>
                <m:r>
                  <m:rPr>
                    <m:sty m:val="p"/>
                  </m:rPr>
                  <w:rPr>
                    <w:rFonts w:ascii="Cambria Math" w:hAnsi="Cambria Math"/>
                    <w:sz w:val="22"/>
                    <w:szCs w:val="22"/>
                  </w:rPr>
                  <m:t>Δ</m:t>
                </m:r>
                <m:sSubSup>
                  <m:sSubSupPr>
                    <m:ctrlPr>
                      <w:rPr>
                        <w:rFonts w:ascii="Cambria Math" w:hAnsi="Cambria Math"/>
                        <w:i/>
                        <w:sz w:val="22"/>
                        <w:szCs w:val="22"/>
                      </w:rPr>
                    </m:ctrlPr>
                  </m:sSubSupPr>
                  <m:e>
                    <m:r>
                      <w:rPr>
                        <w:rFonts w:ascii="Cambria Math" w:hAnsi="Cambria Math"/>
                        <w:sz w:val="22"/>
                        <w:szCs w:val="22"/>
                      </w:rPr>
                      <m:t>H</m:t>
                    </m:r>
                  </m:e>
                  <m:sub>
                    <m:r>
                      <w:rPr>
                        <w:rFonts w:ascii="Cambria Math" w:hAnsi="Cambria Math"/>
                        <w:sz w:val="22"/>
                        <w:szCs w:val="22"/>
                      </w:rPr>
                      <m:t>0</m:t>
                    </m:r>
                  </m:sub>
                  <m:sup>
                    <m:r>
                      <w:rPr>
                        <w:rFonts w:ascii="Cambria Math" w:hAnsi="Cambria Math"/>
                        <w:sz w:val="22"/>
                        <w:szCs w:val="22"/>
                      </w:rPr>
                      <m:t>0</m:t>
                    </m:r>
                  </m:sup>
                </m:sSubSup>
              </m:e>
            </m:d>
          </m:e>
        </m:nary>
      </m:oMath>
      <w:r w:rsidR="00F77C82">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BD4E3C" w:rsidP="00D422BE">
            <w:pPr>
              <w:jc w:val="center"/>
            </w:pPr>
          </w:p>
        </w:tc>
        <w:tc>
          <w:tcPr>
            <w:tcW w:w="389" w:type="dxa"/>
            <w:vAlign w:val="center"/>
          </w:tcPr>
          <w:p w:rsidR="00BD4E3C" w:rsidRPr="00A33877" w:rsidRDefault="00BD4E3C" w:rsidP="00D422BE">
            <w:pPr>
              <w:rPr>
                <w:b/>
              </w:rPr>
            </w:pPr>
            <w:r>
              <w:t>(13.</w:t>
            </w:r>
            <w:r w:rsidR="0047709E">
              <w:t>3</w:t>
            </w:r>
            <w:r>
              <w:t>7)</w:t>
            </w:r>
          </w:p>
        </w:tc>
      </w:tr>
    </w:tbl>
    <w:p w:rsidR="00FA6E7F" w:rsidRDefault="00F77C82">
      <w:proofErr w:type="gramStart"/>
      <w:r>
        <w:t>where</w:t>
      </w:r>
      <w:proofErr w:type="gramEnd"/>
      <w:r>
        <w:t xml:space="preserve"> ρ</w:t>
      </w:r>
      <w:r>
        <w:rPr>
          <w:i/>
          <w:vertAlign w:val="subscript"/>
        </w:rPr>
        <w:t>R</w:t>
      </w:r>
      <w:r>
        <w:t>(</w:t>
      </w:r>
      <w:r>
        <w:rPr>
          <w:i/>
        </w:rPr>
        <w:t>E</w:t>
      </w:r>
      <w:r>
        <w:t xml:space="preserve">) is the convolved density of states for the associating pair, </w:t>
      </w:r>
      <m:oMath>
        <m:r>
          <m:rPr>
            <m:sty m:val="p"/>
          </m:rPr>
          <w:rPr>
            <w:rFonts w:ascii="Cambria Math" w:hAnsi="Cambria Math"/>
            <w:szCs w:val="24"/>
          </w:rPr>
          <m:t>Δ</m:t>
        </m:r>
        <m:sSubSup>
          <m:sSubSupPr>
            <m:ctrlPr>
              <w:rPr>
                <w:rFonts w:ascii="Cambria Math" w:hAnsi="Cambria Math"/>
                <w:i/>
                <w:szCs w:val="24"/>
              </w:rPr>
            </m:ctrlPr>
          </m:sSubSupPr>
          <m:e>
            <m:r>
              <w:rPr>
                <w:rFonts w:ascii="Cambria Math" w:hAnsi="Cambria Math"/>
                <w:szCs w:val="24"/>
              </w:rPr>
              <m:t>H</m:t>
            </m:r>
          </m:e>
          <m:sub>
            <m:r>
              <w:rPr>
                <w:rFonts w:ascii="Cambria Math" w:hAnsi="Cambria Math"/>
                <w:szCs w:val="24"/>
              </w:rPr>
              <m:t>0</m:t>
            </m:r>
          </m:sub>
          <m:sup>
            <m:r>
              <w:rPr>
                <w:rFonts w:ascii="Cambria Math" w:hAnsi="Cambria Math"/>
                <w:szCs w:val="24"/>
              </w:rPr>
              <m:t>0</m:t>
            </m:r>
          </m:sup>
        </m:sSubSup>
      </m:oMath>
      <w:r>
        <w:t xml:space="preserve"> is the enthalphy of reaction, μ is the reduced mass of the system and g</w:t>
      </w:r>
      <w:r>
        <w:rPr>
          <w:vertAlign w:val="subscript"/>
        </w:rPr>
        <w:t>X</w:t>
      </w:r>
      <w:r>
        <w:t xml:space="preserve"> is the spin degeneracy of species</w:t>
      </w:r>
      <w:r w:rsidR="0047709E">
        <w:t xml:space="preserve"> X.</w:t>
      </w:r>
    </w:p>
    <w:p w:rsidR="00F77C82" w:rsidRDefault="00F77C82">
      <w:pPr>
        <w:pStyle w:val="Equation"/>
      </w:pPr>
    </w:p>
    <w:p w:rsidR="00F77C82" w:rsidRDefault="00F77C82">
      <w:pPr>
        <w:pStyle w:val="Heading3"/>
        <w:tabs>
          <w:tab w:val="left" w:pos="567"/>
        </w:tabs>
        <w:ind w:left="426" w:hanging="426"/>
      </w:pPr>
      <w:bookmarkStart w:id="130" w:name="_Toc380341301"/>
      <w:r>
        <w:t>The C’ constant in MESMER ILT</w:t>
      </w:r>
      <w:bookmarkEnd w:id="130"/>
    </w:p>
    <w:p w:rsidR="00F77C82" w:rsidRDefault="00F77C82">
      <w:r>
        <w:t>The constant C’ that occurs in the MESMER implementation of ILT follows from the translational partition function,</w:t>
      </w:r>
    </w:p>
    <w:p w:rsidR="00BD4E3C" w:rsidRDefault="00BD4E3C" w:rsidP="0022173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2πmkT</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47709E">
            <w:pPr>
              <w:rPr>
                <w:b/>
              </w:rPr>
            </w:pPr>
            <w:r>
              <w:t>(13.</w:t>
            </w:r>
            <w:r w:rsidR="0047709E">
              <w:t>38</w:t>
            </w:r>
            <w:r>
              <w:t>)</w:t>
            </w:r>
          </w:p>
        </w:tc>
      </w:tr>
    </w:tbl>
    <w:p w:rsidR="00BD4E3C" w:rsidRPr="003C4843" w:rsidRDefault="00F77C82" w:rsidP="003C4843">
      <w:proofErr w:type="gramStart"/>
      <w:r>
        <w:t>where</w:t>
      </w:r>
      <w:proofErr w:type="gramEnd"/>
      <w:r>
        <w:t xml:space="preserve"> all quantities are in standard SI units. For ease of computation, it is useful to re-write </w:t>
      </w:r>
      <w:r w:rsidRPr="002C2271">
        <w:rPr>
          <w:position w:val="-6"/>
        </w:rPr>
        <w:object w:dxaOrig="279" w:dyaOrig="359">
          <v:shape id="_x0000_i1029" type="#_x0000_t75" style="width:14.4pt;height:17.85pt" o:ole="" filled="t">
            <v:fill color2="black"/>
            <v:imagedata r:id="rId46" o:title=""/>
          </v:shape>
          <o:OLEObject Type="Embed" ProgID="Equation.3" ShapeID="_x0000_i1029" DrawAspect="Content" ObjectID="_1454325240" r:id="rId47"/>
        </w:object>
      </w:r>
      <w:r>
        <w:t xml:space="preserve"> in terms of the molar mass M (g/mol) and the reciprocal temperature </w:t>
      </w: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221731">
        <w:t xml:space="preserve"> </w:t>
      </w:r>
      <w:r w:rsidR="0047709E">
        <w:t>expressed in wave numbers: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
        <w:gridCol w:w="7989"/>
        <w:gridCol w:w="916"/>
      </w:tblGrid>
      <w:tr w:rsidR="00BD4E3C" w:rsidTr="00D422BE">
        <w:tc>
          <w:tcPr>
            <w:tcW w:w="392" w:type="dxa"/>
          </w:tcPr>
          <w:p w:rsidR="00BD4E3C" w:rsidRDefault="00BD4E3C" w:rsidP="00D422BE">
            <w:pPr>
              <w:pStyle w:val="Equation"/>
              <w:jc w:val="both"/>
            </w:pPr>
          </w:p>
        </w:tc>
        <w:tc>
          <w:tcPr>
            <w:tcW w:w="8505" w:type="dxa"/>
          </w:tcPr>
          <w:p w:rsidR="00BD4E3C" w:rsidRDefault="0047709E" w:rsidP="00D422BE">
            <w:pPr>
              <w:jc w:val="center"/>
            </w:pPr>
            <m:oMathPara>
              <m:oMath>
                <m:r>
                  <w:rPr>
                    <w:rFonts w:ascii="Cambria Math" w:hAnsi="Cambria Math"/>
                  </w:rPr>
                  <m:t>m=M/1</m:t>
                </m:r>
                <m:sSup>
                  <m:sSupPr>
                    <m:ctrlPr>
                      <w:rPr>
                        <w:rFonts w:ascii="Cambria Math" w:hAnsi="Cambria Math"/>
                        <w:i/>
                      </w:rPr>
                    </m:ctrlPr>
                  </m:sSupPr>
                  <m:e>
                    <m:r>
                      <w:rPr>
                        <w:rFonts w:ascii="Cambria Math" w:hAnsi="Cambria Math"/>
                      </w:rPr>
                      <m:t>0</m:t>
                    </m:r>
                  </m:e>
                  <m:sup>
                    <m:r>
                      <w:rPr>
                        <w:rFonts w:ascii="Cambria Math" w:hAnsi="Cambria Math"/>
                      </w:rPr>
                      <m:t>3</m:t>
                    </m:r>
                  </m:sup>
                </m:sSup>
                <m:r>
                  <w:rPr>
                    <w:rFonts w:ascii="Cambria Math" w:hAnsi="Cambria Math"/>
                  </w:rPr>
                  <m:t>L</m:t>
                </m:r>
              </m:oMath>
            </m:oMathPara>
          </w:p>
        </w:tc>
        <w:tc>
          <w:tcPr>
            <w:tcW w:w="389" w:type="dxa"/>
            <w:vAlign w:val="center"/>
          </w:tcPr>
          <w:p w:rsidR="00BD4E3C" w:rsidRPr="00A33877" w:rsidRDefault="00BD4E3C" w:rsidP="00D422BE">
            <w:pPr>
              <w:rPr>
                <w:b/>
              </w:rPr>
            </w:pPr>
            <w:r>
              <w:t>(13.</w:t>
            </w:r>
            <w:r w:rsidR="0047709E">
              <w:t>39</w:t>
            </w:r>
            <w:r>
              <w:t>)</w:t>
            </w:r>
          </w:p>
        </w:tc>
      </w:tr>
      <w:tr w:rsidR="0047709E" w:rsidTr="00D422BE">
        <w:tc>
          <w:tcPr>
            <w:tcW w:w="392" w:type="dxa"/>
          </w:tcPr>
          <w:p w:rsidR="0047709E" w:rsidRDefault="0047709E" w:rsidP="00D422BE">
            <w:pPr>
              <w:pStyle w:val="Equation"/>
              <w:jc w:val="both"/>
            </w:pPr>
          </w:p>
        </w:tc>
        <w:tc>
          <w:tcPr>
            <w:tcW w:w="8505" w:type="dxa"/>
          </w:tcPr>
          <w:p w:rsidR="0047709E" w:rsidRDefault="00100241" w:rsidP="00D422BE">
            <w:pPr>
              <w:jc w:val="center"/>
            </w:pPr>
            <m:oMath>
              <m:sSup>
                <m:sSupPr>
                  <m:ctrlPr>
                    <w:rPr>
                      <w:rFonts w:ascii="Cambria Math" w:hAnsi="Cambria Math"/>
                      <w:i/>
                    </w:rPr>
                  </m:ctrlPr>
                </m:sSupPr>
                <m:e>
                  <m:r>
                    <w:rPr>
                      <w:rFonts w:ascii="Cambria Math" w:hAnsi="Cambria Math"/>
                    </w:rPr>
                    <m:t>β</m:t>
                  </m:r>
                </m:e>
                <m:sup>
                  <m:r>
                    <w:rPr>
                      <w:rFonts w:ascii="Cambria Math" w:hAnsi="Cambria Math"/>
                    </w:rPr>
                    <m:t>'</m:t>
                  </m:r>
                </m:sup>
              </m:sSup>
            </m:oMath>
            <w:r w:rsidR="0047709E">
              <w:t>= hc/kT</w:t>
            </w:r>
          </w:p>
        </w:tc>
        <w:tc>
          <w:tcPr>
            <w:tcW w:w="389" w:type="dxa"/>
            <w:vAlign w:val="center"/>
          </w:tcPr>
          <w:p w:rsidR="0047709E" w:rsidRDefault="0047709E" w:rsidP="0047709E">
            <w:r>
              <w:t>(13.40)</w:t>
            </w:r>
          </w:p>
        </w:tc>
      </w:tr>
    </w:tbl>
    <w:p w:rsidR="00BD4E3C" w:rsidRPr="00221731" w:rsidRDefault="00F77C82" w:rsidP="00221731">
      <w:proofErr w:type="gramStart"/>
      <w:r>
        <w:t>where</w:t>
      </w:r>
      <w:proofErr w:type="gramEnd"/>
      <w:r>
        <w:t xml:space="preserve"> L is Avogadro’s number and c is the speed of light expressed in cm/s, otherwise all quantities are in SI units. </w:t>
      </w:r>
      <w:proofErr w:type="gramStart"/>
      <w:r>
        <w:t>Inserting Eqs.</w:t>
      </w:r>
      <w:proofErr w:type="gramEnd"/>
      <w:r>
        <w:t xml:space="preserve"> </w:t>
      </w:r>
      <w:r w:rsidR="0047709E">
        <w:t xml:space="preserve">13.39 </w:t>
      </w:r>
      <w:proofErr w:type="gramStart"/>
      <w:r>
        <w:t>and</w:t>
      </w:r>
      <w:proofErr w:type="gramEnd"/>
      <w:r>
        <w:t xml:space="preserve"> </w:t>
      </w:r>
      <w:r w:rsidR="0047709E">
        <w:t xml:space="preserve">13.40 </w:t>
      </w:r>
      <w:r>
        <w:t xml:space="preserve">into </w:t>
      </w:r>
      <w:r w:rsidR="0047709E">
        <w:t xml:space="preserve">13.38 gives: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
        <w:gridCol w:w="7992"/>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m:t>
                            </m:r>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h</m:t>
                            </m:r>
                          </m:den>
                        </m:f>
                      </m:e>
                    </m:d>
                  </m:e>
                  <m:sup>
                    <m:r>
                      <w:rPr>
                        <w:rFonts w:ascii="Cambria Math" w:hAnsi="Cambria Math"/>
                      </w:rPr>
                      <m:t>3/2</m:t>
                    </m:r>
                  </m:sup>
                </m:sSup>
                <m:r>
                  <w:rPr>
                    <w:rFonts w:ascii="Cambria Math" w:hAnsi="Cambria Math"/>
                  </w:rPr>
                  <m:t>V=C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r>
                  <w:rPr>
                    <w:rFonts w:ascii="Cambria Math" w:hAnsi="Cambria Math"/>
                  </w:rPr>
                  <m:t>V</m:t>
                </m:r>
              </m:oMath>
            </m:oMathPara>
          </w:p>
        </w:tc>
        <w:tc>
          <w:tcPr>
            <w:tcW w:w="389" w:type="dxa"/>
            <w:vAlign w:val="center"/>
          </w:tcPr>
          <w:p w:rsidR="00BD4E3C" w:rsidRPr="00A33877" w:rsidRDefault="00BD4E3C" w:rsidP="00D422BE">
            <w:pPr>
              <w:rPr>
                <w:b/>
              </w:rPr>
            </w:pPr>
            <w:r>
              <w:t>(13.</w:t>
            </w:r>
            <w:r w:rsidR="0047709E">
              <w:t>41</w:t>
            </w:r>
            <w:r>
              <w:t>)</w:t>
            </w:r>
          </w:p>
        </w:tc>
      </w:tr>
    </w:tbl>
    <w:p w:rsidR="00BD4E3C" w:rsidRPr="00221731" w:rsidRDefault="00F77C82" w:rsidP="00221731">
      <w:proofErr w:type="gramStart"/>
      <w:r>
        <w:t>where</w:t>
      </w:r>
      <w:proofErr w:type="gramEnd"/>
      <w:r>
        <w:t xml:space="preserve"> </w:t>
      </w:r>
      <w:r w:rsidR="00221731">
        <w:rPr>
          <w:position w:val="-2"/>
        </w:rPr>
        <w:t xml:space="preserve">C </w:t>
      </w:r>
      <w:r w:rsidR="0047709E">
        <w:t xml:space="preserve">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p>
                  <m:sSupPr>
                    <m:ctrlPr>
                      <w:rPr>
                        <w:rFonts w:ascii="Cambria Math" w:hAnsi="Cambria Math"/>
                        <w:i/>
                      </w:rPr>
                    </m:ctrlPr>
                  </m:sSupPr>
                  <m:e>
                    <m:r>
                      <w:rPr>
                        <w:rFonts w:ascii="Cambria Math" w:hAnsi="Cambria Math"/>
                      </w:rPr>
                      <m:t>C=</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47709E">
            <w:pPr>
              <w:rPr>
                <w:b/>
              </w:rPr>
            </w:pPr>
            <w:r>
              <w:t>(13.</w:t>
            </w:r>
            <w:r w:rsidR="0047709E">
              <w:t>42</w:t>
            </w:r>
            <w:r>
              <w:t>)</w:t>
            </w:r>
          </w:p>
        </w:tc>
      </w:tr>
    </w:tbl>
    <w:p w:rsidR="00BD4E3C" w:rsidRPr="00221731" w:rsidRDefault="00F77C82" w:rsidP="00D54CA1">
      <w:r>
        <w:t>Volume is more conveniently expressed in cm</w:t>
      </w:r>
      <w:r>
        <w:rPr>
          <w:vertAlign w:val="superscript"/>
        </w:rPr>
        <w:t xml:space="preserve">3 </w:t>
      </w:r>
      <w:r>
        <w:t xml:space="preserve">and to account for this Eq. </w:t>
      </w:r>
      <w:r w:rsidR="00907E64">
        <w:t>13</w:t>
      </w:r>
      <w:r>
        <w:t>.4</w:t>
      </w:r>
      <w:r w:rsidR="00907E64">
        <w:t>2</w:t>
      </w:r>
      <w:r>
        <w:t xml:space="preserve"> can be written as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
        <w:gridCol w:w="7991"/>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t</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β</m:t>
                                </m:r>
                              </m:e>
                              <m:sup>
                                <m:r>
                                  <w:rPr>
                                    <w:rFonts w:ascii="Cambria Math" w:hAnsi="Cambria Math"/>
                                  </w:rPr>
                                  <m:t>'</m:t>
                                </m:r>
                              </m:sup>
                            </m:sSup>
                          </m:den>
                        </m:f>
                      </m:e>
                    </m:d>
                  </m:e>
                  <m:sup>
                    <m:r>
                      <w:rPr>
                        <w:rFonts w:ascii="Cambria Math" w:hAnsi="Cambria Math"/>
                      </w:rPr>
                      <m:t>3/2</m:t>
                    </m:r>
                  </m:sup>
                </m:sSup>
                <m:sSup>
                  <m:sSupPr>
                    <m:ctrlPr>
                      <w:rPr>
                        <w:rFonts w:ascii="Cambria Math" w:hAnsi="Cambria Math"/>
                        <w:i/>
                      </w:rPr>
                    </m:ctrlPr>
                  </m:sSupPr>
                  <m:e>
                    <m:r>
                      <w:rPr>
                        <w:rFonts w:ascii="Cambria Math" w:hAnsi="Cambria Math"/>
                      </w:rPr>
                      <m:t>V</m:t>
                    </m:r>
                  </m:e>
                  <m:sup>
                    <m:r>
                      <w:rPr>
                        <w:rFonts w:ascii="Cambria Math" w:hAnsi="Cambria Math"/>
                      </w:rPr>
                      <m:t>'</m:t>
                    </m:r>
                  </m:sup>
                </m:sSup>
              </m:oMath>
            </m:oMathPara>
          </w:p>
        </w:tc>
        <w:tc>
          <w:tcPr>
            <w:tcW w:w="389" w:type="dxa"/>
            <w:vAlign w:val="center"/>
          </w:tcPr>
          <w:p w:rsidR="00BD4E3C" w:rsidRPr="00A33877" w:rsidRDefault="00BD4E3C" w:rsidP="0047709E">
            <w:pPr>
              <w:rPr>
                <w:b/>
              </w:rPr>
            </w:pPr>
            <w:r>
              <w:t>(</w:t>
            </w:r>
            <w:r w:rsidR="0047709E">
              <w:t>13.43</w:t>
            </w:r>
            <w:r>
              <w:t>)</w:t>
            </w:r>
          </w:p>
        </w:tc>
      </w:tr>
    </w:tbl>
    <w:p w:rsidR="00BD4E3C" w:rsidRPr="00221731" w:rsidRDefault="00F77C82" w:rsidP="00907E64">
      <w:pPr>
        <w:jc w:val="left"/>
      </w:pPr>
      <w:proofErr w:type="gramStart"/>
      <w:r>
        <w:t>where</w:t>
      </w:r>
      <w:proofErr w:type="gramEnd"/>
      <w:r>
        <w:t xml:space="preserv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t>is the volume now expressed in cm</w:t>
      </w:r>
      <w:r>
        <w:rPr>
          <w:vertAlign w:val="superscript"/>
        </w:rPr>
        <w:t>3</w:t>
      </w:r>
      <w:r>
        <w:t xml:space="preserve"> and the constant </w:t>
      </w:r>
      <m:oMath>
        <m:sSup>
          <m:sSupPr>
            <m:ctrlPr>
              <w:rPr>
                <w:rFonts w:ascii="Cambria Math" w:hAnsi="Cambria Math"/>
                <w:i/>
              </w:rPr>
            </m:ctrlPr>
          </m:sSupPr>
          <m:e>
            <m:r>
              <w:rPr>
                <w:rFonts w:ascii="Cambria Math" w:hAnsi="Cambria Math"/>
              </w:rPr>
              <m:t>C</m:t>
            </m:r>
          </m:e>
          <m:sup>
            <m:r>
              <w:rPr>
                <w:rFonts w:ascii="Cambria Math" w:hAnsi="Cambria Math"/>
              </w:rPr>
              <m:t>'</m:t>
            </m:r>
          </m:sup>
        </m:sSup>
      </m:oMath>
      <w:r>
        <w:t>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4"/>
        <w:gridCol w:w="7996"/>
        <w:gridCol w:w="916"/>
      </w:tblGrid>
      <w:tr w:rsidR="00BD4E3C" w:rsidTr="00D422BE">
        <w:tc>
          <w:tcPr>
            <w:tcW w:w="392" w:type="dxa"/>
          </w:tcPr>
          <w:p w:rsidR="00BD4E3C" w:rsidRDefault="00BD4E3C" w:rsidP="00D422BE">
            <w:pPr>
              <w:pStyle w:val="Equation"/>
              <w:jc w:val="both"/>
            </w:pPr>
          </w:p>
        </w:tc>
        <w:tc>
          <w:tcPr>
            <w:tcW w:w="8505" w:type="dxa"/>
          </w:tcPr>
          <w:p w:rsidR="00BD4E3C" w:rsidRDefault="00100241" w:rsidP="00D422BE">
            <w:pPr>
              <w:jc w:val="center"/>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Lh</m:t>
                            </m:r>
                          </m:den>
                        </m:f>
                      </m:e>
                    </m:d>
                  </m:e>
                  <m:sup>
                    <m:r>
                      <w:rPr>
                        <w:rFonts w:ascii="Cambria Math" w:hAnsi="Cambria Math"/>
                      </w:rPr>
                      <m:t>3/2</m:t>
                    </m:r>
                  </m:sup>
                </m:sSup>
                <m:sSup>
                  <m:sSupPr>
                    <m:ctrlPr>
                      <w:rPr>
                        <w:rFonts w:ascii="Cambria Math" w:hAnsi="Cambria Math"/>
                        <w:i/>
                      </w:rPr>
                    </m:ctrlPr>
                  </m:sSupPr>
                  <m:e>
                    <m:r>
                      <w:rPr>
                        <w:rFonts w:ascii="Cambria Math" w:hAnsi="Cambria Math"/>
                      </w:rPr>
                      <m:t>10</m:t>
                    </m:r>
                  </m:e>
                  <m:sup>
                    <m:r>
                      <w:rPr>
                        <w:rFonts w:ascii="Cambria Math" w:hAnsi="Cambria Math"/>
                      </w:rPr>
                      <m:t>-6</m:t>
                    </m:r>
                  </m:sup>
                </m:sSup>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2πc</m:t>
                            </m:r>
                          </m:num>
                          <m:den>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Lh</m:t>
                            </m:r>
                          </m:den>
                        </m:f>
                      </m:e>
                    </m:d>
                  </m:e>
                  <m:sup>
                    <m:r>
                      <w:rPr>
                        <w:rFonts w:ascii="Cambria Math" w:hAnsi="Cambria Math"/>
                      </w:rPr>
                      <m:t>3/2</m:t>
                    </m:r>
                  </m:sup>
                </m:sSup>
              </m:oMath>
            </m:oMathPara>
          </w:p>
        </w:tc>
        <w:tc>
          <w:tcPr>
            <w:tcW w:w="389" w:type="dxa"/>
            <w:vAlign w:val="center"/>
          </w:tcPr>
          <w:p w:rsidR="00BD4E3C" w:rsidRPr="00A33877" w:rsidRDefault="00BD4E3C" w:rsidP="00907E64">
            <w:pPr>
              <w:rPr>
                <w:b/>
              </w:rPr>
            </w:pPr>
            <w:r>
              <w:t>(13.</w:t>
            </w:r>
            <w:r w:rsidR="00907E64">
              <w:t>44</w:t>
            </w:r>
            <w:r>
              <w:t>)</w:t>
            </w:r>
          </w:p>
        </w:tc>
      </w:tr>
    </w:tbl>
    <w:p w:rsidR="00F77C82" w:rsidRDefault="004335F4">
      <w:pPr>
        <w:spacing w:line="240" w:lineRule="auto"/>
      </w:pPr>
      <w:r>
        <w:t xml:space="preserve">Substituting </w:t>
      </w:r>
      <w:proofErr w:type="gramStart"/>
      <w:r>
        <w:t xml:space="preserve">in </w:t>
      </w:r>
      <w:proofErr w:type="gramEnd"/>
      <m:oMath>
        <m:r>
          <w:rPr>
            <w:rFonts w:ascii="Cambria Math" w:hAnsi="Cambria Math"/>
          </w:rPr>
          <m:t>L=6.02205×1</m:t>
        </m:r>
        <m:sSup>
          <m:sSupPr>
            <m:ctrlPr>
              <w:rPr>
                <w:rFonts w:ascii="Cambria Math" w:hAnsi="Cambria Math"/>
                <w:i/>
              </w:rPr>
            </m:ctrlPr>
          </m:sSupPr>
          <m:e>
            <m:r>
              <w:rPr>
                <w:rFonts w:ascii="Cambria Math" w:hAnsi="Cambria Math"/>
              </w:rPr>
              <m:t>0</m:t>
            </m:r>
          </m:e>
          <m:sup>
            <m:r>
              <w:rPr>
                <w:rFonts w:ascii="Cambria Math" w:hAnsi="Cambria Math"/>
              </w:rPr>
              <m:t>23</m:t>
            </m:r>
          </m:sup>
        </m:sSup>
      </m:oMath>
      <w:r w:rsidR="00F77C82">
        <w:t xml:space="preserve">, </w:t>
      </w:r>
      <m:oMath>
        <m:r>
          <w:rPr>
            <w:rFonts w:ascii="Cambria Math" w:hAnsi="Cambria Math"/>
          </w:rPr>
          <m:t>h=6.62618×1</m:t>
        </m:r>
        <m:sSup>
          <m:sSupPr>
            <m:ctrlPr>
              <w:rPr>
                <w:rFonts w:ascii="Cambria Math" w:hAnsi="Cambria Math"/>
                <w:i/>
              </w:rPr>
            </m:ctrlPr>
          </m:sSupPr>
          <m:e>
            <m:r>
              <w:rPr>
                <w:rFonts w:ascii="Cambria Math" w:hAnsi="Cambria Math"/>
              </w:rPr>
              <m:t>0</m:t>
            </m:r>
          </m:e>
          <m:sup>
            <m:r>
              <w:rPr>
                <w:rFonts w:ascii="Cambria Math" w:hAnsi="Cambria Math"/>
              </w:rPr>
              <m:t>-34</m:t>
            </m:r>
          </m:sup>
        </m:sSup>
      </m:oMath>
      <w:r w:rsidR="00F77C82">
        <w:t xml:space="preserve">Js and </w:t>
      </w:r>
      <m:oMath>
        <m:r>
          <w:rPr>
            <w:rFonts w:ascii="Cambria Math" w:hAnsi="Cambria Math"/>
          </w:rPr>
          <m:t>c=2.997925×1</m:t>
        </m:r>
        <m:sSup>
          <m:sSupPr>
            <m:ctrlPr>
              <w:rPr>
                <w:rFonts w:ascii="Cambria Math" w:hAnsi="Cambria Math"/>
                <w:i/>
              </w:rPr>
            </m:ctrlPr>
          </m:sSupPr>
          <m:e>
            <m:r>
              <w:rPr>
                <w:rFonts w:ascii="Cambria Math" w:hAnsi="Cambria Math"/>
              </w:rPr>
              <m:t>0</m:t>
            </m:r>
          </m:e>
          <m:sup>
            <m:r>
              <w:rPr>
                <w:rFonts w:ascii="Cambria Math" w:hAnsi="Cambria Math"/>
              </w:rPr>
              <m:t>10</m:t>
            </m:r>
          </m:sup>
        </m:sSup>
      </m:oMath>
      <w:r w:rsidR="00F77C82">
        <w:t>cm/s gives</w:t>
      </w:r>
      <w:r>
        <w:t xml:space="preserve">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=3.2433×1</m:t>
        </m:r>
        <m:sSup>
          <m:sSupPr>
            <m:ctrlPr>
              <w:rPr>
                <w:rFonts w:ascii="Cambria Math" w:hAnsi="Cambria Math"/>
                <w:i/>
              </w:rPr>
            </m:ctrlPr>
          </m:sSupPr>
          <m:e>
            <m:r>
              <w:rPr>
                <w:rFonts w:ascii="Cambria Math" w:hAnsi="Cambria Math"/>
              </w:rPr>
              <m:t>0</m:t>
            </m:r>
          </m:e>
          <m:sup>
            <m:r>
              <w:rPr>
                <w:rFonts w:ascii="Cambria Math" w:hAnsi="Cambria Math"/>
              </w:rPr>
              <m:t>20</m:t>
            </m:r>
          </m:sup>
        </m:sSup>
      </m:oMath>
      <w:r w:rsidR="00F77C82">
        <w:t xml:space="preserve"> (mol/g/cm)</w:t>
      </w:r>
      <w:r w:rsidR="00F77C82">
        <w:rPr>
          <w:vertAlign w:val="superscript"/>
        </w:rPr>
        <w:t>3/2</w:t>
      </w:r>
      <w:r w:rsidR="00F77C82">
        <w:t xml:space="preserve">. This is the value that is defined in the </w:t>
      </w:r>
      <w:r w:rsidR="00F77C82">
        <w:rPr>
          <w:rStyle w:val="MTDisplayEquationChar"/>
          <w:rFonts w:ascii="Courier New" w:hAnsi="Courier New"/>
          <w:color w:val="FF0000"/>
        </w:rPr>
        <w:t>constant.h</w:t>
      </w:r>
      <w:r w:rsidR="00F77C82">
        <w:t xml:space="preserve"> file of the MESMER source code.</w:t>
      </w:r>
    </w:p>
    <w:p w:rsidR="00812945" w:rsidRDefault="00812945">
      <w:pPr>
        <w:spacing w:line="240" w:lineRule="auto"/>
      </w:pPr>
    </w:p>
    <w:p w:rsidR="00812945" w:rsidRDefault="00812945" w:rsidP="00812945">
      <w:pPr>
        <w:pStyle w:val="Heading1"/>
      </w:pPr>
      <w:bookmarkStart w:id="131" w:name="_Toc380341302"/>
      <w:r>
        <w:lastRenderedPageBreak/>
        <w:t>Revision History</w:t>
      </w:r>
      <w:bookmarkEnd w:id="131"/>
    </w:p>
    <w:p w:rsidR="00411665" w:rsidRDefault="00411665" w:rsidP="00411665">
      <w:pPr>
        <w:pStyle w:val="Heading2"/>
      </w:pPr>
      <w:bookmarkStart w:id="132" w:name="_Toc380341303"/>
      <w:r>
        <w:t>MESMER 0.1 (Released 12/Jun/2009)</w:t>
      </w:r>
      <w:bookmarkEnd w:id="132"/>
    </w:p>
    <w:p w:rsidR="00411665" w:rsidRPr="00411665" w:rsidRDefault="00411665" w:rsidP="00411665">
      <w:pPr>
        <w:pStyle w:val="Index"/>
      </w:pPr>
      <w:proofErr w:type="gramStart"/>
      <w:r>
        <w:t>First beta release of MESMER.</w:t>
      </w:r>
      <w:proofErr w:type="gramEnd"/>
    </w:p>
    <w:p w:rsidR="00411665" w:rsidRPr="00C05534" w:rsidRDefault="00411665" w:rsidP="00411665">
      <w:pPr>
        <w:pStyle w:val="Heading2"/>
      </w:pPr>
      <w:bookmarkStart w:id="133" w:name="_Toc380341304"/>
      <w:r w:rsidRPr="00C05534">
        <w:t>MESMER 0.2</w:t>
      </w:r>
      <w:r>
        <w:t xml:space="preserve"> (Released 9/Jan/2011)</w:t>
      </w:r>
      <w:bookmarkEnd w:id="133"/>
    </w:p>
    <w:p w:rsidR="00411665" w:rsidRDefault="00411665" w:rsidP="00411665">
      <w:pPr>
        <w:numPr>
          <w:ilvl w:val="0"/>
          <w:numId w:val="3"/>
        </w:numPr>
        <w:ind w:left="357" w:firstLine="0"/>
      </w:pPr>
      <w:r>
        <w:t>Asymmetric rotor quantum mechanical energy levels.</w:t>
      </w:r>
    </w:p>
    <w:p w:rsidR="00411665" w:rsidRDefault="00411665" w:rsidP="00411665">
      <w:pPr>
        <w:numPr>
          <w:ilvl w:val="0"/>
          <w:numId w:val="3"/>
        </w:numPr>
        <w:ind w:left="357" w:firstLine="0"/>
      </w:pPr>
      <w:r>
        <w:t>An abstract base class for energy transfer models added allowing different energy transfer specifications to be implemented.</w:t>
      </w:r>
    </w:p>
    <w:p w:rsidR="00411665" w:rsidRDefault="00411665" w:rsidP="00411665">
      <w:pPr>
        <w:numPr>
          <w:ilvl w:val="0"/>
          <w:numId w:val="3"/>
        </w:numPr>
        <w:ind w:left="357" w:firstLine="0"/>
      </w:pPr>
      <w:r>
        <w:t xml:space="preserve"> A plug-in class implemented for the exponential down model.</w:t>
      </w:r>
    </w:p>
    <w:p w:rsidR="00411665" w:rsidRDefault="00411665" w:rsidP="00411665">
      <w:pPr>
        <w:numPr>
          <w:ilvl w:val="0"/>
          <w:numId w:val="3"/>
        </w:numPr>
        <w:ind w:left="357" w:firstLine="0"/>
      </w:pPr>
      <w:r>
        <w:t>A plug-in class for hindered rotation has been implemented. This class calculates the quantum mechanical energy levels of a hindered rotor in a basis of a one dimensional rotational eigenfunctions.</w:t>
      </w:r>
    </w:p>
    <w:p w:rsidR="00411665" w:rsidRDefault="00411665" w:rsidP="00411665">
      <w:pPr>
        <w:numPr>
          <w:ilvl w:val="0"/>
          <w:numId w:val="3"/>
        </w:numPr>
        <w:ind w:left="357" w:firstLine="0"/>
      </w:pPr>
      <w:r>
        <w:t>An abstract base class for calculation methods added, allowing alternative calculation tasks to be implemented.</w:t>
      </w:r>
    </w:p>
    <w:p w:rsidR="00411665" w:rsidRDefault="00411665" w:rsidP="00411665">
      <w:pPr>
        <w:numPr>
          <w:ilvl w:val="0"/>
          <w:numId w:val="3"/>
        </w:numPr>
        <w:ind w:left="357" w:firstLine="0"/>
      </w:pPr>
      <w:r>
        <w:t xml:space="preserve">A plug-in class added that to fit experimental data, by optimizing a merit function using a combination of golden section line searches and conjugate direction methods. </w:t>
      </w:r>
    </w:p>
    <w:p w:rsidR="00411665" w:rsidRDefault="00411665" w:rsidP="00411665">
      <w:pPr>
        <w:numPr>
          <w:ilvl w:val="0"/>
          <w:numId w:val="3"/>
        </w:numPr>
        <w:ind w:left="357" w:firstLine="0"/>
      </w:pPr>
      <w:r>
        <w:t>A plug-in class for calculating microcanonical rate coefficients for non-adiabatic transitions.</w:t>
      </w:r>
    </w:p>
    <w:p w:rsidR="00812945" w:rsidRPr="00C05534" w:rsidRDefault="00812945" w:rsidP="00812945">
      <w:pPr>
        <w:pStyle w:val="Heading2"/>
      </w:pPr>
      <w:bookmarkStart w:id="134" w:name="_Toc380341305"/>
      <w:r w:rsidRPr="00C05534">
        <w:t>MESMER 1.0</w:t>
      </w:r>
      <w:r>
        <w:t xml:space="preserve"> (Released </w:t>
      </w:r>
      <w:r w:rsidR="00411665">
        <w:t>10/Feb</w:t>
      </w:r>
      <w:r>
        <w:t>/2012)</w:t>
      </w:r>
      <w:bookmarkEnd w:id="134"/>
    </w:p>
    <w:p w:rsidR="00812945" w:rsidRDefault="00812945" w:rsidP="00812945">
      <w:pPr>
        <w:numPr>
          <w:ilvl w:val="0"/>
          <w:numId w:val="3"/>
        </w:numPr>
        <w:ind w:left="357" w:firstLine="0"/>
      </w:pPr>
      <w:r>
        <w:t>Implementation of the Marquardt non-linear least squares algorithm for fitting experimental data.</w:t>
      </w:r>
    </w:p>
    <w:p w:rsidR="00812945" w:rsidRDefault="00812945" w:rsidP="00812945">
      <w:pPr>
        <w:numPr>
          <w:ilvl w:val="0"/>
          <w:numId w:val="3"/>
        </w:numPr>
        <w:ind w:left="357" w:firstLine="0"/>
      </w:pPr>
      <w:r>
        <w:t>Analysable data extended to include experimental yields and eigenvalues.</w:t>
      </w:r>
    </w:p>
    <w:p w:rsidR="00812945" w:rsidRDefault="00812945" w:rsidP="00812945">
      <w:pPr>
        <w:numPr>
          <w:ilvl w:val="0"/>
          <w:numId w:val="3"/>
        </w:numPr>
        <w:ind w:left="357" w:firstLine="0"/>
      </w:pPr>
      <w:r>
        <w:t xml:space="preserve">Variable parameter set extended to include transition state imaginary frequency and the exponential temperature dependence parameter </w:t>
      </w:r>
      <w:proofErr w:type="gramStart"/>
      <w:r>
        <w:t xml:space="preserve">of </w:t>
      </w:r>
      <w:proofErr w:type="gramEnd"/>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∆E</m:t>
                </m:r>
              </m:e>
            </m:d>
          </m:e>
          <m:sub>
            <m:r>
              <w:rPr>
                <w:rFonts w:ascii="Cambria Math" w:hAnsi="Cambria Math"/>
              </w:rPr>
              <m:t>d</m:t>
            </m:r>
          </m:sub>
        </m:sSub>
      </m:oMath>
      <w:r>
        <w:t>.</w:t>
      </w:r>
    </w:p>
    <w:p w:rsidR="00812945" w:rsidRDefault="00812945" w:rsidP="00812945">
      <w:pPr>
        <w:numPr>
          <w:ilvl w:val="0"/>
          <w:numId w:val="3"/>
        </w:numPr>
        <w:ind w:left="357" w:firstLine="0"/>
      </w:pPr>
      <w:r>
        <w:lastRenderedPageBreak/>
        <w:t>An implementation of the WKB tunneling method.</w:t>
      </w:r>
    </w:p>
    <w:p w:rsidR="00812945" w:rsidRDefault="00812945" w:rsidP="00812945">
      <w:pPr>
        <w:numPr>
          <w:ilvl w:val="0"/>
          <w:numId w:val="3"/>
        </w:numPr>
        <w:ind w:left="357" w:firstLine="0"/>
      </w:pPr>
      <w:r>
        <w:t>Quantum mechanical hindered rotor calculations extended to include asymmetric potentials.</w:t>
      </w:r>
    </w:p>
    <w:p w:rsidR="00812945" w:rsidRDefault="00812945" w:rsidP="00812945">
      <w:pPr>
        <w:numPr>
          <w:ilvl w:val="0"/>
          <w:numId w:val="3"/>
        </w:numPr>
        <w:ind w:left="357" w:firstLine="0"/>
      </w:pPr>
      <w:r>
        <w:t xml:space="preserve"> A plug-in class implemented that calculates thermodynamic tables for species defined in the molecular list.</w:t>
      </w:r>
    </w:p>
    <w:p w:rsidR="00812945" w:rsidRDefault="00812945" w:rsidP="00812945">
      <w:pPr>
        <w:numPr>
          <w:ilvl w:val="0"/>
          <w:numId w:val="3"/>
        </w:numPr>
        <w:ind w:left="357" w:firstLine="0"/>
      </w:pPr>
      <w:r>
        <w:t>A plug-in class added to allow the input of pre-defined coupled states.</w:t>
      </w:r>
    </w:p>
    <w:p w:rsidR="00411665" w:rsidRDefault="00411665" w:rsidP="00411665">
      <w:pPr>
        <w:pStyle w:val="Heading2"/>
      </w:pPr>
      <w:bookmarkStart w:id="135" w:name="_Toc380341306"/>
      <w:r w:rsidRPr="00C05534">
        <w:t xml:space="preserve">MESMER </w:t>
      </w:r>
      <w:r>
        <w:t>2</w:t>
      </w:r>
      <w:r w:rsidRPr="00C05534">
        <w:t>.0</w:t>
      </w:r>
      <w:r>
        <w:t xml:space="preserve"> (Released 10/Feb/2013)</w:t>
      </w:r>
      <w:bookmarkEnd w:id="135"/>
    </w:p>
    <w:p w:rsidR="00411665" w:rsidRDefault="00411665" w:rsidP="00411665">
      <w:pPr>
        <w:numPr>
          <w:ilvl w:val="0"/>
          <w:numId w:val="3"/>
        </w:numPr>
        <w:ind w:left="357" w:firstLine="0"/>
      </w:pPr>
      <w:r>
        <w:t xml:space="preserve">Reaction types extended to include bimolecular sink reactions (See section </w:t>
      </w:r>
      <w:r>
        <w:fldChar w:fldCharType="begin"/>
      </w:r>
      <w:r>
        <w:instrText xml:space="preserve"> REF _Ref347659580 \r \h </w:instrText>
      </w:r>
      <w:r>
        <w:fldChar w:fldCharType="separate"/>
      </w:r>
      <w:r w:rsidR="00100241">
        <w:t>7.3.2</w:t>
      </w:r>
      <w:r>
        <w:fldChar w:fldCharType="end"/>
      </w:r>
      <w:r>
        <w:t xml:space="preserve">). </w:t>
      </w:r>
    </w:p>
    <w:p w:rsidR="00411665" w:rsidRDefault="00411665" w:rsidP="00411665">
      <w:pPr>
        <w:numPr>
          <w:ilvl w:val="0"/>
          <w:numId w:val="3"/>
        </w:numPr>
        <w:ind w:left="357" w:firstLine="0"/>
      </w:pPr>
      <w:r>
        <w:t xml:space="preserve">A plug-in class implemented that allows transition state sums of states to be input as a function of </w:t>
      </w:r>
      <w:r w:rsidRPr="00592261">
        <w:rPr>
          <w:i/>
        </w:rPr>
        <w:t>E</w:t>
      </w:r>
      <w:r>
        <w:t xml:space="preserve"> or </w:t>
      </w:r>
      <w:r w:rsidRPr="00592261">
        <w:rPr>
          <w:i/>
        </w:rPr>
        <w:t>E</w:t>
      </w:r>
      <w:r>
        <w:t xml:space="preserve"> and </w:t>
      </w:r>
      <w:r w:rsidRPr="00592261">
        <w:rPr>
          <w:i/>
        </w:rPr>
        <w:t>J</w:t>
      </w:r>
      <w:r>
        <w:t xml:space="preserve"> (See section </w:t>
      </w:r>
      <w:r>
        <w:fldChar w:fldCharType="begin"/>
      </w:r>
      <w:r>
        <w:instrText xml:space="preserve"> REF _Ref344830943 \r \h </w:instrText>
      </w:r>
      <w:r>
        <w:fldChar w:fldCharType="separate"/>
      </w:r>
      <w:r w:rsidR="00100241">
        <w:t>11.2.4</w:t>
      </w:r>
      <w:r>
        <w:fldChar w:fldCharType="end"/>
      </w:r>
      <w:r>
        <w:t>).</w:t>
      </w:r>
    </w:p>
    <w:p w:rsidR="00411665" w:rsidRDefault="00411665" w:rsidP="00411665">
      <w:pPr>
        <w:numPr>
          <w:ilvl w:val="0"/>
          <w:numId w:val="3"/>
        </w:numPr>
        <w:ind w:left="357" w:firstLine="0"/>
      </w:pPr>
      <w:r>
        <w:t xml:space="preserve">A plug-in class implemented that calculates the Morse oscillator density of states (See section </w:t>
      </w:r>
      <w:r>
        <w:fldChar w:fldCharType="begin"/>
      </w:r>
      <w:r>
        <w:instrText xml:space="preserve"> REF _Ref345772888 \w \h </w:instrText>
      </w:r>
      <w:r>
        <w:fldChar w:fldCharType="separate"/>
      </w:r>
      <w:r w:rsidR="00100241">
        <w:t>11.2.3</w:t>
      </w:r>
      <w:r>
        <w:fldChar w:fldCharType="end"/>
      </w:r>
      <w:r>
        <w:t xml:space="preserve">). </w:t>
      </w:r>
    </w:p>
    <w:p w:rsidR="00411665" w:rsidRDefault="00411665" w:rsidP="00411665">
      <w:pPr>
        <w:numPr>
          <w:ilvl w:val="0"/>
          <w:numId w:val="3"/>
        </w:numPr>
        <w:ind w:left="357" w:firstLine="0"/>
      </w:pPr>
      <w:r>
        <w:t xml:space="preserve">A plug-in class implemented that calculates the prior distribution (See section </w:t>
      </w:r>
      <w:r>
        <w:fldChar w:fldCharType="begin"/>
      </w:r>
      <w:r>
        <w:instrText xml:space="preserve"> REF _Ref345774704 \w \h </w:instrText>
      </w:r>
      <w:r>
        <w:fldChar w:fldCharType="separate"/>
      </w:r>
      <w:r w:rsidR="00100241">
        <w:t>11.2.7</w:t>
      </w:r>
      <w:r>
        <w:fldChar w:fldCharType="end"/>
      </w:r>
      <w:r>
        <w:t>).</w:t>
      </w:r>
    </w:p>
    <w:p w:rsidR="00411665" w:rsidRDefault="00411665" w:rsidP="00411665">
      <w:pPr>
        <w:pStyle w:val="ListParagraph"/>
        <w:numPr>
          <w:ilvl w:val="0"/>
          <w:numId w:val="24"/>
        </w:numPr>
      </w:pPr>
      <w:r>
        <w:t xml:space="preserve">The ability to constrain parameters together during a fitting exercise (See section </w:t>
      </w:r>
      <w:r>
        <w:fldChar w:fldCharType="begin"/>
      </w:r>
      <w:r>
        <w:instrText xml:space="preserve"> REF _Ref344824982 \r \h </w:instrText>
      </w:r>
      <w:r>
        <w:fldChar w:fldCharType="separate"/>
      </w:r>
      <w:r w:rsidR="00100241">
        <w:t>8.5</w:t>
      </w:r>
      <w:r>
        <w:fldChar w:fldCharType="end"/>
      </w:r>
      <w:r>
        <w:t>).</w:t>
      </w:r>
    </w:p>
    <w:p w:rsidR="00411665" w:rsidRPr="000464D2" w:rsidRDefault="00411665" w:rsidP="00411665">
      <w:pPr>
        <w:pStyle w:val="ListParagraph"/>
        <w:numPr>
          <w:ilvl w:val="0"/>
          <w:numId w:val="24"/>
        </w:numPr>
      </w:pPr>
      <w:r>
        <w:t>Species evolution charts.</w:t>
      </w:r>
    </w:p>
    <w:p w:rsidR="00812945" w:rsidRDefault="00812945">
      <w:pPr>
        <w:spacing w:line="240" w:lineRule="auto"/>
      </w:pPr>
    </w:p>
    <w:p w:rsidR="00F77C82" w:rsidRDefault="00F77C82"/>
    <w:p w:rsidR="00F77C82" w:rsidRDefault="00F77C82" w:rsidP="00C05534">
      <w:pPr>
        <w:pStyle w:val="Heading1"/>
      </w:pPr>
      <w:bookmarkStart w:id="136" w:name="_Toc380341307"/>
      <w:r w:rsidRPr="00C05534">
        <w:lastRenderedPageBreak/>
        <w:t>References</w:t>
      </w:r>
      <w:bookmarkEnd w:id="136"/>
    </w:p>
    <w:p w:rsidR="00F77C82" w:rsidRDefault="00F77C82">
      <w:pPr>
        <w:spacing w:after="0" w:line="240" w:lineRule="auto"/>
        <w:rPr>
          <w:sz w:val="20"/>
        </w:rPr>
      </w:pPr>
    </w:p>
    <w:p w:rsidR="00516DC6" w:rsidRDefault="00F77C82" w:rsidP="00D43E02">
      <w:pPr>
        <w:spacing w:after="0" w:line="240" w:lineRule="auto"/>
        <w:ind w:left="720" w:hanging="720"/>
      </w:pPr>
      <w:r>
        <w:softHyphen/>
      </w:r>
    </w:p>
    <w:p w:rsidR="00EF3BB5" w:rsidRPr="00EF3BB5" w:rsidRDefault="007A15CE" w:rsidP="00EF3BB5">
      <w:pPr>
        <w:spacing w:after="0" w:line="240" w:lineRule="auto"/>
        <w:ind w:left="720" w:hanging="720"/>
        <w:rPr>
          <w:rFonts w:cs="Times New Roman"/>
          <w:noProof/>
        </w:rPr>
      </w:pPr>
      <w:r>
        <w:fldChar w:fldCharType="begin"/>
      </w:r>
      <w:r w:rsidR="00516DC6">
        <w:instrText xml:space="preserve"> ADDIN EN.REFLIST </w:instrText>
      </w:r>
      <w:r>
        <w:fldChar w:fldCharType="separate"/>
      </w:r>
      <w:bookmarkStart w:id="137" w:name="_ENREF_1"/>
      <w:r w:rsidR="00EF3BB5" w:rsidRPr="00EF3BB5">
        <w:rPr>
          <w:rFonts w:cs="Times New Roman"/>
          <w:noProof/>
        </w:rPr>
        <w:t>1.</w:t>
      </w:r>
      <w:r w:rsidR="00EF3BB5" w:rsidRPr="00EF3BB5">
        <w:rPr>
          <w:rFonts w:cs="Times New Roman"/>
          <w:noProof/>
        </w:rPr>
        <w:tab/>
        <w:t>Glowacki D R, Liang C H, Morley C, Pilling M J, and Robertson S H. 2012. MESMER: An Open-Source Master Equation Solver for Multi-Energy Well Reactions</w:t>
      </w:r>
      <w:r w:rsidR="00EF3BB5" w:rsidRPr="00EF3BB5">
        <w:rPr>
          <w:rFonts w:cs="Times New Roman"/>
          <w:i/>
          <w:noProof/>
        </w:rPr>
        <w:t>.</w:t>
      </w:r>
      <w:r w:rsidR="00EF3BB5" w:rsidRPr="00EF3BB5">
        <w:rPr>
          <w:rFonts w:cs="Times New Roman"/>
          <w:noProof/>
        </w:rPr>
        <w:t xml:space="preserve"> </w:t>
      </w:r>
      <w:r w:rsidR="00EF3BB5" w:rsidRPr="00EF3BB5">
        <w:rPr>
          <w:rFonts w:cs="Times New Roman"/>
          <w:i/>
          <w:noProof/>
        </w:rPr>
        <w:t>J. Phys. Chem. A</w:t>
      </w:r>
      <w:r w:rsidR="00EF3BB5" w:rsidRPr="00EF3BB5">
        <w:rPr>
          <w:rFonts w:cs="Times New Roman"/>
          <w:noProof/>
        </w:rPr>
        <w:t xml:space="preserve">. </w:t>
      </w:r>
      <w:r w:rsidR="00EF3BB5" w:rsidRPr="00EF3BB5">
        <w:rPr>
          <w:rFonts w:cs="Times New Roman"/>
          <w:b/>
          <w:noProof/>
        </w:rPr>
        <w:t>116</w:t>
      </w:r>
      <w:r w:rsidR="00EF3BB5" w:rsidRPr="00EF3BB5">
        <w:rPr>
          <w:rFonts w:cs="Times New Roman"/>
          <w:noProof/>
        </w:rPr>
        <w:t>(38): 9545-9560</w:t>
      </w:r>
      <w:bookmarkEnd w:id="137"/>
    </w:p>
    <w:p w:rsidR="00EF3BB5" w:rsidRPr="00EF3BB5" w:rsidRDefault="00EF3BB5" w:rsidP="00EF3BB5">
      <w:pPr>
        <w:spacing w:after="0" w:line="240" w:lineRule="auto"/>
        <w:ind w:left="720" w:hanging="720"/>
        <w:rPr>
          <w:rFonts w:cs="Times New Roman"/>
          <w:noProof/>
        </w:rPr>
      </w:pPr>
      <w:bookmarkStart w:id="138" w:name="_ENREF_2"/>
      <w:r w:rsidRPr="00EF3BB5">
        <w:rPr>
          <w:rFonts w:cs="Times New Roman"/>
          <w:noProof/>
        </w:rPr>
        <w:t>2.</w:t>
      </w:r>
      <w:r w:rsidRPr="00EF3BB5">
        <w:rPr>
          <w:rFonts w:cs="Times New Roman"/>
          <w:noProof/>
        </w:rPr>
        <w:tab/>
        <w:t>King G W, Hainer R M, and Cross P C. 1943. The asymmetric rotor I Calculation and symmetry classification of energy levels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w:t>
      </w:r>
      <w:r w:rsidRPr="00EF3BB5">
        <w:rPr>
          <w:rFonts w:cs="Times New Roman"/>
          <w:noProof/>
        </w:rPr>
        <w:t>(1): 27-42</w:t>
      </w:r>
      <w:bookmarkEnd w:id="138"/>
    </w:p>
    <w:p w:rsidR="00EF3BB5" w:rsidRPr="00EF3BB5" w:rsidRDefault="00EF3BB5" w:rsidP="00EF3BB5">
      <w:pPr>
        <w:spacing w:after="0" w:line="240" w:lineRule="auto"/>
        <w:ind w:left="720" w:hanging="720"/>
        <w:rPr>
          <w:rFonts w:cs="Times New Roman"/>
          <w:noProof/>
        </w:rPr>
      </w:pPr>
      <w:bookmarkStart w:id="139" w:name="_ENREF_3"/>
      <w:r w:rsidRPr="00EF3BB5">
        <w:rPr>
          <w:rFonts w:cs="Times New Roman"/>
          <w:noProof/>
        </w:rPr>
        <w:t>3.</w:t>
      </w:r>
      <w:r w:rsidRPr="00EF3BB5">
        <w:rPr>
          <w:rFonts w:cs="Times New Roman"/>
          <w:noProof/>
        </w:rPr>
        <w:tab/>
        <w:t>Miller W H. 1979. Tunneling Corrections to Unimolecular Rate Constants, with application to Formaldehyde</w:t>
      </w:r>
      <w:r w:rsidRPr="00EF3BB5">
        <w:rPr>
          <w:rFonts w:cs="Times New Roman"/>
          <w:i/>
          <w:noProof/>
        </w:rPr>
        <w:t>.</w:t>
      </w:r>
      <w:r w:rsidRPr="00EF3BB5">
        <w:rPr>
          <w:rFonts w:cs="Times New Roman"/>
          <w:noProof/>
        </w:rPr>
        <w:t xml:space="preserve"> </w:t>
      </w:r>
      <w:r w:rsidRPr="00EF3BB5">
        <w:rPr>
          <w:rFonts w:cs="Times New Roman"/>
          <w:i/>
          <w:noProof/>
        </w:rPr>
        <w:t>J. Am. Chem. Soc.</w:t>
      </w:r>
      <w:r w:rsidRPr="00EF3BB5">
        <w:rPr>
          <w:rFonts w:cs="Times New Roman"/>
          <w:noProof/>
        </w:rPr>
        <w:t xml:space="preserve"> </w:t>
      </w:r>
      <w:r w:rsidRPr="00EF3BB5">
        <w:rPr>
          <w:rFonts w:cs="Times New Roman"/>
          <w:b/>
          <w:noProof/>
        </w:rPr>
        <w:t>101</w:t>
      </w:r>
      <w:r w:rsidRPr="00EF3BB5">
        <w:rPr>
          <w:rFonts w:cs="Times New Roman"/>
          <w:noProof/>
        </w:rPr>
        <w:t>(23): 6810-6814</w:t>
      </w:r>
      <w:bookmarkEnd w:id="139"/>
    </w:p>
    <w:p w:rsidR="00EF3BB5" w:rsidRPr="00EF3BB5" w:rsidRDefault="00EF3BB5" w:rsidP="00EF3BB5">
      <w:pPr>
        <w:spacing w:after="0" w:line="240" w:lineRule="auto"/>
        <w:ind w:left="720" w:hanging="720"/>
        <w:rPr>
          <w:rFonts w:cs="Times New Roman"/>
          <w:noProof/>
        </w:rPr>
      </w:pPr>
      <w:bookmarkStart w:id="140" w:name="_ENREF_4"/>
      <w:r w:rsidRPr="00EF3BB5">
        <w:rPr>
          <w:rFonts w:cs="Times New Roman"/>
          <w:noProof/>
        </w:rPr>
        <w:t>4.</w:t>
      </w:r>
      <w:r w:rsidRPr="00EF3BB5">
        <w:rPr>
          <w:rFonts w:cs="Times New Roman"/>
          <w:noProof/>
        </w:rPr>
        <w:tab/>
        <w:t>Garrett B C and Truhlar D G. 1979. Semi-Classical Tunneling Calculations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83</w:t>
      </w:r>
      <w:r w:rsidRPr="00EF3BB5">
        <w:rPr>
          <w:rFonts w:cs="Times New Roman"/>
          <w:noProof/>
        </w:rPr>
        <w:t>(22): 2921-2926</w:t>
      </w:r>
      <w:bookmarkEnd w:id="140"/>
    </w:p>
    <w:p w:rsidR="00EF3BB5" w:rsidRPr="00EF3BB5" w:rsidRDefault="00EF3BB5" w:rsidP="00EF3BB5">
      <w:pPr>
        <w:spacing w:after="0" w:line="240" w:lineRule="auto"/>
        <w:ind w:left="720" w:hanging="720"/>
        <w:rPr>
          <w:rFonts w:cs="Times New Roman"/>
          <w:noProof/>
        </w:rPr>
      </w:pPr>
      <w:bookmarkStart w:id="141" w:name="_ENREF_5"/>
      <w:r w:rsidRPr="00EF3BB5">
        <w:rPr>
          <w:rFonts w:cs="Times New Roman"/>
          <w:noProof/>
        </w:rPr>
        <w:t>5.</w:t>
      </w:r>
      <w:r w:rsidRPr="00EF3BB5">
        <w:rPr>
          <w:rFonts w:cs="Times New Roman"/>
          <w:noProof/>
        </w:rPr>
        <w:tab/>
        <w:t>Harvey J N and Aschi M. 2003. Modelling spin-forbidden reactions: recombination of carbon monoxide with iron tetracarbonyl</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124</w:t>
      </w:r>
      <w:r w:rsidRPr="00EF3BB5">
        <w:rPr>
          <w:rFonts w:cs="Times New Roman"/>
          <w:noProof/>
        </w:rPr>
        <w:t>: 129-143</w:t>
      </w:r>
      <w:bookmarkEnd w:id="141"/>
    </w:p>
    <w:p w:rsidR="00EF3BB5" w:rsidRPr="00EF3BB5" w:rsidRDefault="00EF3BB5" w:rsidP="00EF3BB5">
      <w:pPr>
        <w:spacing w:after="0" w:line="240" w:lineRule="auto"/>
        <w:ind w:left="720" w:hanging="720"/>
        <w:rPr>
          <w:rFonts w:cs="Times New Roman"/>
          <w:noProof/>
        </w:rPr>
      </w:pPr>
      <w:bookmarkStart w:id="142" w:name="_ENREF_6"/>
      <w:r w:rsidRPr="00EF3BB5">
        <w:rPr>
          <w:rFonts w:cs="Times New Roman"/>
          <w:noProof/>
        </w:rPr>
        <w:t>6.</w:t>
      </w:r>
      <w:r w:rsidRPr="00EF3BB5">
        <w:rPr>
          <w:rFonts w:cs="Times New Roman"/>
          <w:noProof/>
        </w:rPr>
        <w:tab/>
        <w:t xml:space="preserve">Green N J B and Robertson S H, </w:t>
      </w:r>
      <w:r w:rsidRPr="00EF3BB5">
        <w:rPr>
          <w:rFonts w:cs="Times New Roman"/>
          <w:i/>
          <w:noProof/>
        </w:rPr>
        <w:t>In preparation</w:t>
      </w:r>
      <w:r w:rsidRPr="00EF3BB5">
        <w:rPr>
          <w:rFonts w:cs="Times New Roman"/>
          <w:noProof/>
        </w:rPr>
        <w:t>. 2014.</w:t>
      </w:r>
      <w:bookmarkEnd w:id="142"/>
    </w:p>
    <w:p w:rsidR="00EF3BB5" w:rsidRPr="00EF3BB5" w:rsidRDefault="00EF3BB5" w:rsidP="00EF3BB5">
      <w:pPr>
        <w:spacing w:after="0" w:line="240" w:lineRule="auto"/>
        <w:ind w:left="720" w:hanging="720"/>
        <w:rPr>
          <w:rFonts w:cs="Times New Roman"/>
          <w:noProof/>
        </w:rPr>
      </w:pPr>
      <w:bookmarkStart w:id="143" w:name="_ENREF_7"/>
      <w:r w:rsidRPr="00EF3BB5">
        <w:rPr>
          <w:rFonts w:cs="Times New Roman"/>
          <w:noProof/>
        </w:rPr>
        <w:t>7.</w:t>
      </w:r>
      <w:r w:rsidRPr="00EF3BB5">
        <w:rPr>
          <w:rFonts w:cs="Times New Roman"/>
          <w:noProof/>
        </w:rPr>
        <w:tab/>
        <w:t>Robertson S H, Pilling M J, Jitariu L C, and Hillier I H. 2007. Master equation methods for multiple well systems: application to the 1-,2-pentyl system</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4085-4097</w:t>
      </w:r>
      <w:bookmarkEnd w:id="143"/>
    </w:p>
    <w:p w:rsidR="00EF3BB5" w:rsidRPr="00EF3BB5" w:rsidRDefault="00EF3BB5" w:rsidP="00EF3BB5">
      <w:pPr>
        <w:spacing w:after="0" w:line="240" w:lineRule="auto"/>
        <w:ind w:left="720" w:hanging="720"/>
        <w:rPr>
          <w:rFonts w:cs="Times New Roman"/>
          <w:noProof/>
        </w:rPr>
      </w:pPr>
      <w:bookmarkStart w:id="144" w:name="_ENREF_8"/>
      <w:r w:rsidRPr="00EF3BB5">
        <w:rPr>
          <w:rFonts w:cs="Times New Roman"/>
          <w:noProof/>
        </w:rPr>
        <w:t>8.</w:t>
      </w:r>
      <w:r w:rsidRPr="00EF3BB5">
        <w:rPr>
          <w:rFonts w:cs="Times New Roman"/>
          <w:noProof/>
        </w:rPr>
        <w:tab/>
        <w:t>Seakins P W, Robertson S H, Pilling M J, Slagle I R, Gmurczyk G W, et al. 1993. Kinetics fo the Unimolecular Decomposition of i-C</w:t>
      </w:r>
      <w:r w:rsidRPr="00EF3BB5">
        <w:rPr>
          <w:rFonts w:cs="Times New Roman"/>
          <w:noProof/>
          <w:vertAlign w:val="subscript"/>
        </w:rPr>
        <w:t>3</w:t>
      </w:r>
      <w:r w:rsidRPr="00EF3BB5">
        <w:rPr>
          <w:rFonts w:cs="Times New Roman"/>
          <w:noProof/>
        </w:rPr>
        <w:t>H</w:t>
      </w:r>
      <w:r w:rsidRPr="00EF3BB5">
        <w:rPr>
          <w:rFonts w:cs="Times New Roman"/>
          <w:noProof/>
          <w:vertAlign w:val="subscript"/>
        </w:rPr>
        <w:t>7</w:t>
      </w:r>
      <w:r w:rsidRPr="00EF3BB5">
        <w:rPr>
          <w:rFonts w:cs="Times New Roman"/>
          <w:noProof/>
        </w:rPr>
        <w:t xml:space="preserve"> - Weak Collision Effects in Helium, Argon and Nitrogen</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97</w:t>
      </w:r>
      <w:r w:rsidRPr="00EF3BB5">
        <w:rPr>
          <w:rFonts w:cs="Times New Roman"/>
          <w:noProof/>
        </w:rPr>
        <w:t>(17): 4450-4458</w:t>
      </w:r>
      <w:bookmarkEnd w:id="144"/>
    </w:p>
    <w:p w:rsidR="00EF3BB5" w:rsidRPr="00EF3BB5" w:rsidRDefault="00EF3BB5" w:rsidP="00EF3BB5">
      <w:pPr>
        <w:spacing w:after="0" w:line="240" w:lineRule="auto"/>
        <w:ind w:left="720" w:hanging="720"/>
        <w:rPr>
          <w:rFonts w:cs="Times New Roman"/>
          <w:noProof/>
        </w:rPr>
      </w:pPr>
      <w:bookmarkStart w:id="145" w:name="_ENREF_9"/>
      <w:r w:rsidRPr="00EF3BB5">
        <w:rPr>
          <w:rFonts w:cs="Times New Roman"/>
          <w:noProof/>
        </w:rPr>
        <w:t>9.</w:t>
      </w:r>
      <w:r w:rsidRPr="00EF3BB5">
        <w:rPr>
          <w:rFonts w:cs="Times New Roman"/>
          <w:noProof/>
        </w:rPr>
        <w:tab/>
        <w:t>Brouard M, Macpherson M T, and Pilling M J. 1989. Experimental and RRKM Modelling Study of the CH</w:t>
      </w:r>
      <w:r w:rsidRPr="00EF3BB5">
        <w:rPr>
          <w:rFonts w:cs="Times New Roman"/>
          <w:noProof/>
          <w:vertAlign w:val="subscript"/>
        </w:rPr>
        <w:t>3</w:t>
      </w:r>
      <w:r w:rsidRPr="00EF3BB5">
        <w:rPr>
          <w:rFonts w:cs="Times New Roman"/>
          <w:noProof/>
        </w:rPr>
        <w:t xml:space="preserve"> + H and CH</w:t>
      </w:r>
      <w:r w:rsidRPr="00EF3BB5">
        <w:rPr>
          <w:rFonts w:cs="Times New Roman"/>
          <w:noProof/>
          <w:vertAlign w:val="subscript"/>
        </w:rPr>
        <w:t>3</w:t>
      </w:r>
      <w:r w:rsidRPr="00EF3BB5">
        <w:rPr>
          <w:rFonts w:cs="Times New Roman"/>
          <w:noProof/>
        </w:rPr>
        <w:t xml:space="preserve"> + D Reactions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(10): 4047-4059</w:t>
      </w:r>
      <w:bookmarkEnd w:id="145"/>
    </w:p>
    <w:p w:rsidR="00EF3BB5" w:rsidRPr="00EF3BB5" w:rsidRDefault="00EF3BB5" w:rsidP="00EF3BB5">
      <w:pPr>
        <w:spacing w:after="0" w:line="240" w:lineRule="auto"/>
        <w:ind w:left="720" w:hanging="720"/>
        <w:rPr>
          <w:rFonts w:cs="Times New Roman"/>
          <w:noProof/>
        </w:rPr>
      </w:pPr>
      <w:bookmarkStart w:id="146" w:name="_ENREF_10"/>
      <w:r w:rsidRPr="00EF3BB5">
        <w:rPr>
          <w:rFonts w:cs="Times New Roman"/>
          <w:noProof/>
        </w:rPr>
        <w:t>10.</w:t>
      </w:r>
      <w:r w:rsidRPr="00EF3BB5">
        <w:rPr>
          <w:rFonts w:cs="Times New Roman"/>
          <w:noProof/>
        </w:rPr>
        <w:tab/>
        <w:t>Aubanel E E and Wardlaw D M. 1989. Flexible Transition State Theory Rate Constants for the Recombination Reaction CH</w:t>
      </w:r>
      <w:r w:rsidRPr="00EF3BB5">
        <w:rPr>
          <w:rFonts w:cs="Times New Roman"/>
          <w:noProof/>
          <w:vertAlign w:val="subscript"/>
        </w:rPr>
        <w:t>3</w:t>
      </w:r>
      <w:r w:rsidRPr="00EF3BB5">
        <w:rPr>
          <w:rFonts w:cs="Times New Roman"/>
          <w:noProof/>
        </w:rPr>
        <w:t xml:space="preserve"> + H = CH</w:t>
      </w:r>
      <w:r w:rsidRPr="00EF3BB5">
        <w:rPr>
          <w:rFonts w:cs="Times New Roman"/>
          <w:noProof/>
          <w:vertAlign w:val="subscript"/>
        </w:rPr>
        <w:t>4</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93</w:t>
      </w:r>
      <w:r w:rsidRPr="00EF3BB5">
        <w:rPr>
          <w:rFonts w:cs="Times New Roman"/>
          <w:noProof/>
        </w:rPr>
        <w:t>(8): 3117-3124</w:t>
      </w:r>
      <w:bookmarkEnd w:id="146"/>
    </w:p>
    <w:p w:rsidR="00EF3BB5" w:rsidRPr="00EF3BB5" w:rsidRDefault="00EF3BB5" w:rsidP="00EF3BB5">
      <w:pPr>
        <w:spacing w:after="0" w:line="240" w:lineRule="auto"/>
        <w:ind w:left="720" w:hanging="720"/>
        <w:rPr>
          <w:rFonts w:cs="Times New Roman"/>
          <w:noProof/>
        </w:rPr>
      </w:pPr>
      <w:bookmarkStart w:id="147" w:name="_ENREF_11"/>
      <w:r w:rsidRPr="00EF3BB5">
        <w:rPr>
          <w:rFonts w:cs="Times New Roman"/>
          <w:noProof/>
        </w:rPr>
        <w:t>11.</w:t>
      </w:r>
      <w:r w:rsidRPr="00EF3BB5">
        <w:rPr>
          <w:rFonts w:cs="Times New Roman"/>
          <w:noProof/>
        </w:rPr>
        <w:tab/>
        <w:t xml:space="preserve">Naik C, Carstensen H H, and Dean A M, </w:t>
      </w:r>
      <w:r w:rsidRPr="00EF3BB5">
        <w:rPr>
          <w:rFonts w:cs="Times New Roman"/>
          <w:i/>
          <w:noProof/>
        </w:rPr>
        <w:t>Reaction rate representation using Chebyshev polynomials</w:t>
      </w:r>
      <w:r w:rsidRPr="00EF3BB5">
        <w:rPr>
          <w:rFonts w:cs="Times New Roman"/>
          <w:noProof/>
        </w:rPr>
        <w:t xml:space="preserve">, in </w:t>
      </w:r>
      <w:r w:rsidRPr="00EF3BB5">
        <w:rPr>
          <w:rFonts w:cs="Times New Roman"/>
          <w:i/>
          <w:noProof/>
        </w:rPr>
        <w:t>Spring Meeting of the Combustion Institute</w:t>
      </w:r>
      <w:r w:rsidRPr="00EF3BB5">
        <w:rPr>
          <w:rFonts w:cs="Times New Roman"/>
          <w:noProof/>
        </w:rPr>
        <w:t>. 2002: San Diego, CA.</w:t>
      </w:r>
      <w:bookmarkEnd w:id="147"/>
    </w:p>
    <w:p w:rsidR="00EF3BB5" w:rsidRPr="00EF3BB5" w:rsidRDefault="00EF3BB5" w:rsidP="00EF3BB5">
      <w:pPr>
        <w:spacing w:after="0" w:line="240" w:lineRule="auto"/>
        <w:ind w:left="720" w:hanging="720"/>
        <w:rPr>
          <w:rFonts w:cs="Times New Roman"/>
          <w:noProof/>
        </w:rPr>
      </w:pPr>
      <w:bookmarkStart w:id="148" w:name="_ENREF_12"/>
      <w:r w:rsidRPr="00EF3BB5">
        <w:rPr>
          <w:rFonts w:cs="Times New Roman"/>
          <w:noProof/>
        </w:rPr>
        <w:t>12.</w:t>
      </w:r>
      <w:r w:rsidRPr="00EF3BB5">
        <w:rPr>
          <w:rFonts w:cs="Times New Roman"/>
          <w:noProof/>
        </w:rPr>
        <w:tab/>
        <w:t>Sharma S, Raman S, and Green W H. 2010. Intramolecular Hydrogen Migration in Alkylperoxy and Hydroperoxyalkylperoxy Radicals: Accurate Treatment of Hindered Rotors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114</w:t>
      </w:r>
      <w:r w:rsidRPr="00EF3BB5">
        <w:rPr>
          <w:rFonts w:cs="Times New Roman"/>
          <w:noProof/>
        </w:rPr>
        <w:t>(18): 5689-5701</w:t>
      </w:r>
      <w:bookmarkEnd w:id="148"/>
    </w:p>
    <w:p w:rsidR="00EF3BB5" w:rsidRPr="00EF3BB5" w:rsidRDefault="00EF3BB5" w:rsidP="00EF3BB5">
      <w:pPr>
        <w:spacing w:after="0" w:line="240" w:lineRule="auto"/>
        <w:ind w:left="720" w:hanging="720"/>
        <w:rPr>
          <w:rFonts w:cs="Times New Roman"/>
          <w:noProof/>
        </w:rPr>
      </w:pPr>
      <w:bookmarkStart w:id="149" w:name="_ENREF_13"/>
      <w:r w:rsidRPr="00EF3BB5">
        <w:rPr>
          <w:rFonts w:cs="Times New Roman"/>
          <w:noProof/>
        </w:rPr>
        <w:t>13.</w:t>
      </w:r>
      <w:r w:rsidRPr="00EF3BB5">
        <w:rPr>
          <w:rFonts w:cs="Times New Roman"/>
          <w:noProof/>
        </w:rPr>
        <w:tab/>
        <w:t>Pilling M J and Robertson S H. 2003. Master equation models for chemical reactions of importance in combustion</w:t>
      </w:r>
      <w:r w:rsidRPr="00EF3BB5">
        <w:rPr>
          <w:rFonts w:cs="Times New Roman"/>
          <w:i/>
          <w:noProof/>
        </w:rPr>
        <w:t>.</w:t>
      </w:r>
      <w:r w:rsidRPr="00EF3BB5">
        <w:rPr>
          <w:rFonts w:cs="Times New Roman"/>
          <w:noProof/>
        </w:rPr>
        <w:t xml:space="preserve"> </w:t>
      </w:r>
      <w:r w:rsidRPr="00EF3BB5">
        <w:rPr>
          <w:rFonts w:cs="Times New Roman"/>
          <w:i/>
          <w:noProof/>
        </w:rPr>
        <w:t>Annu. Rev. Phys. Chem.</w:t>
      </w:r>
      <w:r w:rsidRPr="00EF3BB5">
        <w:rPr>
          <w:rFonts w:cs="Times New Roman"/>
          <w:noProof/>
        </w:rPr>
        <w:t xml:space="preserve"> </w:t>
      </w:r>
      <w:r w:rsidRPr="00EF3BB5">
        <w:rPr>
          <w:rFonts w:cs="Times New Roman"/>
          <w:b/>
          <w:noProof/>
        </w:rPr>
        <w:t>54</w:t>
      </w:r>
      <w:r w:rsidRPr="00EF3BB5">
        <w:rPr>
          <w:rFonts w:cs="Times New Roman"/>
          <w:noProof/>
        </w:rPr>
        <w:t>: 245-275</w:t>
      </w:r>
      <w:bookmarkEnd w:id="149"/>
    </w:p>
    <w:p w:rsidR="00EF3BB5" w:rsidRPr="00EF3BB5" w:rsidRDefault="00EF3BB5" w:rsidP="00EF3BB5">
      <w:pPr>
        <w:spacing w:after="0" w:line="240" w:lineRule="auto"/>
        <w:ind w:left="720" w:hanging="720"/>
        <w:rPr>
          <w:rFonts w:cs="Times New Roman"/>
          <w:noProof/>
        </w:rPr>
      </w:pPr>
      <w:bookmarkStart w:id="150" w:name="_ENREF_14"/>
      <w:r w:rsidRPr="00EF3BB5">
        <w:rPr>
          <w:rFonts w:cs="Times New Roman"/>
          <w:noProof/>
        </w:rPr>
        <w:t>14.</w:t>
      </w:r>
      <w:r w:rsidRPr="00EF3BB5">
        <w:rPr>
          <w:rFonts w:cs="Times New Roman"/>
          <w:noProof/>
        </w:rPr>
        <w:tab/>
        <w:t>Holbrook K A, Pilling M J, and Robertson S H, 1996. Unimolecular Reactions. Chichester: John Wiley &amp; Sons.</w:t>
      </w:r>
      <w:bookmarkEnd w:id="150"/>
    </w:p>
    <w:p w:rsidR="00EF3BB5" w:rsidRPr="00EF3BB5" w:rsidRDefault="00EF3BB5" w:rsidP="00EF3BB5">
      <w:pPr>
        <w:spacing w:after="0" w:line="240" w:lineRule="auto"/>
        <w:ind w:left="720" w:hanging="720"/>
        <w:rPr>
          <w:rFonts w:cs="Times New Roman"/>
          <w:noProof/>
        </w:rPr>
      </w:pPr>
      <w:bookmarkStart w:id="151" w:name="_ENREF_15"/>
      <w:r w:rsidRPr="00EF3BB5">
        <w:rPr>
          <w:rFonts w:cs="Times New Roman"/>
          <w:noProof/>
        </w:rPr>
        <w:t>15.</w:t>
      </w:r>
      <w:r w:rsidRPr="00EF3BB5">
        <w:rPr>
          <w:rFonts w:cs="Times New Roman"/>
          <w:noProof/>
        </w:rPr>
        <w:tab/>
        <w:t>Klippenstein S J and Miller J A. 2002. From the time-dependent, multiple-well master equation to phenomenological rate coefficients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(40): 9267-9277</w:t>
      </w:r>
      <w:bookmarkEnd w:id="151"/>
    </w:p>
    <w:p w:rsidR="00EF3BB5" w:rsidRPr="00EF3BB5" w:rsidRDefault="00EF3BB5" w:rsidP="00EF3BB5">
      <w:pPr>
        <w:spacing w:after="0" w:line="240" w:lineRule="auto"/>
        <w:ind w:left="720" w:hanging="720"/>
        <w:rPr>
          <w:rFonts w:cs="Times New Roman"/>
          <w:noProof/>
        </w:rPr>
      </w:pPr>
      <w:bookmarkStart w:id="152" w:name="_ENREF_16"/>
      <w:r w:rsidRPr="00EF3BB5">
        <w:rPr>
          <w:rFonts w:cs="Times New Roman"/>
          <w:noProof/>
        </w:rPr>
        <w:t>16.</w:t>
      </w:r>
      <w:r w:rsidRPr="00EF3BB5">
        <w:rPr>
          <w:rFonts w:cs="Times New Roman"/>
          <w:noProof/>
        </w:rPr>
        <w:tab/>
        <w:t>Miller J A and Klippenstein S J. 2006. Master equation methods in gas phase chemical kinetics</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110</w:t>
      </w:r>
      <w:r w:rsidRPr="00EF3BB5">
        <w:rPr>
          <w:rFonts w:cs="Times New Roman"/>
          <w:noProof/>
        </w:rPr>
        <w:t>(36): 10528-10544</w:t>
      </w:r>
      <w:bookmarkEnd w:id="152"/>
    </w:p>
    <w:p w:rsidR="00EF3BB5" w:rsidRPr="00EF3BB5" w:rsidRDefault="00EF3BB5" w:rsidP="00EF3BB5">
      <w:pPr>
        <w:spacing w:after="0" w:line="240" w:lineRule="auto"/>
        <w:ind w:left="720" w:hanging="720"/>
        <w:rPr>
          <w:rFonts w:cs="Times New Roman"/>
          <w:noProof/>
        </w:rPr>
      </w:pPr>
      <w:bookmarkStart w:id="153" w:name="_ENREF_17"/>
      <w:r w:rsidRPr="00EF3BB5">
        <w:rPr>
          <w:rFonts w:cs="Times New Roman"/>
          <w:noProof/>
        </w:rPr>
        <w:t>17.</w:t>
      </w:r>
      <w:r w:rsidRPr="00EF3BB5">
        <w:rPr>
          <w:rFonts w:cs="Times New Roman"/>
          <w:noProof/>
        </w:rPr>
        <w:tab/>
        <w:t>Gannon K L, Glowacki D R, Blitz M A, Hughes K J, Pilling M J, et al. 2007. H atom yields from the reactions of CN radicals with C</w:t>
      </w:r>
      <w:r w:rsidRPr="00EF3BB5">
        <w:rPr>
          <w:rFonts w:cs="Times New Roman"/>
          <w:noProof/>
          <w:vertAlign w:val="subscript"/>
        </w:rPr>
        <w:t>2</w:t>
      </w:r>
      <w:r w:rsidRPr="00EF3BB5">
        <w:rPr>
          <w:rFonts w:cs="Times New Roman"/>
          <w:noProof/>
        </w:rPr>
        <w:t>H</w:t>
      </w:r>
      <w:r w:rsidRPr="00EF3BB5">
        <w:rPr>
          <w:rFonts w:cs="Times New Roman"/>
          <w:noProof/>
          <w:vertAlign w:val="subscript"/>
        </w:rPr>
        <w:t>2</w:t>
      </w:r>
      <w:r w:rsidRPr="00EF3BB5">
        <w:rPr>
          <w:rFonts w:cs="Times New Roman"/>
          <w:noProof/>
        </w:rPr>
        <w:t>, C</w:t>
      </w:r>
      <w:r w:rsidRPr="00EF3BB5">
        <w:rPr>
          <w:rFonts w:cs="Times New Roman"/>
          <w:noProof/>
          <w:vertAlign w:val="subscript"/>
        </w:rPr>
        <w:t>2</w:t>
      </w:r>
      <w:r w:rsidRPr="00EF3BB5">
        <w:rPr>
          <w:rFonts w:cs="Times New Roman"/>
          <w:noProof/>
        </w:rPr>
        <w:t>H</w:t>
      </w:r>
      <w:r w:rsidRPr="00EF3BB5">
        <w:rPr>
          <w:rFonts w:cs="Times New Roman"/>
          <w:noProof/>
          <w:vertAlign w:val="subscript"/>
        </w:rPr>
        <w:t>4</w:t>
      </w:r>
      <w:r w:rsidRPr="00EF3BB5">
        <w:rPr>
          <w:rFonts w:cs="Times New Roman"/>
          <w:noProof/>
        </w:rPr>
        <w:t>, C</w:t>
      </w:r>
      <w:r w:rsidRPr="00EF3BB5">
        <w:rPr>
          <w:rFonts w:cs="Times New Roman"/>
          <w:noProof/>
          <w:vertAlign w:val="subscript"/>
        </w:rPr>
        <w:t>3</w:t>
      </w:r>
      <w:r w:rsidRPr="00EF3BB5">
        <w:rPr>
          <w:rFonts w:cs="Times New Roman"/>
          <w:noProof/>
        </w:rPr>
        <w:t>H</w:t>
      </w:r>
      <w:r w:rsidRPr="00EF3BB5">
        <w:rPr>
          <w:rFonts w:cs="Times New Roman"/>
          <w:noProof/>
          <w:vertAlign w:val="subscript"/>
        </w:rPr>
        <w:t>6</w:t>
      </w:r>
      <w:r w:rsidRPr="00EF3BB5">
        <w:rPr>
          <w:rFonts w:cs="Times New Roman"/>
          <w:noProof/>
        </w:rPr>
        <w:t>, trans-2-C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noProof/>
        </w:rPr>
        <w:t>, and iso-C</w:t>
      </w:r>
      <w:r w:rsidRPr="00EF3BB5">
        <w:rPr>
          <w:rFonts w:cs="Times New Roman"/>
          <w:noProof/>
          <w:vertAlign w:val="subscript"/>
        </w:rPr>
        <w:t>4</w:t>
      </w:r>
      <w:r w:rsidRPr="00EF3BB5">
        <w:rPr>
          <w:rFonts w:cs="Times New Roman"/>
          <w:noProof/>
        </w:rPr>
        <w:t>H</w:t>
      </w:r>
      <w:r w:rsidRPr="00EF3BB5">
        <w:rPr>
          <w:rFonts w:cs="Times New Roman"/>
          <w:noProof/>
          <w:vertAlign w:val="subscript"/>
        </w:rPr>
        <w:t>8</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111</w:t>
      </w:r>
      <w:r w:rsidRPr="00EF3BB5">
        <w:rPr>
          <w:rFonts w:cs="Times New Roman"/>
          <w:noProof/>
        </w:rPr>
        <w:t>(29): 6679-6692</w:t>
      </w:r>
      <w:bookmarkEnd w:id="153"/>
    </w:p>
    <w:p w:rsidR="00EF3BB5" w:rsidRPr="00EF3BB5" w:rsidRDefault="00EF3BB5" w:rsidP="00EF3BB5">
      <w:pPr>
        <w:spacing w:after="0" w:line="240" w:lineRule="auto"/>
        <w:ind w:left="720" w:hanging="720"/>
        <w:rPr>
          <w:rFonts w:cs="Times New Roman"/>
          <w:noProof/>
        </w:rPr>
      </w:pPr>
      <w:bookmarkStart w:id="154" w:name="_ENREF_18"/>
      <w:r w:rsidRPr="00EF3BB5">
        <w:rPr>
          <w:rFonts w:cs="Times New Roman"/>
          <w:noProof/>
        </w:rPr>
        <w:t>18.</w:t>
      </w:r>
      <w:r w:rsidRPr="00EF3BB5">
        <w:rPr>
          <w:rFonts w:cs="Times New Roman"/>
          <w:noProof/>
        </w:rPr>
        <w:tab/>
        <w:t>Davies J W, Green N J B, and Pilling M J. 1986. The Testing of Models for Unimolecular Decomposition via Inverse Laplace Transformation of Experimental Recombination Data</w:t>
      </w:r>
      <w:r w:rsidRPr="00EF3BB5">
        <w:rPr>
          <w:rFonts w:cs="Times New Roman"/>
          <w:i/>
          <w:noProof/>
        </w:rPr>
        <w:t>.</w:t>
      </w:r>
      <w:r w:rsidRPr="00EF3BB5">
        <w:rPr>
          <w:rFonts w:cs="Times New Roman"/>
          <w:noProof/>
        </w:rPr>
        <w:t xml:space="preserve"> </w:t>
      </w:r>
      <w:r w:rsidRPr="00EF3BB5">
        <w:rPr>
          <w:rFonts w:cs="Times New Roman"/>
          <w:i/>
          <w:noProof/>
        </w:rPr>
        <w:t>Chem. Phys. Lett.</w:t>
      </w:r>
      <w:r w:rsidRPr="00EF3BB5">
        <w:rPr>
          <w:rFonts w:cs="Times New Roman"/>
          <w:noProof/>
        </w:rPr>
        <w:t xml:space="preserve"> </w:t>
      </w:r>
      <w:r w:rsidRPr="00EF3BB5">
        <w:rPr>
          <w:rFonts w:cs="Times New Roman"/>
          <w:b/>
          <w:noProof/>
        </w:rPr>
        <w:t>126</w:t>
      </w:r>
      <w:r w:rsidRPr="00EF3BB5">
        <w:rPr>
          <w:rFonts w:cs="Times New Roman"/>
          <w:noProof/>
        </w:rPr>
        <w:t>(3-4): 373-379</w:t>
      </w:r>
      <w:bookmarkEnd w:id="154"/>
    </w:p>
    <w:p w:rsidR="00EF3BB5" w:rsidRPr="00EF3BB5" w:rsidRDefault="00EF3BB5" w:rsidP="00EF3BB5">
      <w:pPr>
        <w:spacing w:after="0" w:line="240" w:lineRule="auto"/>
        <w:ind w:left="720" w:hanging="720"/>
        <w:rPr>
          <w:rFonts w:cs="Times New Roman"/>
          <w:noProof/>
        </w:rPr>
      </w:pPr>
      <w:bookmarkStart w:id="155" w:name="_ENREF_19"/>
      <w:r w:rsidRPr="00EF3BB5">
        <w:rPr>
          <w:rFonts w:cs="Times New Roman"/>
          <w:noProof/>
        </w:rPr>
        <w:lastRenderedPageBreak/>
        <w:t>19.</w:t>
      </w:r>
      <w:r w:rsidRPr="00EF3BB5">
        <w:rPr>
          <w:rFonts w:cs="Times New Roman"/>
          <w:noProof/>
        </w:rPr>
        <w:tab/>
        <w:t>Miller J A, Klippenstein S J, and Raffy C. 2002. Solution of some one- and two-dimensional master equation models for thermal dissociation: The dissociation of methane in the low-pressure limit</w:t>
      </w:r>
      <w:r w:rsidRPr="00EF3BB5">
        <w:rPr>
          <w:rFonts w:cs="Times New Roman"/>
          <w:i/>
          <w:noProof/>
        </w:rPr>
        <w:t>.</w:t>
      </w:r>
      <w:r w:rsidRPr="00EF3BB5">
        <w:rPr>
          <w:rFonts w:cs="Times New Roman"/>
          <w:noProof/>
        </w:rPr>
        <w:t xml:space="preserve"> </w:t>
      </w:r>
      <w:r w:rsidRPr="00EF3BB5">
        <w:rPr>
          <w:rFonts w:cs="Times New Roman"/>
          <w:i/>
          <w:noProof/>
        </w:rPr>
        <w:t>J. Phys. Chem. A</w:t>
      </w:r>
      <w:r w:rsidRPr="00EF3BB5">
        <w:rPr>
          <w:rFonts w:cs="Times New Roman"/>
          <w:noProof/>
        </w:rPr>
        <w:t xml:space="preserve">. </w:t>
      </w:r>
      <w:r w:rsidRPr="00EF3BB5">
        <w:rPr>
          <w:rFonts w:cs="Times New Roman"/>
          <w:b/>
          <w:noProof/>
        </w:rPr>
        <w:t>106</w:t>
      </w:r>
      <w:r w:rsidRPr="00EF3BB5">
        <w:rPr>
          <w:rFonts w:cs="Times New Roman"/>
          <w:noProof/>
        </w:rPr>
        <w:t>(19): 4904-4913</w:t>
      </w:r>
      <w:bookmarkEnd w:id="155"/>
    </w:p>
    <w:p w:rsidR="00EF3BB5" w:rsidRPr="00EF3BB5" w:rsidRDefault="00EF3BB5" w:rsidP="00EF3BB5">
      <w:pPr>
        <w:spacing w:after="0" w:line="240" w:lineRule="auto"/>
        <w:ind w:left="720" w:hanging="720"/>
        <w:rPr>
          <w:rFonts w:cs="Times New Roman"/>
          <w:noProof/>
        </w:rPr>
      </w:pPr>
      <w:bookmarkStart w:id="156" w:name="_ENREF_20"/>
      <w:r w:rsidRPr="00EF3BB5">
        <w:rPr>
          <w:rFonts w:cs="Times New Roman"/>
          <w:noProof/>
        </w:rPr>
        <w:t>20.</w:t>
      </w:r>
      <w:r w:rsidRPr="00EF3BB5">
        <w:rPr>
          <w:rFonts w:cs="Times New Roman"/>
          <w:noProof/>
        </w:rPr>
        <w:tab/>
        <w:t>Miller J A. 2001. Combustion chemistry: Elementary reactions to macroscopic processes - Concluding Remarks</w:t>
      </w:r>
      <w:r w:rsidRPr="00EF3BB5">
        <w:rPr>
          <w:rFonts w:cs="Times New Roman"/>
          <w:i/>
          <w:noProof/>
        </w:rPr>
        <w:t>.</w:t>
      </w:r>
      <w:r w:rsidRPr="00EF3BB5">
        <w:rPr>
          <w:rFonts w:cs="Times New Roman"/>
          <w:noProof/>
        </w:rPr>
        <w:t xml:space="preserve"> </w:t>
      </w:r>
      <w:r w:rsidRPr="00EF3BB5">
        <w:rPr>
          <w:rFonts w:cs="Times New Roman"/>
          <w:i/>
          <w:noProof/>
        </w:rPr>
        <w:t>Faraday Discuss.</w:t>
      </w:r>
      <w:r w:rsidRPr="00EF3BB5">
        <w:rPr>
          <w:rFonts w:cs="Times New Roman"/>
          <w:noProof/>
        </w:rPr>
        <w:t xml:space="preserve"> </w:t>
      </w:r>
      <w:r w:rsidRPr="00EF3BB5">
        <w:rPr>
          <w:rFonts w:cs="Times New Roman"/>
          <w:b/>
          <w:noProof/>
        </w:rPr>
        <w:t>119</w:t>
      </w:r>
      <w:r w:rsidRPr="00EF3BB5">
        <w:rPr>
          <w:rFonts w:cs="Times New Roman"/>
          <w:noProof/>
        </w:rPr>
        <w:t>: 461-475</w:t>
      </w:r>
      <w:bookmarkEnd w:id="156"/>
    </w:p>
    <w:p w:rsidR="00EF3BB5" w:rsidRPr="00EF3BB5" w:rsidRDefault="00EF3BB5" w:rsidP="00EF3BB5">
      <w:pPr>
        <w:spacing w:after="0" w:line="240" w:lineRule="auto"/>
        <w:ind w:left="720" w:hanging="720"/>
        <w:rPr>
          <w:rFonts w:cs="Times New Roman"/>
          <w:noProof/>
        </w:rPr>
      </w:pPr>
      <w:bookmarkStart w:id="157" w:name="_ENREF_21"/>
      <w:r w:rsidRPr="00EF3BB5">
        <w:rPr>
          <w:rFonts w:cs="Times New Roman"/>
          <w:noProof/>
        </w:rPr>
        <w:t>21.</w:t>
      </w:r>
      <w:r w:rsidRPr="00EF3BB5">
        <w:rPr>
          <w:rFonts w:cs="Times New Roman"/>
          <w:noProof/>
        </w:rPr>
        <w:tab/>
        <w:t>Gilbert R G and Smith S C, 1990. Theory of Unimolecular and Recombination Reactions. Oxford: Blackwell Scientific Publications.</w:t>
      </w:r>
      <w:bookmarkEnd w:id="157"/>
    </w:p>
    <w:p w:rsidR="00EF3BB5" w:rsidRPr="00EF3BB5" w:rsidRDefault="00EF3BB5" w:rsidP="00EF3BB5">
      <w:pPr>
        <w:spacing w:after="0" w:line="240" w:lineRule="auto"/>
        <w:ind w:left="720" w:hanging="720"/>
        <w:rPr>
          <w:rFonts w:cs="Times New Roman"/>
          <w:noProof/>
        </w:rPr>
      </w:pPr>
      <w:bookmarkStart w:id="158" w:name="_ENREF_22"/>
      <w:r w:rsidRPr="00EF3BB5">
        <w:rPr>
          <w:rFonts w:cs="Times New Roman"/>
          <w:noProof/>
        </w:rPr>
        <w:t>22.</w:t>
      </w:r>
      <w:r w:rsidRPr="00EF3BB5">
        <w:rPr>
          <w:rFonts w:cs="Times New Roman"/>
          <w:noProof/>
        </w:rPr>
        <w:tab/>
        <w:t>Baer T and Hase W L, 1996. Unimolecular Reaction Dynamics: Theory and Experiments. New York: Oxford University Press.</w:t>
      </w:r>
      <w:bookmarkEnd w:id="158"/>
    </w:p>
    <w:p w:rsidR="00EF3BB5" w:rsidRPr="00EF3BB5" w:rsidRDefault="00EF3BB5" w:rsidP="00EF3BB5">
      <w:pPr>
        <w:spacing w:after="0" w:line="240" w:lineRule="auto"/>
        <w:ind w:left="720" w:hanging="720"/>
        <w:rPr>
          <w:rFonts w:cs="Times New Roman"/>
          <w:noProof/>
        </w:rPr>
      </w:pPr>
      <w:bookmarkStart w:id="159" w:name="_ENREF_23"/>
      <w:r w:rsidRPr="00EF3BB5">
        <w:rPr>
          <w:rFonts w:cs="Times New Roman"/>
          <w:noProof/>
        </w:rPr>
        <w:t>23.</w:t>
      </w:r>
      <w:r w:rsidRPr="00EF3BB5">
        <w:rPr>
          <w:rFonts w:cs="Times New Roman"/>
          <w:noProof/>
        </w:rPr>
        <w:tab/>
        <w:t>Robertson S H, Pilling M J, Baulch D L, and Green N J B. 1995. Fitting of Pressure Dependent Kinetic Rate Data by Master Equation Inverse Laplace Transform Analysis</w:t>
      </w:r>
      <w:r w:rsidRPr="00EF3BB5">
        <w:rPr>
          <w:rFonts w:cs="Times New Roman"/>
          <w:i/>
          <w:noProof/>
        </w:rPr>
        <w:t>.</w:t>
      </w:r>
      <w:r w:rsidRPr="00EF3BB5">
        <w:rPr>
          <w:rFonts w:cs="Times New Roman"/>
          <w:noProof/>
        </w:rPr>
        <w:t xml:space="preserve"> </w:t>
      </w:r>
      <w:r w:rsidRPr="00EF3BB5">
        <w:rPr>
          <w:rFonts w:cs="Times New Roman"/>
          <w:i/>
          <w:noProof/>
        </w:rPr>
        <w:t>J. Phys. Chem.</w:t>
      </w:r>
      <w:r w:rsidRPr="00EF3BB5">
        <w:rPr>
          <w:rFonts w:cs="Times New Roman"/>
          <w:noProof/>
        </w:rPr>
        <w:t xml:space="preserve"> </w:t>
      </w:r>
      <w:r w:rsidRPr="00EF3BB5">
        <w:rPr>
          <w:rFonts w:cs="Times New Roman"/>
          <w:b/>
          <w:noProof/>
        </w:rPr>
        <w:t>99</w:t>
      </w:r>
      <w:r w:rsidRPr="00EF3BB5">
        <w:rPr>
          <w:rFonts w:cs="Times New Roman"/>
          <w:noProof/>
        </w:rPr>
        <w:t>(36): 13452-13460</w:t>
      </w:r>
      <w:bookmarkEnd w:id="159"/>
    </w:p>
    <w:p w:rsidR="00EF3BB5" w:rsidRPr="00EF3BB5" w:rsidRDefault="00EF3BB5" w:rsidP="00EF3BB5">
      <w:pPr>
        <w:spacing w:after="0" w:line="240" w:lineRule="auto"/>
        <w:ind w:left="720" w:hanging="720"/>
        <w:rPr>
          <w:rFonts w:cs="Times New Roman"/>
          <w:noProof/>
        </w:rPr>
      </w:pPr>
      <w:bookmarkStart w:id="160" w:name="_ENREF_24"/>
      <w:r w:rsidRPr="00EF3BB5">
        <w:rPr>
          <w:rFonts w:cs="Times New Roman"/>
          <w:noProof/>
        </w:rPr>
        <w:t>24.</w:t>
      </w:r>
      <w:r w:rsidRPr="00EF3BB5">
        <w:rPr>
          <w:rFonts w:cs="Times New Roman"/>
          <w:noProof/>
        </w:rPr>
        <w:tab/>
        <w:t>Green N J B and Bhatti Z A. 2007. Steady-state master equation methods</w:t>
      </w:r>
      <w:r w:rsidRPr="00EF3BB5">
        <w:rPr>
          <w:rFonts w:cs="Times New Roman"/>
          <w:i/>
          <w:noProof/>
        </w:rPr>
        <w:t>.</w:t>
      </w:r>
      <w:r w:rsidRPr="00EF3BB5">
        <w:rPr>
          <w:rFonts w:cs="Times New Roman"/>
          <w:noProof/>
        </w:rPr>
        <w:t xml:space="preserve"> </w:t>
      </w:r>
      <w:r w:rsidRPr="00EF3BB5">
        <w:rPr>
          <w:rFonts w:cs="Times New Roman"/>
          <w:i/>
          <w:noProof/>
        </w:rPr>
        <w:t>Phys. Chem. Chem. Phys.</w:t>
      </w:r>
      <w:r w:rsidRPr="00EF3BB5">
        <w:rPr>
          <w:rFonts w:cs="Times New Roman"/>
          <w:noProof/>
        </w:rPr>
        <w:t xml:space="preserve"> </w:t>
      </w:r>
      <w:r w:rsidRPr="00EF3BB5">
        <w:rPr>
          <w:rFonts w:cs="Times New Roman"/>
          <w:b/>
          <w:noProof/>
        </w:rPr>
        <w:t>9</w:t>
      </w:r>
      <w:r w:rsidRPr="00EF3BB5">
        <w:rPr>
          <w:rFonts w:cs="Times New Roman"/>
          <w:noProof/>
        </w:rPr>
        <w:t>(31): 4275-4290</w:t>
      </w:r>
      <w:bookmarkEnd w:id="160"/>
    </w:p>
    <w:p w:rsidR="00EF3BB5" w:rsidRPr="00EF3BB5" w:rsidRDefault="00EF3BB5" w:rsidP="00EF3BB5">
      <w:pPr>
        <w:spacing w:after="0" w:line="240" w:lineRule="auto"/>
        <w:ind w:left="720" w:hanging="720"/>
        <w:rPr>
          <w:rFonts w:cs="Times New Roman"/>
          <w:noProof/>
        </w:rPr>
      </w:pPr>
      <w:bookmarkStart w:id="161" w:name="_ENREF_25"/>
      <w:r w:rsidRPr="00EF3BB5">
        <w:rPr>
          <w:rFonts w:cs="Times New Roman"/>
          <w:noProof/>
        </w:rPr>
        <w:t>25.</w:t>
      </w:r>
      <w:r w:rsidRPr="00EF3BB5">
        <w:rPr>
          <w:rFonts w:cs="Times New Roman"/>
          <w:noProof/>
        </w:rPr>
        <w:tab/>
        <w:t>Bartis J T and Widom B. 1974. Stochastic Models of Interconversion of Three or More Chemical Species</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60</w:t>
      </w:r>
      <w:r w:rsidRPr="00EF3BB5">
        <w:rPr>
          <w:rFonts w:cs="Times New Roman"/>
          <w:noProof/>
        </w:rPr>
        <w:t>(9): 3474-3482</w:t>
      </w:r>
      <w:bookmarkEnd w:id="161"/>
    </w:p>
    <w:p w:rsidR="00EF3BB5" w:rsidRPr="00EF3BB5" w:rsidRDefault="00EF3BB5" w:rsidP="00EF3BB5">
      <w:pPr>
        <w:spacing w:after="0" w:line="240" w:lineRule="auto"/>
        <w:ind w:left="720" w:hanging="720"/>
        <w:rPr>
          <w:rFonts w:cs="Times New Roman"/>
          <w:noProof/>
        </w:rPr>
      </w:pPr>
      <w:bookmarkStart w:id="162" w:name="_ENREF_26"/>
      <w:r w:rsidRPr="00EF3BB5">
        <w:rPr>
          <w:rFonts w:cs="Times New Roman"/>
          <w:noProof/>
        </w:rPr>
        <w:t>26.</w:t>
      </w:r>
      <w:r w:rsidRPr="00EF3BB5">
        <w:rPr>
          <w:rFonts w:cs="Times New Roman"/>
          <w:noProof/>
        </w:rPr>
        <w:tab/>
        <w:t>Venkatesh P K, Dean A M, Cohen M H, and Carr R W. 1997. Master equation analysis of intermolecular energy transfer in multiple-well, multiple-channel unimolecular reactions .1. Basic theory</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107</w:t>
      </w:r>
      <w:r w:rsidRPr="00EF3BB5">
        <w:rPr>
          <w:rFonts w:cs="Times New Roman"/>
          <w:noProof/>
        </w:rPr>
        <w:t>(21): 8904-8916</w:t>
      </w:r>
      <w:bookmarkEnd w:id="162"/>
    </w:p>
    <w:p w:rsidR="00EF3BB5" w:rsidRPr="00EF3BB5" w:rsidRDefault="00EF3BB5" w:rsidP="00EF3BB5">
      <w:pPr>
        <w:spacing w:line="240" w:lineRule="auto"/>
        <w:ind w:left="720" w:hanging="720"/>
        <w:rPr>
          <w:rFonts w:cs="Times New Roman"/>
          <w:noProof/>
        </w:rPr>
      </w:pPr>
      <w:bookmarkStart w:id="163" w:name="_ENREF_27"/>
      <w:r w:rsidRPr="00EF3BB5">
        <w:rPr>
          <w:rFonts w:cs="Times New Roman"/>
          <w:noProof/>
        </w:rPr>
        <w:t>27.</w:t>
      </w:r>
      <w:r w:rsidRPr="00EF3BB5">
        <w:rPr>
          <w:rFonts w:cs="Times New Roman"/>
          <w:noProof/>
        </w:rPr>
        <w:tab/>
        <w:t>Venkatesh P K, Dean A M, Cohen M H, and Carr R W. 1999. Master equation analysis of intermolecular energy transfer in multiple-well, multiple-channel unimolecular reactions. II. Numerical methods and application to the mechanism of the C</w:t>
      </w:r>
      <w:r w:rsidRPr="00EF3BB5">
        <w:rPr>
          <w:rFonts w:cs="Times New Roman"/>
          <w:noProof/>
          <w:vertAlign w:val="subscript"/>
        </w:rPr>
        <w:t>2</w:t>
      </w:r>
      <w:r w:rsidRPr="00EF3BB5">
        <w:rPr>
          <w:rFonts w:cs="Times New Roman"/>
          <w:noProof/>
        </w:rPr>
        <w:t>H</w:t>
      </w:r>
      <w:r w:rsidRPr="00EF3BB5">
        <w:rPr>
          <w:rFonts w:cs="Times New Roman"/>
          <w:noProof/>
          <w:vertAlign w:val="subscript"/>
        </w:rPr>
        <w:t>5</w:t>
      </w:r>
      <w:r w:rsidRPr="00EF3BB5">
        <w:rPr>
          <w:rFonts w:cs="Times New Roman"/>
          <w:noProof/>
        </w:rPr>
        <w:t>+O</w:t>
      </w:r>
      <w:r w:rsidRPr="00EF3BB5">
        <w:rPr>
          <w:rFonts w:cs="Times New Roman"/>
          <w:noProof/>
          <w:vertAlign w:val="subscript"/>
        </w:rPr>
        <w:t>2</w:t>
      </w:r>
      <w:r w:rsidRPr="00EF3BB5">
        <w:rPr>
          <w:rFonts w:cs="Times New Roman"/>
          <w:noProof/>
        </w:rPr>
        <w:t xml:space="preserve"> reaction</w:t>
      </w:r>
      <w:r w:rsidRPr="00EF3BB5">
        <w:rPr>
          <w:rFonts w:cs="Times New Roman"/>
          <w:i/>
          <w:noProof/>
        </w:rPr>
        <w:t>.</w:t>
      </w:r>
      <w:r w:rsidRPr="00EF3BB5">
        <w:rPr>
          <w:rFonts w:cs="Times New Roman"/>
          <w:noProof/>
        </w:rPr>
        <w:t xml:space="preserve"> </w:t>
      </w:r>
      <w:r w:rsidRPr="00EF3BB5">
        <w:rPr>
          <w:rFonts w:cs="Times New Roman"/>
          <w:i/>
          <w:noProof/>
        </w:rPr>
        <w:t>J. Chem. Phys.</w:t>
      </w:r>
      <w:r w:rsidRPr="00EF3BB5">
        <w:rPr>
          <w:rFonts w:cs="Times New Roman"/>
          <w:noProof/>
        </w:rPr>
        <w:t xml:space="preserve"> </w:t>
      </w:r>
      <w:r w:rsidRPr="00EF3BB5">
        <w:rPr>
          <w:rFonts w:cs="Times New Roman"/>
          <w:b/>
          <w:noProof/>
        </w:rPr>
        <w:t>111</w:t>
      </w:r>
      <w:r w:rsidRPr="00EF3BB5">
        <w:rPr>
          <w:rFonts w:cs="Times New Roman"/>
          <w:noProof/>
        </w:rPr>
        <w:t>(18): 8313-8329</w:t>
      </w:r>
      <w:bookmarkEnd w:id="163"/>
    </w:p>
    <w:p w:rsidR="00EF3BB5" w:rsidRDefault="00EF3BB5" w:rsidP="00EF3BB5">
      <w:pPr>
        <w:spacing w:line="240" w:lineRule="auto"/>
        <w:rPr>
          <w:rFonts w:cs="Times New Roman"/>
          <w:noProof/>
        </w:rPr>
      </w:pPr>
    </w:p>
    <w:p w:rsidR="00F77C82" w:rsidRDefault="007A15CE" w:rsidP="00D43E02">
      <w:pPr>
        <w:tabs>
          <w:tab w:val="clear" w:pos="540"/>
          <w:tab w:val="clear" w:pos="8064"/>
          <w:tab w:val="left" w:pos="284"/>
        </w:tabs>
        <w:spacing w:after="0" w:line="240" w:lineRule="auto"/>
        <w:ind w:left="720" w:hanging="720"/>
      </w:pPr>
      <w:r>
        <w:fldChar w:fldCharType="end"/>
      </w:r>
    </w:p>
    <w:sectPr w:rsidR="00F77C82" w:rsidSect="002C2271">
      <w:type w:val="continuous"/>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2B6C" w:rsidRDefault="000A2B6C">
      <w:pPr>
        <w:spacing w:after="0" w:line="240" w:lineRule="auto"/>
      </w:pPr>
      <w:r>
        <w:separator/>
      </w:r>
    </w:p>
  </w:endnote>
  <w:endnote w:type="continuationSeparator" w:id="0">
    <w:p w:rsidR="000A2B6C" w:rsidRDefault="000A2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241" w:rsidRDefault="00100241">
    <w:pPr>
      <w:pStyle w:val="Footer"/>
      <w:jc w:val="center"/>
    </w:pPr>
    <w:r>
      <w:fldChar w:fldCharType="begin"/>
    </w:r>
    <w:r>
      <w:instrText xml:space="preserve"> PAGE   \* MERGEFORMAT </w:instrText>
    </w:r>
    <w:r>
      <w:fldChar w:fldCharType="separate"/>
    </w:r>
    <w:r w:rsidR="00D3502A">
      <w:rPr>
        <w:noProof/>
      </w:rPr>
      <w:t>1</w:t>
    </w:r>
    <w:r>
      <w:rPr>
        <w:noProof/>
      </w:rPr>
      <w:fldChar w:fldCharType="end"/>
    </w:r>
  </w:p>
  <w:p w:rsidR="00100241" w:rsidRDefault="0010024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2B6C" w:rsidRDefault="000A2B6C">
      <w:pPr>
        <w:spacing w:after="0" w:line="240" w:lineRule="auto"/>
      </w:pPr>
      <w:r>
        <w:separator/>
      </w:r>
    </w:p>
  </w:footnote>
  <w:footnote w:type="continuationSeparator" w:id="0">
    <w:p w:rsidR="000A2B6C" w:rsidRDefault="000A2B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F440F288"/>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4"/>
    <w:lvl w:ilvl="0">
      <w:start w:val="1"/>
      <w:numFmt w:val="bullet"/>
      <w:lvlText w:val=""/>
      <w:lvlJc w:val="left"/>
      <w:pPr>
        <w:tabs>
          <w:tab w:val="num" w:pos="0"/>
        </w:tabs>
        <w:ind w:left="783" w:hanging="360"/>
      </w:pPr>
      <w:rPr>
        <w:rFonts w:ascii="Symbol" w:hAnsi="Symbol"/>
      </w:rPr>
    </w:lvl>
  </w:abstractNum>
  <w:abstractNum w:abstractNumId="4">
    <w:nsid w:val="00000005"/>
    <w:multiLevelType w:val="singleLevel"/>
    <w:tmpl w:val="00000005"/>
    <w:name w:val="WW8Num5"/>
    <w:lvl w:ilvl="0">
      <w:start w:val="1"/>
      <w:numFmt w:val="bullet"/>
      <w:lvlText w:val=""/>
      <w:lvlJc w:val="left"/>
      <w:pPr>
        <w:tabs>
          <w:tab w:val="num" w:pos="720"/>
        </w:tabs>
        <w:ind w:left="720" w:hanging="360"/>
      </w:pPr>
      <w:rPr>
        <w:rFonts w:ascii="Symbol" w:hAnsi="Symbol"/>
      </w:rPr>
    </w:lvl>
  </w:abstractNum>
  <w:abstractNum w:abstractNumId="5">
    <w:nsid w:val="00000006"/>
    <w:multiLevelType w:val="singleLevel"/>
    <w:tmpl w:val="00000006"/>
    <w:name w:val="WW8Num6"/>
    <w:lvl w:ilvl="0">
      <w:start w:val="1"/>
      <w:numFmt w:val="decimal"/>
      <w:lvlText w:val="%1."/>
      <w:lvlJc w:val="left"/>
      <w:pPr>
        <w:tabs>
          <w:tab w:val="num" w:pos="900"/>
        </w:tabs>
        <w:ind w:left="900" w:hanging="360"/>
      </w:pPr>
    </w:lvl>
  </w:abstractNum>
  <w:abstractNum w:abstractNumId="6">
    <w:nsid w:val="00000007"/>
    <w:multiLevelType w:val="singleLevel"/>
    <w:tmpl w:val="00000007"/>
    <w:name w:val="WW8Num7"/>
    <w:lvl w:ilvl="0">
      <w:start w:val="1"/>
      <w:numFmt w:val="decimal"/>
      <w:lvlText w:val="(%1)"/>
      <w:lvlJc w:val="left"/>
      <w:pPr>
        <w:tabs>
          <w:tab w:val="num" w:pos="930"/>
        </w:tabs>
        <w:ind w:left="930" w:hanging="390"/>
      </w:pPr>
    </w:lvl>
  </w:abstractNum>
  <w:abstractNum w:abstractNumId="7">
    <w:nsid w:val="00000008"/>
    <w:multiLevelType w:val="singleLevel"/>
    <w:tmpl w:val="00000008"/>
    <w:name w:val="WW8Num8"/>
    <w:lvl w:ilvl="0">
      <w:start w:val="1"/>
      <w:numFmt w:val="decimal"/>
      <w:lvlText w:val="(%1)"/>
      <w:lvlJc w:val="left"/>
      <w:pPr>
        <w:tabs>
          <w:tab w:val="num" w:pos="900"/>
        </w:tabs>
        <w:ind w:left="900" w:hanging="360"/>
      </w:pPr>
    </w:lvl>
  </w:abstractNum>
  <w:abstractNum w:abstractNumId="8">
    <w:nsid w:val="00000009"/>
    <w:multiLevelType w:val="multilevel"/>
    <w:tmpl w:val="00000009"/>
    <w:name w:val="WW8Num9"/>
    <w:lvl w:ilvl="0">
      <w:start w:val="1"/>
      <w:numFmt w:val="bullet"/>
      <w:lvlText w:val=""/>
      <w:lvlJc w:val="left"/>
      <w:pPr>
        <w:tabs>
          <w:tab w:val="num" w:pos="1080"/>
        </w:tabs>
        <w:ind w:left="1080" w:hanging="360"/>
      </w:pPr>
      <w:rPr>
        <w:rFonts w:ascii="Symbol" w:hAnsi="Symbol"/>
      </w:r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left"/>
      <w:pPr>
        <w:tabs>
          <w:tab w:val="num" w:pos="6840"/>
        </w:tabs>
        <w:ind w:left="6840" w:hanging="180"/>
      </w:pPr>
    </w:lvl>
  </w:abstractNum>
  <w:abstractNum w:abstractNumId="9">
    <w:nsid w:val="0000000A"/>
    <w:multiLevelType w:val="singleLevel"/>
    <w:tmpl w:val="0000000A"/>
    <w:name w:val="WW8Num10"/>
    <w:lvl w:ilvl="0">
      <w:start w:val="1"/>
      <w:numFmt w:val="bullet"/>
      <w:lvlText w:val=""/>
      <w:lvlJc w:val="left"/>
      <w:pPr>
        <w:tabs>
          <w:tab w:val="num" w:pos="1080"/>
        </w:tabs>
        <w:ind w:left="1080" w:hanging="360"/>
      </w:pPr>
      <w:rPr>
        <w:rFonts w:ascii="Symbol" w:hAnsi="Symbol"/>
      </w:rPr>
    </w:lvl>
  </w:abstractNum>
  <w:abstractNum w:abstractNumId="10">
    <w:nsid w:val="0000000B"/>
    <w:multiLevelType w:val="singleLevel"/>
    <w:tmpl w:val="0000000B"/>
    <w:name w:val="WW8Num11"/>
    <w:lvl w:ilvl="0">
      <w:start w:val="1"/>
      <w:numFmt w:val="decimal"/>
      <w:lvlText w:val="(%1)"/>
      <w:lvlJc w:val="left"/>
      <w:pPr>
        <w:tabs>
          <w:tab w:val="num" w:pos="900"/>
        </w:tabs>
        <w:ind w:left="900" w:hanging="360"/>
      </w:pPr>
    </w:lvl>
  </w:abstractNum>
  <w:abstractNum w:abstractNumId="11">
    <w:nsid w:val="0000000C"/>
    <w:multiLevelType w:val="singleLevel"/>
    <w:tmpl w:val="0000000C"/>
    <w:name w:val="WW8Num12"/>
    <w:lvl w:ilvl="0">
      <w:start w:val="1"/>
      <w:numFmt w:val="bullet"/>
      <w:lvlText w:val=""/>
      <w:lvlJc w:val="left"/>
      <w:pPr>
        <w:tabs>
          <w:tab w:val="num" w:pos="900"/>
        </w:tabs>
        <w:ind w:left="900" w:hanging="360"/>
      </w:pPr>
      <w:rPr>
        <w:rFonts w:ascii="Symbol" w:hAnsi="Symbol"/>
      </w:rPr>
    </w:lvl>
  </w:abstractNum>
  <w:abstractNum w:abstractNumId="12">
    <w:nsid w:val="0000000D"/>
    <w:multiLevelType w:val="multilevel"/>
    <w:tmpl w:val="0000000D"/>
    <w:name w:val="WW8Num13"/>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13">
    <w:nsid w:val="0000000E"/>
    <w:multiLevelType w:val="singleLevel"/>
    <w:tmpl w:val="0000000E"/>
    <w:name w:val="WW8Num14"/>
    <w:lvl w:ilvl="0">
      <w:start w:val="1"/>
      <w:numFmt w:val="bullet"/>
      <w:lvlText w:val=""/>
      <w:lvlJc w:val="left"/>
      <w:pPr>
        <w:tabs>
          <w:tab w:val="num" w:pos="1070"/>
        </w:tabs>
        <w:ind w:left="1070" w:hanging="360"/>
      </w:pPr>
      <w:rPr>
        <w:rFonts w:ascii="Symbol" w:hAnsi="Symbol"/>
      </w:rPr>
    </w:lvl>
  </w:abstractNum>
  <w:abstractNum w:abstractNumId="14">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5">
    <w:nsid w:val="01915662"/>
    <w:multiLevelType w:val="hybridMultilevel"/>
    <w:tmpl w:val="89B44F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01A713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094A17E1"/>
    <w:multiLevelType w:val="hybridMultilevel"/>
    <w:tmpl w:val="CBE258E2"/>
    <w:lvl w:ilvl="0" w:tplc="12D6127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0B8A66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01C3920"/>
    <w:multiLevelType w:val="hybridMultilevel"/>
    <w:tmpl w:val="69FEB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1ACA7510"/>
    <w:multiLevelType w:val="hybridMultilevel"/>
    <w:tmpl w:val="6B54E1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41279E2"/>
    <w:multiLevelType w:val="hybridMultilevel"/>
    <w:tmpl w:val="330EF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28D53A76"/>
    <w:multiLevelType w:val="hybridMultilevel"/>
    <w:tmpl w:val="056ECBCA"/>
    <w:lvl w:ilvl="0" w:tplc="08090001">
      <w:start w:val="1"/>
      <w:numFmt w:val="bullet"/>
      <w:lvlText w:val=""/>
      <w:lvlJc w:val="left"/>
      <w:pPr>
        <w:ind w:left="1051" w:hanging="360"/>
      </w:pPr>
      <w:rPr>
        <w:rFonts w:ascii="Symbol" w:hAnsi="Symbol" w:hint="default"/>
      </w:rPr>
    </w:lvl>
    <w:lvl w:ilvl="1" w:tplc="08090003" w:tentative="1">
      <w:start w:val="1"/>
      <w:numFmt w:val="bullet"/>
      <w:lvlText w:val="o"/>
      <w:lvlJc w:val="left"/>
      <w:pPr>
        <w:ind w:left="1771" w:hanging="360"/>
      </w:pPr>
      <w:rPr>
        <w:rFonts w:ascii="Courier New" w:hAnsi="Courier New" w:cs="Courier New" w:hint="default"/>
      </w:rPr>
    </w:lvl>
    <w:lvl w:ilvl="2" w:tplc="08090005" w:tentative="1">
      <w:start w:val="1"/>
      <w:numFmt w:val="bullet"/>
      <w:lvlText w:val=""/>
      <w:lvlJc w:val="left"/>
      <w:pPr>
        <w:ind w:left="2491" w:hanging="360"/>
      </w:pPr>
      <w:rPr>
        <w:rFonts w:ascii="Wingdings" w:hAnsi="Wingdings" w:hint="default"/>
      </w:rPr>
    </w:lvl>
    <w:lvl w:ilvl="3" w:tplc="08090001" w:tentative="1">
      <w:start w:val="1"/>
      <w:numFmt w:val="bullet"/>
      <w:lvlText w:val=""/>
      <w:lvlJc w:val="left"/>
      <w:pPr>
        <w:ind w:left="3211" w:hanging="360"/>
      </w:pPr>
      <w:rPr>
        <w:rFonts w:ascii="Symbol" w:hAnsi="Symbol" w:hint="default"/>
      </w:rPr>
    </w:lvl>
    <w:lvl w:ilvl="4" w:tplc="08090003" w:tentative="1">
      <w:start w:val="1"/>
      <w:numFmt w:val="bullet"/>
      <w:lvlText w:val="o"/>
      <w:lvlJc w:val="left"/>
      <w:pPr>
        <w:ind w:left="3931" w:hanging="360"/>
      </w:pPr>
      <w:rPr>
        <w:rFonts w:ascii="Courier New" w:hAnsi="Courier New" w:cs="Courier New" w:hint="default"/>
      </w:rPr>
    </w:lvl>
    <w:lvl w:ilvl="5" w:tplc="08090005" w:tentative="1">
      <w:start w:val="1"/>
      <w:numFmt w:val="bullet"/>
      <w:lvlText w:val=""/>
      <w:lvlJc w:val="left"/>
      <w:pPr>
        <w:ind w:left="4651" w:hanging="360"/>
      </w:pPr>
      <w:rPr>
        <w:rFonts w:ascii="Wingdings" w:hAnsi="Wingdings" w:hint="default"/>
      </w:rPr>
    </w:lvl>
    <w:lvl w:ilvl="6" w:tplc="08090001" w:tentative="1">
      <w:start w:val="1"/>
      <w:numFmt w:val="bullet"/>
      <w:lvlText w:val=""/>
      <w:lvlJc w:val="left"/>
      <w:pPr>
        <w:ind w:left="5371" w:hanging="360"/>
      </w:pPr>
      <w:rPr>
        <w:rFonts w:ascii="Symbol" w:hAnsi="Symbol" w:hint="default"/>
      </w:rPr>
    </w:lvl>
    <w:lvl w:ilvl="7" w:tplc="08090003" w:tentative="1">
      <w:start w:val="1"/>
      <w:numFmt w:val="bullet"/>
      <w:lvlText w:val="o"/>
      <w:lvlJc w:val="left"/>
      <w:pPr>
        <w:ind w:left="6091" w:hanging="360"/>
      </w:pPr>
      <w:rPr>
        <w:rFonts w:ascii="Courier New" w:hAnsi="Courier New" w:cs="Courier New" w:hint="default"/>
      </w:rPr>
    </w:lvl>
    <w:lvl w:ilvl="8" w:tplc="08090005" w:tentative="1">
      <w:start w:val="1"/>
      <w:numFmt w:val="bullet"/>
      <w:lvlText w:val=""/>
      <w:lvlJc w:val="left"/>
      <w:pPr>
        <w:ind w:left="6811" w:hanging="360"/>
      </w:pPr>
      <w:rPr>
        <w:rFonts w:ascii="Wingdings" w:hAnsi="Wingdings" w:hint="default"/>
      </w:rPr>
    </w:lvl>
  </w:abstractNum>
  <w:abstractNum w:abstractNumId="23">
    <w:nsid w:val="29F134CF"/>
    <w:multiLevelType w:val="hybridMultilevel"/>
    <w:tmpl w:val="68AE3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B9A7925"/>
    <w:multiLevelType w:val="hybridMultilevel"/>
    <w:tmpl w:val="84DC8CC8"/>
    <w:lvl w:ilvl="0" w:tplc="FCC013D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2D8B66CB"/>
    <w:multiLevelType w:val="hybridMultilevel"/>
    <w:tmpl w:val="9B4AEC68"/>
    <w:lvl w:ilvl="0" w:tplc="08090001">
      <w:start w:val="1"/>
      <w:numFmt w:val="bullet"/>
      <w:lvlText w:val=""/>
      <w:lvlJc w:val="left"/>
      <w:pPr>
        <w:ind w:left="852" w:hanging="360"/>
      </w:pPr>
      <w:rPr>
        <w:rFonts w:ascii="Symbol" w:hAnsi="Symbol" w:hint="default"/>
      </w:rPr>
    </w:lvl>
    <w:lvl w:ilvl="1" w:tplc="08090003" w:tentative="1">
      <w:start w:val="1"/>
      <w:numFmt w:val="bullet"/>
      <w:lvlText w:val="o"/>
      <w:lvlJc w:val="left"/>
      <w:pPr>
        <w:ind w:left="1572" w:hanging="360"/>
      </w:pPr>
      <w:rPr>
        <w:rFonts w:ascii="Courier New" w:hAnsi="Courier New" w:cs="Courier New" w:hint="default"/>
      </w:rPr>
    </w:lvl>
    <w:lvl w:ilvl="2" w:tplc="08090005" w:tentative="1">
      <w:start w:val="1"/>
      <w:numFmt w:val="bullet"/>
      <w:lvlText w:val=""/>
      <w:lvlJc w:val="left"/>
      <w:pPr>
        <w:ind w:left="2292" w:hanging="360"/>
      </w:pPr>
      <w:rPr>
        <w:rFonts w:ascii="Wingdings" w:hAnsi="Wingdings" w:hint="default"/>
      </w:rPr>
    </w:lvl>
    <w:lvl w:ilvl="3" w:tplc="08090001" w:tentative="1">
      <w:start w:val="1"/>
      <w:numFmt w:val="bullet"/>
      <w:lvlText w:val=""/>
      <w:lvlJc w:val="left"/>
      <w:pPr>
        <w:ind w:left="3012" w:hanging="360"/>
      </w:pPr>
      <w:rPr>
        <w:rFonts w:ascii="Symbol" w:hAnsi="Symbol" w:hint="default"/>
      </w:rPr>
    </w:lvl>
    <w:lvl w:ilvl="4" w:tplc="08090003" w:tentative="1">
      <w:start w:val="1"/>
      <w:numFmt w:val="bullet"/>
      <w:lvlText w:val="o"/>
      <w:lvlJc w:val="left"/>
      <w:pPr>
        <w:ind w:left="3732" w:hanging="360"/>
      </w:pPr>
      <w:rPr>
        <w:rFonts w:ascii="Courier New" w:hAnsi="Courier New" w:cs="Courier New" w:hint="default"/>
      </w:rPr>
    </w:lvl>
    <w:lvl w:ilvl="5" w:tplc="08090005" w:tentative="1">
      <w:start w:val="1"/>
      <w:numFmt w:val="bullet"/>
      <w:lvlText w:val=""/>
      <w:lvlJc w:val="left"/>
      <w:pPr>
        <w:ind w:left="4452" w:hanging="360"/>
      </w:pPr>
      <w:rPr>
        <w:rFonts w:ascii="Wingdings" w:hAnsi="Wingdings" w:hint="default"/>
      </w:rPr>
    </w:lvl>
    <w:lvl w:ilvl="6" w:tplc="08090001" w:tentative="1">
      <w:start w:val="1"/>
      <w:numFmt w:val="bullet"/>
      <w:lvlText w:val=""/>
      <w:lvlJc w:val="left"/>
      <w:pPr>
        <w:ind w:left="5172" w:hanging="360"/>
      </w:pPr>
      <w:rPr>
        <w:rFonts w:ascii="Symbol" w:hAnsi="Symbol" w:hint="default"/>
      </w:rPr>
    </w:lvl>
    <w:lvl w:ilvl="7" w:tplc="08090003" w:tentative="1">
      <w:start w:val="1"/>
      <w:numFmt w:val="bullet"/>
      <w:lvlText w:val="o"/>
      <w:lvlJc w:val="left"/>
      <w:pPr>
        <w:ind w:left="5892" w:hanging="360"/>
      </w:pPr>
      <w:rPr>
        <w:rFonts w:ascii="Courier New" w:hAnsi="Courier New" w:cs="Courier New" w:hint="default"/>
      </w:rPr>
    </w:lvl>
    <w:lvl w:ilvl="8" w:tplc="08090005" w:tentative="1">
      <w:start w:val="1"/>
      <w:numFmt w:val="bullet"/>
      <w:lvlText w:val=""/>
      <w:lvlJc w:val="left"/>
      <w:pPr>
        <w:ind w:left="6612" w:hanging="360"/>
      </w:pPr>
      <w:rPr>
        <w:rFonts w:ascii="Wingdings" w:hAnsi="Wingdings" w:hint="default"/>
      </w:rPr>
    </w:lvl>
  </w:abstractNum>
  <w:abstractNum w:abstractNumId="26">
    <w:nsid w:val="3A7007F7"/>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27">
    <w:nsid w:val="408E4341"/>
    <w:multiLevelType w:val="hybridMultilevel"/>
    <w:tmpl w:val="C4AA28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E0265E5"/>
    <w:multiLevelType w:val="hybridMultilevel"/>
    <w:tmpl w:val="C3447C3E"/>
    <w:lvl w:ilvl="0" w:tplc="0809000F">
      <w:start w:val="1"/>
      <w:numFmt w:val="decimal"/>
      <w:lvlText w:val="%1."/>
      <w:lvlJc w:val="left"/>
      <w:pPr>
        <w:ind w:left="852" w:hanging="360"/>
      </w:pPr>
    </w:lvl>
    <w:lvl w:ilvl="1" w:tplc="08090019" w:tentative="1">
      <w:start w:val="1"/>
      <w:numFmt w:val="lowerLetter"/>
      <w:lvlText w:val="%2."/>
      <w:lvlJc w:val="left"/>
      <w:pPr>
        <w:ind w:left="1572" w:hanging="360"/>
      </w:pPr>
    </w:lvl>
    <w:lvl w:ilvl="2" w:tplc="0809001B" w:tentative="1">
      <w:start w:val="1"/>
      <w:numFmt w:val="lowerRoman"/>
      <w:lvlText w:val="%3."/>
      <w:lvlJc w:val="right"/>
      <w:pPr>
        <w:ind w:left="2292" w:hanging="180"/>
      </w:pPr>
    </w:lvl>
    <w:lvl w:ilvl="3" w:tplc="0809000F" w:tentative="1">
      <w:start w:val="1"/>
      <w:numFmt w:val="decimal"/>
      <w:lvlText w:val="%4."/>
      <w:lvlJc w:val="left"/>
      <w:pPr>
        <w:ind w:left="3012" w:hanging="360"/>
      </w:pPr>
    </w:lvl>
    <w:lvl w:ilvl="4" w:tplc="08090019" w:tentative="1">
      <w:start w:val="1"/>
      <w:numFmt w:val="lowerLetter"/>
      <w:lvlText w:val="%5."/>
      <w:lvlJc w:val="left"/>
      <w:pPr>
        <w:ind w:left="3732" w:hanging="360"/>
      </w:pPr>
    </w:lvl>
    <w:lvl w:ilvl="5" w:tplc="0809001B" w:tentative="1">
      <w:start w:val="1"/>
      <w:numFmt w:val="lowerRoman"/>
      <w:lvlText w:val="%6."/>
      <w:lvlJc w:val="right"/>
      <w:pPr>
        <w:ind w:left="4452" w:hanging="180"/>
      </w:pPr>
    </w:lvl>
    <w:lvl w:ilvl="6" w:tplc="0809000F" w:tentative="1">
      <w:start w:val="1"/>
      <w:numFmt w:val="decimal"/>
      <w:lvlText w:val="%7."/>
      <w:lvlJc w:val="left"/>
      <w:pPr>
        <w:ind w:left="5172" w:hanging="360"/>
      </w:pPr>
    </w:lvl>
    <w:lvl w:ilvl="7" w:tplc="08090019" w:tentative="1">
      <w:start w:val="1"/>
      <w:numFmt w:val="lowerLetter"/>
      <w:lvlText w:val="%8."/>
      <w:lvlJc w:val="left"/>
      <w:pPr>
        <w:ind w:left="5892" w:hanging="360"/>
      </w:pPr>
    </w:lvl>
    <w:lvl w:ilvl="8" w:tplc="0809001B" w:tentative="1">
      <w:start w:val="1"/>
      <w:numFmt w:val="lowerRoman"/>
      <w:lvlText w:val="%9."/>
      <w:lvlJc w:val="right"/>
      <w:pPr>
        <w:ind w:left="6612" w:hanging="180"/>
      </w:pPr>
    </w:lvl>
  </w:abstractNum>
  <w:abstractNum w:abstractNumId="29">
    <w:nsid w:val="4F274C89"/>
    <w:multiLevelType w:val="hybridMultilevel"/>
    <w:tmpl w:val="F552FE1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nsid w:val="4FDA33E4"/>
    <w:multiLevelType w:val="multilevel"/>
    <w:tmpl w:val="23DC2E30"/>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nsid w:val="58FC1647"/>
    <w:multiLevelType w:val="hybridMultilevel"/>
    <w:tmpl w:val="C2D638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A924A3A"/>
    <w:multiLevelType w:val="hybridMultilevel"/>
    <w:tmpl w:val="A14C6A56"/>
    <w:lvl w:ilvl="0" w:tplc="D15E8F3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AD65D74"/>
    <w:multiLevelType w:val="hybridMultilevel"/>
    <w:tmpl w:val="CC7AFCCE"/>
    <w:lvl w:ilvl="0" w:tplc="2B443F10">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73D32A7B"/>
    <w:multiLevelType w:val="multilevel"/>
    <w:tmpl w:val="0000000D"/>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lef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lef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left"/>
      <w:pPr>
        <w:tabs>
          <w:tab w:val="num" w:pos="6660"/>
        </w:tabs>
        <w:ind w:left="6660" w:hanging="180"/>
      </w:pPr>
    </w:lvl>
  </w:abstractNum>
  <w:abstractNum w:abstractNumId="35">
    <w:nsid w:val="7F2F03E8"/>
    <w:multiLevelType w:val="hybridMultilevel"/>
    <w:tmpl w:val="0F14D3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8"/>
  </w:num>
  <w:num w:numId="17">
    <w:abstractNumId w:val="24"/>
  </w:num>
  <w:num w:numId="18">
    <w:abstractNumId w:val="33"/>
  </w:num>
  <w:num w:numId="19">
    <w:abstractNumId w:val="32"/>
  </w:num>
  <w:num w:numId="20">
    <w:abstractNumId w:val="16"/>
  </w:num>
  <w:num w:numId="21">
    <w:abstractNumId w:val="17"/>
  </w:num>
  <w:num w:numId="22">
    <w:abstractNumId w:val="30"/>
  </w:num>
  <w:num w:numId="23">
    <w:abstractNumId w:val="30"/>
  </w:num>
  <w:num w:numId="24">
    <w:abstractNumId w:val="21"/>
  </w:num>
  <w:num w:numId="25">
    <w:abstractNumId w:val="26"/>
  </w:num>
  <w:num w:numId="26">
    <w:abstractNumId w:val="34"/>
  </w:num>
  <w:num w:numId="27">
    <w:abstractNumId w:val="30"/>
  </w:num>
  <w:num w:numId="28">
    <w:abstractNumId w:val="30"/>
  </w:num>
  <w:num w:numId="29">
    <w:abstractNumId w:val="20"/>
  </w:num>
  <w:num w:numId="30">
    <w:abstractNumId w:val="29"/>
  </w:num>
  <w:num w:numId="31">
    <w:abstractNumId w:val="23"/>
  </w:num>
  <w:num w:numId="32">
    <w:abstractNumId w:val="31"/>
  </w:num>
  <w:num w:numId="33">
    <w:abstractNumId w:val="19"/>
  </w:num>
  <w:num w:numId="34">
    <w:abstractNumId w:val="25"/>
  </w:num>
  <w:num w:numId="35">
    <w:abstractNumId w:val="22"/>
  </w:num>
  <w:num w:numId="36">
    <w:abstractNumId w:val="27"/>
  </w:num>
  <w:num w:numId="37">
    <w:abstractNumId w:val="30"/>
  </w:num>
  <w:num w:numId="38">
    <w:abstractNumId w:val="28"/>
  </w:num>
  <w:num w:numId="39">
    <w:abstractNumId w:val="35"/>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Numbered ARPC&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p0fxzf5acxfpxle99drxffxe99d2dt50szw2&quot;&gt;MESMER Manual&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record-ids&gt;&lt;/item&gt;&lt;/Libraries&gt;"/>
  </w:docVars>
  <w:rsids>
    <w:rsidRoot w:val="00F77C82"/>
    <w:rsid w:val="00000233"/>
    <w:rsid w:val="00002487"/>
    <w:rsid w:val="00002B8B"/>
    <w:rsid w:val="00003AA1"/>
    <w:rsid w:val="00010614"/>
    <w:rsid w:val="00017E13"/>
    <w:rsid w:val="000222DF"/>
    <w:rsid w:val="00026565"/>
    <w:rsid w:val="00027D2E"/>
    <w:rsid w:val="000335EA"/>
    <w:rsid w:val="00045E2A"/>
    <w:rsid w:val="000464D2"/>
    <w:rsid w:val="00050476"/>
    <w:rsid w:val="00053DCE"/>
    <w:rsid w:val="00087B6E"/>
    <w:rsid w:val="000924F8"/>
    <w:rsid w:val="00095D39"/>
    <w:rsid w:val="000973EF"/>
    <w:rsid w:val="000A2B6C"/>
    <w:rsid w:val="000A6CA3"/>
    <w:rsid w:val="000B6CF0"/>
    <w:rsid w:val="000D59E7"/>
    <w:rsid w:val="000D6751"/>
    <w:rsid w:val="000E099F"/>
    <w:rsid w:val="000E3517"/>
    <w:rsid w:val="000E3664"/>
    <w:rsid w:val="000F151C"/>
    <w:rsid w:val="000F2F88"/>
    <w:rsid w:val="00100241"/>
    <w:rsid w:val="001012B2"/>
    <w:rsid w:val="00107A62"/>
    <w:rsid w:val="001104D8"/>
    <w:rsid w:val="00112C80"/>
    <w:rsid w:val="00115263"/>
    <w:rsid w:val="00116ACC"/>
    <w:rsid w:val="00122F37"/>
    <w:rsid w:val="001235ED"/>
    <w:rsid w:val="00125D13"/>
    <w:rsid w:val="001312A0"/>
    <w:rsid w:val="0014122B"/>
    <w:rsid w:val="00145FA6"/>
    <w:rsid w:val="00156709"/>
    <w:rsid w:val="0015696B"/>
    <w:rsid w:val="001578F4"/>
    <w:rsid w:val="00160494"/>
    <w:rsid w:val="001613D8"/>
    <w:rsid w:val="0017255D"/>
    <w:rsid w:val="00176BB6"/>
    <w:rsid w:val="001805C2"/>
    <w:rsid w:val="00186A2E"/>
    <w:rsid w:val="00191D6B"/>
    <w:rsid w:val="001943CB"/>
    <w:rsid w:val="001A094E"/>
    <w:rsid w:val="001A0D52"/>
    <w:rsid w:val="001A3493"/>
    <w:rsid w:val="001A3892"/>
    <w:rsid w:val="001A498E"/>
    <w:rsid w:val="001B13F5"/>
    <w:rsid w:val="001B3B1A"/>
    <w:rsid w:val="001C1143"/>
    <w:rsid w:val="001C12F6"/>
    <w:rsid w:val="001C1DA5"/>
    <w:rsid w:val="001C497D"/>
    <w:rsid w:val="001C61CC"/>
    <w:rsid w:val="001D46D8"/>
    <w:rsid w:val="001D7505"/>
    <w:rsid w:val="001E08AD"/>
    <w:rsid w:val="001E0ECA"/>
    <w:rsid w:val="001E6E78"/>
    <w:rsid w:val="001F2071"/>
    <w:rsid w:val="00205836"/>
    <w:rsid w:val="0021113E"/>
    <w:rsid w:val="00212854"/>
    <w:rsid w:val="002144DA"/>
    <w:rsid w:val="00214801"/>
    <w:rsid w:val="00214872"/>
    <w:rsid w:val="002161D2"/>
    <w:rsid w:val="00221731"/>
    <w:rsid w:val="00221856"/>
    <w:rsid w:val="00225ECE"/>
    <w:rsid w:val="00234201"/>
    <w:rsid w:val="00234A5A"/>
    <w:rsid w:val="00241FBE"/>
    <w:rsid w:val="00242C10"/>
    <w:rsid w:val="00243070"/>
    <w:rsid w:val="00246233"/>
    <w:rsid w:val="0025017C"/>
    <w:rsid w:val="00250C4F"/>
    <w:rsid w:val="00261331"/>
    <w:rsid w:val="0027039C"/>
    <w:rsid w:val="002740E0"/>
    <w:rsid w:val="00274DED"/>
    <w:rsid w:val="00277A1D"/>
    <w:rsid w:val="0028237A"/>
    <w:rsid w:val="00287E6B"/>
    <w:rsid w:val="00290667"/>
    <w:rsid w:val="00294383"/>
    <w:rsid w:val="00296248"/>
    <w:rsid w:val="002A38A0"/>
    <w:rsid w:val="002A4536"/>
    <w:rsid w:val="002B08B7"/>
    <w:rsid w:val="002B21B5"/>
    <w:rsid w:val="002C0B25"/>
    <w:rsid w:val="002C2271"/>
    <w:rsid w:val="002C3547"/>
    <w:rsid w:val="002C3B38"/>
    <w:rsid w:val="002C55C8"/>
    <w:rsid w:val="002C584B"/>
    <w:rsid w:val="002C7424"/>
    <w:rsid w:val="002D1883"/>
    <w:rsid w:val="002D3D77"/>
    <w:rsid w:val="002D6208"/>
    <w:rsid w:val="002E0D6B"/>
    <w:rsid w:val="002E7116"/>
    <w:rsid w:val="002E798C"/>
    <w:rsid w:val="002F26A2"/>
    <w:rsid w:val="002F6987"/>
    <w:rsid w:val="002F768F"/>
    <w:rsid w:val="0030035F"/>
    <w:rsid w:val="00300D1D"/>
    <w:rsid w:val="00301117"/>
    <w:rsid w:val="0030259A"/>
    <w:rsid w:val="00304993"/>
    <w:rsid w:val="003078F8"/>
    <w:rsid w:val="00310ACE"/>
    <w:rsid w:val="003252EC"/>
    <w:rsid w:val="003271AB"/>
    <w:rsid w:val="00332C9D"/>
    <w:rsid w:val="00336267"/>
    <w:rsid w:val="00340717"/>
    <w:rsid w:val="00341200"/>
    <w:rsid w:val="00352112"/>
    <w:rsid w:val="0035469C"/>
    <w:rsid w:val="00360905"/>
    <w:rsid w:val="003622DC"/>
    <w:rsid w:val="003662F7"/>
    <w:rsid w:val="00370C38"/>
    <w:rsid w:val="003715DA"/>
    <w:rsid w:val="00386A56"/>
    <w:rsid w:val="00391CEA"/>
    <w:rsid w:val="003A4E4A"/>
    <w:rsid w:val="003B7B1C"/>
    <w:rsid w:val="003C3C02"/>
    <w:rsid w:val="003C4843"/>
    <w:rsid w:val="003C5A3E"/>
    <w:rsid w:val="003D1FEC"/>
    <w:rsid w:val="003D275D"/>
    <w:rsid w:val="003D2987"/>
    <w:rsid w:val="003D405F"/>
    <w:rsid w:val="003E3F1A"/>
    <w:rsid w:val="003F4B89"/>
    <w:rsid w:val="003F79AD"/>
    <w:rsid w:val="0040052E"/>
    <w:rsid w:val="00402612"/>
    <w:rsid w:val="00404776"/>
    <w:rsid w:val="00411665"/>
    <w:rsid w:val="00412DF2"/>
    <w:rsid w:val="00413564"/>
    <w:rsid w:val="00422993"/>
    <w:rsid w:val="00423334"/>
    <w:rsid w:val="004320C9"/>
    <w:rsid w:val="004335F4"/>
    <w:rsid w:val="004346A8"/>
    <w:rsid w:val="00434A2E"/>
    <w:rsid w:val="004401EF"/>
    <w:rsid w:val="00440514"/>
    <w:rsid w:val="00442A34"/>
    <w:rsid w:val="00443A7F"/>
    <w:rsid w:val="00445407"/>
    <w:rsid w:val="00446174"/>
    <w:rsid w:val="00447093"/>
    <w:rsid w:val="00447BBD"/>
    <w:rsid w:val="0045154C"/>
    <w:rsid w:val="0045725A"/>
    <w:rsid w:val="0046074F"/>
    <w:rsid w:val="00461A78"/>
    <w:rsid w:val="00474AAC"/>
    <w:rsid w:val="0047709E"/>
    <w:rsid w:val="00477DDC"/>
    <w:rsid w:val="00493F4D"/>
    <w:rsid w:val="00497035"/>
    <w:rsid w:val="004A2363"/>
    <w:rsid w:val="004A294C"/>
    <w:rsid w:val="004A36B6"/>
    <w:rsid w:val="004A48CB"/>
    <w:rsid w:val="004B0C75"/>
    <w:rsid w:val="004B4C36"/>
    <w:rsid w:val="004B5F70"/>
    <w:rsid w:val="004C1665"/>
    <w:rsid w:val="004C2B71"/>
    <w:rsid w:val="004C6626"/>
    <w:rsid w:val="004C74E7"/>
    <w:rsid w:val="004D0636"/>
    <w:rsid w:val="004D29D4"/>
    <w:rsid w:val="004D71E0"/>
    <w:rsid w:val="004D7B35"/>
    <w:rsid w:val="004E4119"/>
    <w:rsid w:val="004F239A"/>
    <w:rsid w:val="004F2477"/>
    <w:rsid w:val="004F3F1E"/>
    <w:rsid w:val="00501A40"/>
    <w:rsid w:val="0050402C"/>
    <w:rsid w:val="00504FE1"/>
    <w:rsid w:val="0051014A"/>
    <w:rsid w:val="00513351"/>
    <w:rsid w:val="00516143"/>
    <w:rsid w:val="00516DC6"/>
    <w:rsid w:val="00517AE8"/>
    <w:rsid w:val="00520B78"/>
    <w:rsid w:val="00521BE9"/>
    <w:rsid w:val="0052458C"/>
    <w:rsid w:val="00527432"/>
    <w:rsid w:val="005301F4"/>
    <w:rsid w:val="0054144A"/>
    <w:rsid w:val="00541455"/>
    <w:rsid w:val="00542BED"/>
    <w:rsid w:val="00544051"/>
    <w:rsid w:val="00557FD4"/>
    <w:rsid w:val="00562F39"/>
    <w:rsid w:val="005658C6"/>
    <w:rsid w:val="00565DC1"/>
    <w:rsid w:val="0056772A"/>
    <w:rsid w:val="005825B7"/>
    <w:rsid w:val="00583428"/>
    <w:rsid w:val="00592261"/>
    <w:rsid w:val="005948FB"/>
    <w:rsid w:val="005975A6"/>
    <w:rsid w:val="005A1DA0"/>
    <w:rsid w:val="005A449C"/>
    <w:rsid w:val="005A4B87"/>
    <w:rsid w:val="005A60C1"/>
    <w:rsid w:val="005B07D2"/>
    <w:rsid w:val="005C2DF0"/>
    <w:rsid w:val="005C646F"/>
    <w:rsid w:val="005D09CE"/>
    <w:rsid w:val="005D3B32"/>
    <w:rsid w:val="005D3FE3"/>
    <w:rsid w:val="005D4F98"/>
    <w:rsid w:val="005D50CD"/>
    <w:rsid w:val="005E02A9"/>
    <w:rsid w:val="005F3ED1"/>
    <w:rsid w:val="005F4AB5"/>
    <w:rsid w:val="005F6724"/>
    <w:rsid w:val="005F79FF"/>
    <w:rsid w:val="00610BF6"/>
    <w:rsid w:val="00613AE5"/>
    <w:rsid w:val="006169C1"/>
    <w:rsid w:val="00632F57"/>
    <w:rsid w:val="00634816"/>
    <w:rsid w:val="006422AF"/>
    <w:rsid w:val="00643555"/>
    <w:rsid w:val="00653566"/>
    <w:rsid w:val="0065574F"/>
    <w:rsid w:val="006569F1"/>
    <w:rsid w:val="00660BF5"/>
    <w:rsid w:val="00662E6D"/>
    <w:rsid w:val="00663AFB"/>
    <w:rsid w:val="0066515D"/>
    <w:rsid w:val="0067295C"/>
    <w:rsid w:val="00684CEF"/>
    <w:rsid w:val="00686670"/>
    <w:rsid w:val="006926B6"/>
    <w:rsid w:val="0069488B"/>
    <w:rsid w:val="006948F1"/>
    <w:rsid w:val="006A457B"/>
    <w:rsid w:val="006A50D9"/>
    <w:rsid w:val="006B3694"/>
    <w:rsid w:val="006C2AF2"/>
    <w:rsid w:val="006D3BD6"/>
    <w:rsid w:val="006D48A8"/>
    <w:rsid w:val="006D63C2"/>
    <w:rsid w:val="006D776A"/>
    <w:rsid w:val="006E335F"/>
    <w:rsid w:val="006E78F3"/>
    <w:rsid w:val="006F448E"/>
    <w:rsid w:val="006F6E85"/>
    <w:rsid w:val="007025C0"/>
    <w:rsid w:val="007101F6"/>
    <w:rsid w:val="00712046"/>
    <w:rsid w:val="00714C84"/>
    <w:rsid w:val="00716240"/>
    <w:rsid w:val="007179EE"/>
    <w:rsid w:val="00722ADA"/>
    <w:rsid w:val="007242B1"/>
    <w:rsid w:val="007247DF"/>
    <w:rsid w:val="00727400"/>
    <w:rsid w:val="007318A4"/>
    <w:rsid w:val="00735DAD"/>
    <w:rsid w:val="0074092E"/>
    <w:rsid w:val="00741A41"/>
    <w:rsid w:val="007453E0"/>
    <w:rsid w:val="007463C5"/>
    <w:rsid w:val="00757A3C"/>
    <w:rsid w:val="007601ED"/>
    <w:rsid w:val="007610E8"/>
    <w:rsid w:val="007638D9"/>
    <w:rsid w:val="007800CB"/>
    <w:rsid w:val="00786573"/>
    <w:rsid w:val="007920C2"/>
    <w:rsid w:val="007927AE"/>
    <w:rsid w:val="007A15CE"/>
    <w:rsid w:val="007A2855"/>
    <w:rsid w:val="007B1E8F"/>
    <w:rsid w:val="007C02AF"/>
    <w:rsid w:val="007C0ED8"/>
    <w:rsid w:val="007C16CA"/>
    <w:rsid w:val="007C29B8"/>
    <w:rsid w:val="007C3327"/>
    <w:rsid w:val="007C4745"/>
    <w:rsid w:val="007C7E97"/>
    <w:rsid w:val="007D131B"/>
    <w:rsid w:val="007D1F59"/>
    <w:rsid w:val="007D4542"/>
    <w:rsid w:val="007D5484"/>
    <w:rsid w:val="007E0AF4"/>
    <w:rsid w:val="007E1F5E"/>
    <w:rsid w:val="007F0708"/>
    <w:rsid w:val="007F56B3"/>
    <w:rsid w:val="007F7212"/>
    <w:rsid w:val="00800034"/>
    <w:rsid w:val="008012E2"/>
    <w:rsid w:val="00803927"/>
    <w:rsid w:val="0080488F"/>
    <w:rsid w:val="00805108"/>
    <w:rsid w:val="00805129"/>
    <w:rsid w:val="008053F7"/>
    <w:rsid w:val="00812945"/>
    <w:rsid w:val="00816256"/>
    <w:rsid w:val="008208AC"/>
    <w:rsid w:val="0082158A"/>
    <w:rsid w:val="00823A3B"/>
    <w:rsid w:val="008242A4"/>
    <w:rsid w:val="00824510"/>
    <w:rsid w:val="00827889"/>
    <w:rsid w:val="00836798"/>
    <w:rsid w:val="00836C7C"/>
    <w:rsid w:val="008400B6"/>
    <w:rsid w:val="00841AF7"/>
    <w:rsid w:val="0084231E"/>
    <w:rsid w:val="00842ED7"/>
    <w:rsid w:val="00847981"/>
    <w:rsid w:val="00850E40"/>
    <w:rsid w:val="00852DE5"/>
    <w:rsid w:val="00856DF0"/>
    <w:rsid w:val="00857BCF"/>
    <w:rsid w:val="00861E47"/>
    <w:rsid w:val="00862797"/>
    <w:rsid w:val="00863202"/>
    <w:rsid w:val="008642E5"/>
    <w:rsid w:val="00864659"/>
    <w:rsid w:val="00876244"/>
    <w:rsid w:val="00880451"/>
    <w:rsid w:val="00892657"/>
    <w:rsid w:val="008934B5"/>
    <w:rsid w:val="008A0783"/>
    <w:rsid w:val="008A67DF"/>
    <w:rsid w:val="008A6DA3"/>
    <w:rsid w:val="008B533E"/>
    <w:rsid w:val="008D17BE"/>
    <w:rsid w:val="008D2167"/>
    <w:rsid w:val="008D48D8"/>
    <w:rsid w:val="008D5638"/>
    <w:rsid w:val="008E3A8A"/>
    <w:rsid w:val="008E4EDA"/>
    <w:rsid w:val="008E64FB"/>
    <w:rsid w:val="008E69F5"/>
    <w:rsid w:val="009007FC"/>
    <w:rsid w:val="00906F0C"/>
    <w:rsid w:val="00907E64"/>
    <w:rsid w:val="00923B2E"/>
    <w:rsid w:val="00923FF2"/>
    <w:rsid w:val="00930305"/>
    <w:rsid w:val="00937259"/>
    <w:rsid w:val="009456D7"/>
    <w:rsid w:val="00950DD0"/>
    <w:rsid w:val="0095439D"/>
    <w:rsid w:val="00957D75"/>
    <w:rsid w:val="00961372"/>
    <w:rsid w:val="00962494"/>
    <w:rsid w:val="00963215"/>
    <w:rsid w:val="00963257"/>
    <w:rsid w:val="0097132C"/>
    <w:rsid w:val="00975775"/>
    <w:rsid w:val="00977785"/>
    <w:rsid w:val="0098144A"/>
    <w:rsid w:val="00982673"/>
    <w:rsid w:val="009832BE"/>
    <w:rsid w:val="00984554"/>
    <w:rsid w:val="0099224A"/>
    <w:rsid w:val="00992DC7"/>
    <w:rsid w:val="00997BE2"/>
    <w:rsid w:val="009A0E6C"/>
    <w:rsid w:val="009B0E0F"/>
    <w:rsid w:val="009B4006"/>
    <w:rsid w:val="009B542A"/>
    <w:rsid w:val="009B550F"/>
    <w:rsid w:val="009B5AE2"/>
    <w:rsid w:val="009B753C"/>
    <w:rsid w:val="009C3F80"/>
    <w:rsid w:val="009C7369"/>
    <w:rsid w:val="009C7DF7"/>
    <w:rsid w:val="009E1C74"/>
    <w:rsid w:val="009E6ACA"/>
    <w:rsid w:val="009F2440"/>
    <w:rsid w:val="009F3CF0"/>
    <w:rsid w:val="00A03B16"/>
    <w:rsid w:val="00A0420E"/>
    <w:rsid w:val="00A12DEB"/>
    <w:rsid w:val="00A16F73"/>
    <w:rsid w:val="00A200E0"/>
    <w:rsid w:val="00A2172F"/>
    <w:rsid w:val="00A22933"/>
    <w:rsid w:val="00A25973"/>
    <w:rsid w:val="00A30822"/>
    <w:rsid w:val="00A33877"/>
    <w:rsid w:val="00A4512D"/>
    <w:rsid w:val="00A45C48"/>
    <w:rsid w:val="00A5064D"/>
    <w:rsid w:val="00A50865"/>
    <w:rsid w:val="00A53D03"/>
    <w:rsid w:val="00A551FF"/>
    <w:rsid w:val="00A56297"/>
    <w:rsid w:val="00A57585"/>
    <w:rsid w:val="00A61955"/>
    <w:rsid w:val="00A6592C"/>
    <w:rsid w:val="00A74B86"/>
    <w:rsid w:val="00A80F2F"/>
    <w:rsid w:val="00A84A4B"/>
    <w:rsid w:val="00A85A1D"/>
    <w:rsid w:val="00A85A40"/>
    <w:rsid w:val="00A901D0"/>
    <w:rsid w:val="00AA480E"/>
    <w:rsid w:val="00AA53EC"/>
    <w:rsid w:val="00AA7B09"/>
    <w:rsid w:val="00AB1F48"/>
    <w:rsid w:val="00AB5912"/>
    <w:rsid w:val="00AB6E94"/>
    <w:rsid w:val="00AB7DA3"/>
    <w:rsid w:val="00AC47F7"/>
    <w:rsid w:val="00AD1FAD"/>
    <w:rsid w:val="00AD2F89"/>
    <w:rsid w:val="00AD393F"/>
    <w:rsid w:val="00AE1322"/>
    <w:rsid w:val="00AE137C"/>
    <w:rsid w:val="00AE64D2"/>
    <w:rsid w:val="00AF112E"/>
    <w:rsid w:val="00AF1548"/>
    <w:rsid w:val="00AF38E1"/>
    <w:rsid w:val="00AF3C54"/>
    <w:rsid w:val="00B112EE"/>
    <w:rsid w:val="00B13E18"/>
    <w:rsid w:val="00B16803"/>
    <w:rsid w:val="00B17EF3"/>
    <w:rsid w:val="00B20A6A"/>
    <w:rsid w:val="00B218B8"/>
    <w:rsid w:val="00B2465F"/>
    <w:rsid w:val="00B27808"/>
    <w:rsid w:val="00B2799C"/>
    <w:rsid w:val="00B27D47"/>
    <w:rsid w:val="00B35D94"/>
    <w:rsid w:val="00B37A72"/>
    <w:rsid w:val="00B42BCE"/>
    <w:rsid w:val="00B43236"/>
    <w:rsid w:val="00B50489"/>
    <w:rsid w:val="00B52EF2"/>
    <w:rsid w:val="00B652F9"/>
    <w:rsid w:val="00B66371"/>
    <w:rsid w:val="00B71696"/>
    <w:rsid w:val="00B76DDE"/>
    <w:rsid w:val="00B91E63"/>
    <w:rsid w:val="00B95DAF"/>
    <w:rsid w:val="00BA3A2B"/>
    <w:rsid w:val="00BB00F5"/>
    <w:rsid w:val="00BB1ABB"/>
    <w:rsid w:val="00BC05CA"/>
    <w:rsid w:val="00BC3B2E"/>
    <w:rsid w:val="00BC7D98"/>
    <w:rsid w:val="00BD148F"/>
    <w:rsid w:val="00BD4E3C"/>
    <w:rsid w:val="00BD6AFA"/>
    <w:rsid w:val="00BE347D"/>
    <w:rsid w:val="00BE4C8E"/>
    <w:rsid w:val="00BF27D1"/>
    <w:rsid w:val="00BF4C21"/>
    <w:rsid w:val="00BF5D36"/>
    <w:rsid w:val="00BF6674"/>
    <w:rsid w:val="00C00AB8"/>
    <w:rsid w:val="00C010C7"/>
    <w:rsid w:val="00C05534"/>
    <w:rsid w:val="00C05B60"/>
    <w:rsid w:val="00C068DF"/>
    <w:rsid w:val="00C108A6"/>
    <w:rsid w:val="00C1148C"/>
    <w:rsid w:val="00C17686"/>
    <w:rsid w:val="00C20D2C"/>
    <w:rsid w:val="00C24C81"/>
    <w:rsid w:val="00C27275"/>
    <w:rsid w:val="00C2779A"/>
    <w:rsid w:val="00C310AB"/>
    <w:rsid w:val="00C4045F"/>
    <w:rsid w:val="00C432DD"/>
    <w:rsid w:val="00C449D3"/>
    <w:rsid w:val="00C468E7"/>
    <w:rsid w:val="00C47473"/>
    <w:rsid w:val="00C5162B"/>
    <w:rsid w:val="00C64B78"/>
    <w:rsid w:val="00C75899"/>
    <w:rsid w:val="00C767E1"/>
    <w:rsid w:val="00C85523"/>
    <w:rsid w:val="00C8628D"/>
    <w:rsid w:val="00C87E87"/>
    <w:rsid w:val="00C9198A"/>
    <w:rsid w:val="00C96413"/>
    <w:rsid w:val="00CB190A"/>
    <w:rsid w:val="00CB34D3"/>
    <w:rsid w:val="00CC06FF"/>
    <w:rsid w:val="00CC4C90"/>
    <w:rsid w:val="00CD2E09"/>
    <w:rsid w:val="00CE0E5E"/>
    <w:rsid w:val="00CE14A5"/>
    <w:rsid w:val="00CE39BB"/>
    <w:rsid w:val="00CE438E"/>
    <w:rsid w:val="00CE6198"/>
    <w:rsid w:val="00CF56B5"/>
    <w:rsid w:val="00D054E4"/>
    <w:rsid w:val="00D05AD3"/>
    <w:rsid w:val="00D05EF3"/>
    <w:rsid w:val="00D2070E"/>
    <w:rsid w:val="00D20D5F"/>
    <w:rsid w:val="00D238AA"/>
    <w:rsid w:val="00D33F4E"/>
    <w:rsid w:val="00D3502A"/>
    <w:rsid w:val="00D405E1"/>
    <w:rsid w:val="00D41289"/>
    <w:rsid w:val="00D422BE"/>
    <w:rsid w:val="00D42D0D"/>
    <w:rsid w:val="00D43143"/>
    <w:rsid w:val="00D434D8"/>
    <w:rsid w:val="00D437A7"/>
    <w:rsid w:val="00D43E02"/>
    <w:rsid w:val="00D44D17"/>
    <w:rsid w:val="00D45DED"/>
    <w:rsid w:val="00D468C5"/>
    <w:rsid w:val="00D46D0D"/>
    <w:rsid w:val="00D47E4C"/>
    <w:rsid w:val="00D54CA1"/>
    <w:rsid w:val="00D614C4"/>
    <w:rsid w:val="00D775D2"/>
    <w:rsid w:val="00D81CBA"/>
    <w:rsid w:val="00D8320D"/>
    <w:rsid w:val="00D87C07"/>
    <w:rsid w:val="00D93E24"/>
    <w:rsid w:val="00D95598"/>
    <w:rsid w:val="00DA3F63"/>
    <w:rsid w:val="00DB308F"/>
    <w:rsid w:val="00DB6341"/>
    <w:rsid w:val="00DC2416"/>
    <w:rsid w:val="00DC4045"/>
    <w:rsid w:val="00DC42E9"/>
    <w:rsid w:val="00DD0349"/>
    <w:rsid w:val="00DD2803"/>
    <w:rsid w:val="00DD637D"/>
    <w:rsid w:val="00DE3F64"/>
    <w:rsid w:val="00DE5624"/>
    <w:rsid w:val="00DF06A2"/>
    <w:rsid w:val="00DF40FB"/>
    <w:rsid w:val="00DF6120"/>
    <w:rsid w:val="00DF7782"/>
    <w:rsid w:val="00E00732"/>
    <w:rsid w:val="00E01277"/>
    <w:rsid w:val="00E06B9B"/>
    <w:rsid w:val="00E26934"/>
    <w:rsid w:val="00E270D3"/>
    <w:rsid w:val="00E274E7"/>
    <w:rsid w:val="00E277AC"/>
    <w:rsid w:val="00E33A21"/>
    <w:rsid w:val="00E35EF8"/>
    <w:rsid w:val="00E36AE9"/>
    <w:rsid w:val="00E371D7"/>
    <w:rsid w:val="00E41937"/>
    <w:rsid w:val="00E42D07"/>
    <w:rsid w:val="00E469A1"/>
    <w:rsid w:val="00E53FF7"/>
    <w:rsid w:val="00E5687B"/>
    <w:rsid w:val="00E60070"/>
    <w:rsid w:val="00E7057E"/>
    <w:rsid w:val="00E7248F"/>
    <w:rsid w:val="00E73964"/>
    <w:rsid w:val="00E83B68"/>
    <w:rsid w:val="00E865FC"/>
    <w:rsid w:val="00E93DFE"/>
    <w:rsid w:val="00E93FDE"/>
    <w:rsid w:val="00E94A1E"/>
    <w:rsid w:val="00EA3673"/>
    <w:rsid w:val="00EA5BAC"/>
    <w:rsid w:val="00ED3426"/>
    <w:rsid w:val="00ED5249"/>
    <w:rsid w:val="00ED54A9"/>
    <w:rsid w:val="00ED65F4"/>
    <w:rsid w:val="00EE0671"/>
    <w:rsid w:val="00EE0E9B"/>
    <w:rsid w:val="00EE5FF8"/>
    <w:rsid w:val="00EF0624"/>
    <w:rsid w:val="00EF0DE7"/>
    <w:rsid w:val="00EF3BB5"/>
    <w:rsid w:val="00F03646"/>
    <w:rsid w:val="00F044AC"/>
    <w:rsid w:val="00F0487B"/>
    <w:rsid w:val="00F048C4"/>
    <w:rsid w:val="00F05E2E"/>
    <w:rsid w:val="00F10A46"/>
    <w:rsid w:val="00F11EE7"/>
    <w:rsid w:val="00F15045"/>
    <w:rsid w:val="00F17600"/>
    <w:rsid w:val="00F21CBD"/>
    <w:rsid w:val="00F23CAD"/>
    <w:rsid w:val="00F23F98"/>
    <w:rsid w:val="00F300F1"/>
    <w:rsid w:val="00F322C9"/>
    <w:rsid w:val="00F3237E"/>
    <w:rsid w:val="00F36FD6"/>
    <w:rsid w:val="00F40314"/>
    <w:rsid w:val="00F445BD"/>
    <w:rsid w:val="00F5367C"/>
    <w:rsid w:val="00F54CC9"/>
    <w:rsid w:val="00F55D3B"/>
    <w:rsid w:val="00F6293F"/>
    <w:rsid w:val="00F654A0"/>
    <w:rsid w:val="00F66AB7"/>
    <w:rsid w:val="00F70494"/>
    <w:rsid w:val="00F73850"/>
    <w:rsid w:val="00F77C82"/>
    <w:rsid w:val="00F849B8"/>
    <w:rsid w:val="00F85358"/>
    <w:rsid w:val="00F91DE0"/>
    <w:rsid w:val="00F94CEE"/>
    <w:rsid w:val="00FA6E7F"/>
    <w:rsid w:val="00FA7964"/>
    <w:rsid w:val="00FB56A4"/>
    <w:rsid w:val="00FB7810"/>
    <w:rsid w:val="00FC0DA0"/>
    <w:rsid w:val="00FC3493"/>
    <w:rsid w:val="00FC4016"/>
    <w:rsid w:val="00FD5F1A"/>
    <w:rsid w:val="00FE064E"/>
    <w:rsid w:val="00FE6CF1"/>
    <w:rsid w:val="00FF6FB7"/>
    <w:rsid w:val="00FF724D"/>
    <w:rsid w:val="00FF7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271"/>
    <w:pPr>
      <w:tabs>
        <w:tab w:val="left" w:pos="540"/>
        <w:tab w:val="right" w:pos="8064"/>
      </w:tabs>
      <w:suppressAutoHyphens/>
      <w:spacing w:after="120" w:line="360" w:lineRule="auto"/>
      <w:jc w:val="both"/>
    </w:pPr>
    <w:rPr>
      <w:rFonts w:cs="Tms Rmn"/>
      <w:sz w:val="24"/>
      <w:lang w:eastAsia="ar-SA"/>
    </w:rPr>
  </w:style>
  <w:style w:type="paragraph" w:styleId="Heading1">
    <w:name w:val="heading 1"/>
    <w:basedOn w:val="Normal"/>
    <w:next w:val="Normal"/>
    <w:qFormat/>
    <w:rsid w:val="00C05534"/>
    <w:pPr>
      <w:keepNext/>
      <w:keepLines/>
      <w:pageBreakBefore/>
      <w:numPr>
        <w:numId w:val="22"/>
      </w:numPr>
      <w:tabs>
        <w:tab w:val="clear" w:pos="540"/>
        <w:tab w:val="clear" w:pos="8064"/>
      </w:tabs>
      <w:spacing w:before="720" w:after="240"/>
      <w:jc w:val="center"/>
      <w:outlineLvl w:val="0"/>
    </w:pPr>
    <w:rPr>
      <w:b/>
      <w:sz w:val="28"/>
    </w:rPr>
  </w:style>
  <w:style w:type="paragraph" w:styleId="Heading2">
    <w:name w:val="heading 2"/>
    <w:basedOn w:val="Heading1"/>
    <w:next w:val="Index"/>
    <w:autoRedefine/>
    <w:qFormat/>
    <w:rsid w:val="00246233"/>
    <w:pPr>
      <w:pageBreakBefore w:val="0"/>
      <w:numPr>
        <w:ilvl w:val="1"/>
      </w:numPr>
      <w:spacing w:before="360"/>
      <w:jc w:val="left"/>
      <w:outlineLvl w:val="1"/>
    </w:pPr>
  </w:style>
  <w:style w:type="paragraph" w:styleId="Heading3">
    <w:name w:val="heading 3"/>
    <w:basedOn w:val="Heading2"/>
    <w:next w:val="Normal"/>
    <w:qFormat/>
    <w:rsid w:val="002C2271"/>
    <w:pPr>
      <w:numPr>
        <w:ilvl w:val="2"/>
      </w:numPr>
      <w:spacing w:before="120" w:after="120"/>
      <w:outlineLvl w:val="2"/>
    </w:pPr>
    <w:rPr>
      <w:sz w:val="26"/>
    </w:rPr>
  </w:style>
  <w:style w:type="paragraph" w:styleId="Heading4">
    <w:name w:val="heading 4"/>
    <w:basedOn w:val="Heading3"/>
    <w:next w:val="Normal"/>
    <w:qFormat/>
    <w:rsid w:val="002C2271"/>
    <w:pPr>
      <w:numPr>
        <w:ilvl w:val="3"/>
      </w:numPr>
      <w:outlineLvl w:val="3"/>
    </w:pPr>
    <w:rPr>
      <w:sz w:val="24"/>
    </w:rPr>
  </w:style>
  <w:style w:type="paragraph" w:styleId="Heading5">
    <w:name w:val="heading 5"/>
    <w:basedOn w:val="Normal"/>
    <w:next w:val="Normal"/>
    <w:qFormat/>
    <w:rsid w:val="002C2271"/>
    <w:pPr>
      <w:numPr>
        <w:ilvl w:val="4"/>
        <w:numId w:val="22"/>
      </w:numPr>
      <w:spacing w:before="240" w:after="60"/>
      <w:outlineLvl w:val="4"/>
    </w:pPr>
    <w:rPr>
      <w:rFonts w:ascii="Arial" w:hAnsi="Arial"/>
      <w:sz w:val="22"/>
    </w:rPr>
  </w:style>
  <w:style w:type="paragraph" w:styleId="Heading6">
    <w:name w:val="heading 6"/>
    <w:basedOn w:val="Normal"/>
    <w:next w:val="Normal"/>
    <w:qFormat/>
    <w:rsid w:val="002C2271"/>
    <w:pPr>
      <w:numPr>
        <w:ilvl w:val="5"/>
        <w:numId w:val="22"/>
      </w:numPr>
      <w:spacing w:before="240" w:after="60"/>
      <w:outlineLvl w:val="5"/>
    </w:pPr>
    <w:rPr>
      <w:rFonts w:ascii="Arial" w:hAnsi="Arial"/>
      <w:i/>
      <w:sz w:val="22"/>
    </w:rPr>
  </w:style>
  <w:style w:type="paragraph" w:styleId="Heading7">
    <w:name w:val="heading 7"/>
    <w:basedOn w:val="Normal"/>
    <w:next w:val="Normal"/>
    <w:qFormat/>
    <w:rsid w:val="002C2271"/>
    <w:pPr>
      <w:numPr>
        <w:ilvl w:val="6"/>
        <w:numId w:val="22"/>
      </w:numPr>
      <w:spacing w:before="240" w:after="60"/>
      <w:outlineLvl w:val="6"/>
    </w:pPr>
    <w:rPr>
      <w:rFonts w:ascii="Arial" w:hAnsi="Arial"/>
      <w:sz w:val="20"/>
    </w:rPr>
  </w:style>
  <w:style w:type="paragraph" w:styleId="Heading8">
    <w:name w:val="heading 8"/>
    <w:basedOn w:val="Normal"/>
    <w:next w:val="Normal"/>
    <w:qFormat/>
    <w:rsid w:val="002C2271"/>
    <w:pPr>
      <w:keepLines/>
      <w:numPr>
        <w:ilvl w:val="7"/>
        <w:numId w:val="22"/>
      </w:numPr>
      <w:spacing w:before="240" w:after="240" w:line="240" w:lineRule="atLeast"/>
      <w:outlineLvl w:val="7"/>
    </w:pPr>
  </w:style>
  <w:style w:type="paragraph" w:styleId="Heading9">
    <w:name w:val="heading 9"/>
    <w:basedOn w:val="Normal"/>
    <w:next w:val="Normal"/>
    <w:qFormat/>
    <w:rsid w:val="002C2271"/>
    <w:pPr>
      <w:numPr>
        <w:ilvl w:val="8"/>
        <w:numId w:val="22"/>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sid w:val="002C2271"/>
    <w:rPr>
      <w:rFonts w:ascii="Symbol" w:hAnsi="Symbol"/>
    </w:rPr>
  </w:style>
  <w:style w:type="character" w:customStyle="1" w:styleId="WW8Num4z0">
    <w:name w:val="WW8Num4z0"/>
    <w:rsid w:val="002C2271"/>
    <w:rPr>
      <w:rFonts w:ascii="Symbol" w:hAnsi="Symbol"/>
    </w:rPr>
  </w:style>
  <w:style w:type="character" w:customStyle="1" w:styleId="WW8Num5z0">
    <w:name w:val="WW8Num5z0"/>
    <w:rsid w:val="002C2271"/>
    <w:rPr>
      <w:rFonts w:ascii="Symbol" w:hAnsi="Symbol"/>
    </w:rPr>
  </w:style>
  <w:style w:type="character" w:customStyle="1" w:styleId="WW8Num9z0">
    <w:name w:val="WW8Num9z0"/>
    <w:rsid w:val="002C2271"/>
    <w:rPr>
      <w:rFonts w:ascii="Symbol" w:hAnsi="Symbol"/>
    </w:rPr>
  </w:style>
  <w:style w:type="character" w:customStyle="1" w:styleId="WW8Num10z0">
    <w:name w:val="WW8Num10z0"/>
    <w:rsid w:val="002C2271"/>
    <w:rPr>
      <w:rFonts w:ascii="Symbol" w:hAnsi="Symbol"/>
    </w:rPr>
  </w:style>
  <w:style w:type="character" w:customStyle="1" w:styleId="WW8Num12z0">
    <w:name w:val="WW8Num12z0"/>
    <w:rsid w:val="002C2271"/>
    <w:rPr>
      <w:rFonts w:ascii="Symbol" w:hAnsi="Symbol"/>
    </w:rPr>
  </w:style>
  <w:style w:type="character" w:customStyle="1" w:styleId="WW8Num14z0">
    <w:name w:val="WW8Num14z0"/>
    <w:rsid w:val="002C2271"/>
    <w:rPr>
      <w:rFonts w:ascii="Symbol" w:hAnsi="Symbol"/>
    </w:rPr>
  </w:style>
  <w:style w:type="character" w:customStyle="1" w:styleId="WW8Num15z0">
    <w:name w:val="WW8Num15z0"/>
    <w:rsid w:val="002C2271"/>
    <w:rPr>
      <w:rFonts w:ascii="Symbol" w:hAnsi="Symbol" w:cs="OpenSymbol"/>
    </w:rPr>
  </w:style>
  <w:style w:type="character" w:customStyle="1" w:styleId="Absatz-Standardschriftart">
    <w:name w:val="Absatz-Standardschriftart"/>
    <w:rsid w:val="002C2271"/>
  </w:style>
  <w:style w:type="character" w:customStyle="1" w:styleId="WW-Absatz-Standardschriftart">
    <w:name w:val="WW-Absatz-Standardschriftart"/>
    <w:rsid w:val="002C2271"/>
  </w:style>
  <w:style w:type="character" w:customStyle="1" w:styleId="WW8Num3z1">
    <w:name w:val="WW8Num3z1"/>
    <w:rsid w:val="002C2271"/>
    <w:rPr>
      <w:rFonts w:ascii="Courier New" w:hAnsi="Courier New" w:cs="Courier New"/>
    </w:rPr>
  </w:style>
  <w:style w:type="character" w:customStyle="1" w:styleId="WW8Num3z2">
    <w:name w:val="WW8Num3z2"/>
    <w:rsid w:val="002C2271"/>
    <w:rPr>
      <w:rFonts w:ascii="Wingdings" w:hAnsi="Wingdings"/>
    </w:rPr>
  </w:style>
  <w:style w:type="character" w:customStyle="1" w:styleId="WW8Num4z1">
    <w:name w:val="WW8Num4z1"/>
    <w:rsid w:val="002C2271"/>
    <w:rPr>
      <w:rFonts w:ascii="Courier New" w:hAnsi="Courier New" w:cs="Courier New"/>
    </w:rPr>
  </w:style>
  <w:style w:type="character" w:customStyle="1" w:styleId="WW8Num4z2">
    <w:name w:val="WW8Num4z2"/>
    <w:rsid w:val="002C2271"/>
    <w:rPr>
      <w:rFonts w:ascii="Wingdings" w:hAnsi="Wingdings"/>
    </w:rPr>
  </w:style>
  <w:style w:type="character" w:customStyle="1" w:styleId="WW8Num5z1">
    <w:name w:val="WW8Num5z1"/>
    <w:rsid w:val="002C2271"/>
    <w:rPr>
      <w:rFonts w:ascii="Courier New" w:hAnsi="Courier New"/>
    </w:rPr>
  </w:style>
  <w:style w:type="character" w:customStyle="1" w:styleId="WW8Num5z2">
    <w:name w:val="WW8Num5z2"/>
    <w:rsid w:val="002C2271"/>
    <w:rPr>
      <w:rFonts w:ascii="Wingdings" w:hAnsi="Wingdings"/>
    </w:rPr>
  </w:style>
  <w:style w:type="character" w:customStyle="1" w:styleId="WW8Num8z0">
    <w:name w:val="WW8Num8z0"/>
    <w:rsid w:val="002C2271"/>
    <w:rPr>
      <w:rFonts w:ascii="Symbol" w:hAnsi="Symbol"/>
    </w:rPr>
  </w:style>
  <w:style w:type="character" w:customStyle="1" w:styleId="WW8Num8z1">
    <w:name w:val="WW8Num8z1"/>
    <w:rsid w:val="002C2271"/>
    <w:rPr>
      <w:rFonts w:ascii="Courier New" w:hAnsi="Courier New" w:cs="Courier New"/>
    </w:rPr>
  </w:style>
  <w:style w:type="character" w:customStyle="1" w:styleId="WW8Num8z2">
    <w:name w:val="WW8Num8z2"/>
    <w:rsid w:val="002C2271"/>
    <w:rPr>
      <w:rFonts w:ascii="Wingdings" w:hAnsi="Wingdings"/>
    </w:rPr>
  </w:style>
  <w:style w:type="character" w:customStyle="1" w:styleId="WW8Num16z0">
    <w:name w:val="WW8Num16z0"/>
    <w:rsid w:val="002C2271"/>
    <w:rPr>
      <w:rFonts w:ascii="Symbol" w:hAnsi="Symbol"/>
    </w:rPr>
  </w:style>
  <w:style w:type="character" w:customStyle="1" w:styleId="WW8Num18z0">
    <w:name w:val="WW8Num18z0"/>
    <w:rsid w:val="002C2271"/>
    <w:rPr>
      <w:rFonts w:ascii="Symbol" w:hAnsi="Symbol"/>
    </w:rPr>
  </w:style>
  <w:style w:type="character" w:customStyle="1" w:styleId="WW8Num19z0">
    <w:name w:val="WW8Num19z0"/>
    <w:rsid w:val="002C2271"/>
    <w:rPr>
      <w:rFonts w:ascii="Symbol" w:hAnsi="Symbol"/>
    </w:rPr>
  </w:style>
  <w:style w:type="character" w:customStyle="1" w:styleId="WW8Num19z1">
    <w:name w:val="WW8Num19z1"/>
    <w:rsid w:val="002C2271"/>
    <w:rPr>
      <w:rFonts w:ascii="Courier New" w:hAnsi="Courier New"/>
    </w:rPr>
  </w:style>
  <w:style w:type="character" w:customStyle="1" w:styleId="WW8Num19z2">
    <w:name w:val="WW8Num19z2"/>
    <w:rsid w:val="002C2271"/>
    <w:rPr>
      <w:rFonts w:ascii="Wingdings" w:hAnsi="Wingdings"/>
    </w:rPr>
  </w:style>
  <w:style w:type="character" w:customStyle="1" w:styleId="WW8Num21z0">
    <w:name w:val="WW8Num21z0"/>
    <w:rsid w:val="002C2271"/>
    <w:rPr>
      <w:rFonts w:ascii="Symbol" w:hAnsi="Symbol"/>
    </w:rPr>
  </w:style>
  <w:style w:type="character" w:customStyle="1" w:styleId="WW8NumSt1z0">
    <w:name w:val="WW8NumSt1z0"/>
    <w:rsid w:val="002C2271"/>
    <w:rPr>
      <w:position w:val="0"/>
      <w:sz w:val="24"/>
      <w:vertAlign w:val="baseline"/>
      <w:lang w:val="en-GB"/>
    </w:rPr>
  </w:style>
  <w:style w:type="character" w:customStyle="1" w:styleId="WW8NumSt17z0">
    <w:name w:val="WW8NumSt17z0"/>
    <w:rsid w:val="002C2271"/>
    <w:rPr>
      <w:position w:val="0"/>
      <w:sz w:val="24"/>
      <w:vertAlign w:val="baseline"/>
      <w:lang w:val="en-GB"/>
    </w:rPr>
  </w:style>
  <w:style w:type="character" w:customStyle="1" w:styleId="WW-DefaultParagraphFont">
    <w:name w:val="WW-Default Paragraph Font"/>
    <w:rsid w:val="002C2271"/>
  </w:style>
  <w:style w:type="character" w:customStyle="1" w:styleId="FootnoteCharacters">
    <w:name w:val="Footnote Characters"/>
    <w:rsid w:val="002C2271"/>
    <w:rPr>
      <w:position w:val="2"/>
      <w:sz w:val="16"/>
    </w:rPr>
  </w:style>
  <w:style w:type="character" w:customStyle="1" w:styleId="EndnoteCharacters">
    <w:name w:val="Endnote Characters"/>
    <w:rsid w:val="002C2271"/>
    <w:rPr>
      <w:vertAlign w:val="superscript"/>
    </w:rPr>
  </w:style>
  <w:style w:type="character" w:styleId="PageNumber">
    <w:name w:val="page number"/>
    <w:basedOn w:val="WW-DefaultParagraphFont"/>
    <w:rsid w:val="002C2271"/>
  </w:style>
  <w:style w:type="character" w:styleId="CommentReference">
    <w:name w:val="annotation reference"/>
    <w:rsid w:val="002C2271"/>
    <w:rPr>
      <w:sz w:val="16"/>
      <w:szCs w:val="16"/>
    </w:rPr>
  </w:style>
  <w:style w:type="character" w:customStyle="1" w:styleId="tablecaptionChar">
    <w:name w:val="table caption Char"/>
    <w:rsid w:val="002C2271"/>
    <w:rPr>
      <w:lang w:val="en-GB" w:eastAsia="ar-SA" w:bidi="ar-SA"/>
    </w:rPr>
  </w:style>
  <w:style w:type="character" w:customStyle="1" w:styleId="figurecaptionChar">
    <w:name w:val="figure caption Char"/>
    <w:rsid w:val="002C2271"/>
    <w:rPr>
      <w:lang w:val="en-GB" w:eastAsia="ar-SA" w:bidi="ar-SA"/>
    </w:rPr>
  </w:style>
  <w:style w:type="character" w:customStyle="1" w:styleId="figuredescriptionChar">
    <w:name w:val="figure description Char"/>
    <w:basedOn w:val="figurecaptionChar"/>
    <w:rsid w:val="002C2271"/>
    <w:rPr>
      <w:lang w:val="en-GB" w:eastAsia="ar-SA" w:bidi="ar-SA"/>
    </w:rPr>
  </w:style>
  <w:style w:type="character" w:customStyle="1" w:styleId="figureortableChar">
    <w:name w:val="figure or table Char"/>
    <w:rsid w:val="002C2271"/>
    <w:rPr>
      <w:lang w:val="en-GB" w:eastAsia="ar-SA" w:bidi="ar-SA"/>
    </w:rPr>
  </w:style>
  <w:style w:type="character" w:customStyle="1" w:styleId="TAMainTextChar">
    <w:name w:val="TA_Main_Text Char"/>
    <w:rsid w:val="002C2271"/>
    <w:rPr>
      <w:rFonts w:ascii="Times" w:hAnsi="Times"/>
      <w:sz w:val="24"/>
      <w:lang w:val="en-US" w:eastAsia="ar-SA" w:bidi="ar-SA"/>
    </w:rPr>
  </w:style>
  <w:style w:type="character" w:styleId="Hyperlink">
    <w:name w:val="Hyperlink"/>
    <w:rsid w:val="002C2271"/>
    <w:rPr>
      <w:color w:val="0000FF"/>
      <w:u w:val="single"/>
    </w:rPr>
  </w:style>
  <w:style w:type="character" w:customStyle="1" w:styleId="VAFigureCaptionChar">
    <w:name w:val="VA_Figure_Caption Char"/>
    <w:rsid w:val="002C2271"/>
    <w:rPr>
      <w:rFonts w:ascii="Times" w:hAnsi="Times"/>
      <w:sz w:val="24"/>
      <w:lang w:val="en-US" w:eastAsia="ar-SA" w:bidi="ar-SA"/>
    </w:rPr>
  </w:style>
  <w:style w:type="character" w:customStyle="1" w:styleId="TFReferencesSectionChar">
    <w:name w:val="TF_References_Section Char"/>
    <w:rsid w:val="002C2271"/>
    <w:rPr>
      <w:rFonts w:ascii="Times" w:hAnsi="Times"/>
      <w:sz w:val="24"/>
      <w:lang w:val="en-US" w:eastAsia="ar-SA" w:bidi="ar-SA"/>
    </w:rPr>
  </w:style>
  <w:style w:type="character" w:styleId="Emphasis">
    <w:name w:val="Emphasis"/>
    <w:qFormat/>
    <w:rsid w:val="002C2271"/>
    <w:rPr>
      <w:i/>
      <w:iCs/>
    </w:rPr>
  </w:style>
  <w:style w:type="character" w:styleId="Strong">
    <w:name w:val="Strong"/>
    <w:qFormat/>
    <w:rsid w:val="002C2271"/>
    <w:rPr>
      <w:b/>
      <w:bCs/>
    </w:rPr>
  </w:style>
  <w:style w:type="character" w:styleId="FollowedHyperlink">
    <w:name w:val="FollowedHyperlink"/>
    <w:rsid w:val="002C2271"/>
    <w:rPr>
      <w:color w:val="800080"/>
      <w:u w:val="single"/>
    </w:rPr>
  </w:style>
  <w:style w:type="character" w:customStyle="1" w:styleId="nfakpe">
    <w:name w:val="nfakpe"/>
    <w:basedOn w:val="WW-DefaultParagraphFont"/>
    <w:rsid w:val="002C2271"/>
  </w:style>
  <w:style w:type="character" w:customStyle="1" w:styleId="MTDisplayEquationChar">
    <w:name w:val="MTDisplayEquation Char"/>
    <w:rsid w:val="002C2271"/>
    <w:rPr>
      <w:sz w:val="24"/>
      <w:lang w:val="en-GB" w:eastAsia="ar-SA" w:bidi="ar-SA"/>
    </w:rPr>
  </w:style>
  <w:style w:type="character" w:customStyle="1" w:styleId="NumberingSymbols">
    <w:name w:val="Numbering Symbols"/>
    <w:rsid w:val="002C2271"/>
  </w:style>
  <w:style w:type="character" w:customStyle="1" w:styleId="Bullets">
    <w:name w:val="Bullets"/>
    <w:rsid w:val="002C2271"/>
    <w:rPr>
      <w:rFonts w:ascii="OpenSymbol" w:eastAsia="OpenSymbol" w:hAnsi="OpenSymbol" w:cs="OpenSymbol"/>
    </w:rPr>
  </w:style>
  <w:style w:type="paragraph" w:customStyle="1" w:styleId="Heading">
    <w:name w:val="Heading"/>
    <w:basedOn w:val="Normal"/>
    <w:next w:val="BodyText"/>
    <w:rsid w:val="002C2271"/>
    <w:pPr>
      <w:keepNext/>
      <w:spacing w:before="240"/>
    </w:pPr>
    <w:rPr>
      <w:rFonts w:ascii="Arial" w:eastAsia="SimSun" w:hAnsi="Arial" w:cs="Mangal"/>
      <w:sz w:val="28"/>
      <w:szCs w:val="28"/>
    </w:rPr>
  </w:style>
  <w:style w:type="paragraph" w:styleId="BodyText">
    <w:name w:val="Body Text"/>
    <w:basedOn w:val="Normal"/>
    <w:rsid w:val="002C2271"/>
  </w:style>
  <w:style w:type="paragraph" w:styleId="List">
    <w:name w:val="List"/>
    <w:basedOn w:val="BodyText"/>
    <w:rsid w:val="002C2271"/>
    <w:rPr>
      <w:rFonts w:cs="Mangal"/>
    </w:rPr>
  </w:style>
  <w:style w:type="paragraph" w:styleId="Caption">
    <w:name w:val="caption"/>
    <w:basedOn w:val="Normal"/>
    <w:next w:val="Normal"/>
    <w:qFormat/>
    <w:rsid w:val="002C2271"/>
    <w:pPr>
      <w:spacing w:before="120"/>
    </w:pPr>
    <w:rPr>
      <w:b/>
      <w:bCs/>
      <w:sz w:val="20"/>
    </w:rPr>
  </w:style>
  <w:style w:type="paragraph" w:customStyle="1" w:styleId="Index">
    <w:name w:val="Index"/>
    <w:basedOn w:val="Normal"/>
    <w:rsid w:val="002C2271"/>
    <w:pPr>
      <w:suppressLineNumbers/>
    </w:pPr>
    <w:rPr>
      <w:rFonts w:cs="Mangal"/>
    </w:rPr>
  </w:style>
  <w:style w:type="paragraph" w:styleId="TOC1">
    <w:name w:val="toc 1"/>
    <w:basedOn w:val="Normal"/>
    <w:uiPriority w:val="39"/>
    <w:rsid w:val="002C2271"/>
    <w:pPr>
      <w:keepNext/>
      <w:keepLines/>
      <w:tabs>
        <w:tab w:val="clear" w:pos="540"/>
        <w:tab w:val="clear" w:pos="8064"/>
        <w:tab w:val="right" w:leader="dot" w:pos="8150"/>
      </w:tabs>
      <w:spacing w:before="120" w:after="40" w:line="280" w:lineRule="atLeast"/>
      <w:ind w:left="540" w:right="576" w:hanging="540"/>
      <w:jc w:val="left"/>
    </w:pPr>
    <w:rPr>
      <w:sz w:val="22"/>
    </w:rPr>
  </w:style>
  <w:style w:type="paragraph" w:styleId="TOC2">
    <w:name w:val="toc 2"/>
    <w:basedOn w:val="TOC1"/>
    <w:uiPriority w:val="39"/>
    <w:rsid w:val="002C2271"/>
    <w:pPr>
      <w:keepNext w:val="0"/>
      <w:tabs>
        <w:tab w:val="left" w:pos="1620"/>
      </w:tabs>
      <w:ind w:left="1080"/>
    </w:pPr>
  </w:style>
  <w:style w:type="paragraph" w:styleId="TOC3">
    <w:name w:val="toc 3"/>
    <w:basedOn w:val="TOC2"/>
    <w:uiPriority w:val="39"/>
    <w:rsid w:val="002C2271"/>
    <w:pPr>
      <w:ind w:left="1620"/>
    </w:pPr>
  </w:style>
  <w:style w:type="paragraph" w:styleId="TOC4">
    <w:name w:val="toc 4"/>
    <w:basedOn w:val="TOC3"/>
    <w:uiPriority w:val="39"/>
    <w:rsid w:val="002C2271"/>
    <w:pPr>
      <w:ind w:left="2160"/>
    </w:pPr>
  </w:style>
  <w:style w:type="paragraph" w:styleId="Index1">
    <w:name w:val="index 1"/>
    <w:basedOn w:val="Normal"/>
    <w:rsid w:val="002C2271"/>
    <w:pPr>
      <w:keepLines/>
      <w:tabs>
        <w:tab w:val="clear" w:pos="540"/>
        <w:tab w:val="clear" w:pos="8064"/>
      </w:tabs>
      <w:spacing w:line="240" w:lineRule="atLeast"/>
      <w:ind w:left="270" w:hanging="270"/>
    </w:pPr>
  </w:style>
  <w:style w:type="paragraph" w:styleId="Index2">
    <w:name w:val="index 2"/>
    <w:basedOn w:val="Index1"/>
    <w:rsid w:val="002C2271"/>
    <w:pPr>
      <w:ind w:left="540" w:hanging="252"/>
    </w:pPr>
  </w:style>
  <w:style w:type="paragraph" w:styleId="Index3">
    <w:name w:val="index 3"/>
    <w:basedOn w:val="Index2"/>
    <w:rsid w:val="002C2271"/>
    <w:pPr>
      <w:ind w:left="810" w:hanging="270"/>
    </w:pPr>
  </w:style>
  <w:style w:type="paragraph" w:styleId="Index4">
    <w:name w:val="index 4"/>
    <w:basedOn w:val="Index3"/>
    <w:rsid w:val="002C2271"/>
    <w:pPr>
      <w:ind w:left="1152"/>
    </w:pPr>
  </w:style>
  <w:style w:type="paragraph" w:styleId="Header">
    <w:name w:val="header"/>
    <w:rsid w:val="002C2271"/>
    <w:pPr>
      <w:suppressAutoHyphens/>
      <w:spacing w:line="240" w:lineRule="atLeast"/>
      <w:jc w:val="center"/>
    </w:pPr>
    <w:rPr>
      <w:rFonts w:eastAsia="Arial" w:cs="Tms Rmn"/>
      <w:sz w:val="24"/>
      <w:lang w:eastAsia="ar-SA"/>
    </w:rPr>
  </w:style>
  <w:style w:type="paragraph" w:customStyle="1" w:styleId="Style10ptLinespacingsingle">
    <w:name w:val="Style 10 pt Line spacing:  single"/>
    <w:basedOn w:val="Normal"/>
    <w:rsid w:val="002C2271"/>
    <w:pPr>
      <w:spacing w:line="240" w:lineRule="auto"/>
      <w:jc w:val="center"/>
    </w:pPr>
    <w:rPr>
      <w:sz w:val="20"/>
    </w:rPr>
  </w:style>
  <w:style w:type="paragraph" w:styleId="FootnoteText">
    <w:name w:val="footnote text"/>
    <w:basedOn w:val="Style10ptLinespacingsingle"/>
    <w:rsid w:val="002C2271"/>
    <w:pPr>
      <w:spacing w:before="240" w:line="240" w:lineRule="atLeast"/>
      <w:ind w:left="432" w:hanging="432"/>
      <w:jc w:val="left"/>
    </w:pPr>
  </w:style>
  <w:style w:type="paragraph" w:styleId="NormalIndent">
    <w:name w:val="Normal Indent"/>
    <w:basedOn w:val="Normal"/>
    <w:rsid w:val="002C2271"/>
    <w:pPr>
      <w:ind w:left="540"/>
    </w:pPr>
  </w:style>
  <w:style w:type="paragraph" w:customStyle="1" w:styleId="left-aligned">
    <w:name w:val="left-aligned"/>
    <w:basedOn w:val="Normal"/>
    <w:rsid w:val="002C2271"/>
    <w:pPr>
      <w:jc w:val="left"/>
    </w:pPr>
  </w:style>
  <w:style w:type="paragraph" w:customStyle="1" w:styleId="centred">
    <w:name w:val="centred"/>
    <w:basedOn w:val="Normal"/>
    <w:rsid w:val="002C2271"/>
    <w:pPr>
      <w:jc w:val="center"/>
    </w:pPr>
  </w:style>
  <w:style w:type="paragraph" w:customStyle="1" w:styleId="right-aligned">
    <w:name w:val="right-aligned"/>
    <w:basedOn w:val="Normal"/>
    <w:rsid w:val="002C2271"/>
    <w:pPr>
      <w:jc w:val="right"/>
    </w:pPr>
  </w:style>
  <w:style w:type="paragraph" w:customStyle="1" w:styleId="figurecaption">
    <w:name w:val="figure caption"/>
    <w:basedOn w:val="Normal"/>
    <w:next w:val="Normal"/>
    <w:rsid w:val="002C2271"/>
    <w:pPr>
      <w:keepLines/>
      <w:tabs>
        <w:tab w:val="clear" w:pos="540"/>
      </w:tabs>
      <w:spacing w:before="100" w:after="100" w:line="240" w:lineRule="auto"/>
      <w:ind w:left="544" w:hanging="544"/>
      <w:jc w:val="center"/>
    </w:pPr>
    <w:rPr>
      <w:sz w:val="20"/>
    </w:rPr>
  </w:style>
  <w:style w:type="paragraph" w:customStyle="1" w:styleId="typedblock">
    <w:name w:val="typed block"/>
    <w:basedOn w:val="Normal"/>
    <w:rsid w:val="002C2271"/>
    <w:pPr>
      <w:keepLines/>
    </w:pPr>
    <w:rPr>
      <w:rFonts w:ascii="Courier New" w:hAnsi="Courier New"/>
    </w:rPr>
  </w:style>
  <w:style w:type="paragraph" w:customStyle="1" w:styleId="hangingindent">
    <w:name w:val="hanging indent"/>
    <w:basedOn w:val="Normal"/>
    <w:rsid w:val="002C2271"/>
    <w:pPr>
      <w:ind w:left="576" w:hanging="576"/>
    </w:pPr>
  </w:style>
  <w:style w:type="paragraph" w:customStyle="1" w:styleId="Title1">
    <w:name w:val="Title1"/>
    <w:basedOn w:val="Normal"/>
    <w:next w:val="Subtitle1"/>
    <w:rsid w:val="002C2271"/>
    <w:pPr>
      <w:spacing w:before="960" w:after="360"/>
      <w:jc w:val="center"/>
    </w:pPr>
    <w:rPr>
      <w:b/>
      <w:sz w:val="40"/>
      <w:szCs w:val="40"/>
    </w:rPr>
  </w:style>
  <w:style w:type="paragraph" w:customStyle="1" w:styleId="Subtitle1">
    <w:name w:val="Subtitle1"/>
    <w:basedOn w:val="Title1"/>
    <w:next w:val="centred"/>
    <w:rsid w:val="002C2271"/>
    <w:pPr>
      <w:spacing w:before="720" w:after="240"/>
    </w:pPr>
    <w:rPr>
      <w:sz w:val="24"/>
    </w:rPr>
  </w:style>
  <w:style w:type="paragraph" w:customStyle="1" w:styleId="heading0">
    <w:name w:val="heading 0"/>
    <w:basedOn w:val="Normal"/>
    <w:next w:val="Heading1"/>
    <w:rsid w:val="002C2271"/>
    <w:pPr>
      <w:pageBreakBefore/>
      <w:tabs>
        <w:tab w:val="clear" w:pos="540"/>
        <w:tab w:val="clear" w:pos="8064"/>
      </w:tabs>
      <w:spacing w:before="1680" w:after="480" w:line="480" w:lineRule="atLeast"/>
      <w:jc w:val="center"/>
    </w:pPr>
    <w:rPr>
      <w:b/>
      <w:sz w:val="28"/>
    </w:rPr>
  </w:style>
  <w:style w:type="paragraph" w:customStyle="1" w:styleId="tablecaption">
    <w:name w:val="table caption"/>
    <w:basedOn w:val="Normal"/>
    <w:next w:val="Normal"/>
    <w:rsid w:val="002C2271"/>
    <w:pPr>
      <w:keepNext/>
      <w:keepLines/>
      <w:tabs>
        <w:tab w:val="clear" w:pos="540"/>
      </w:tabs>
      <w:spacing w:before="240" w:line="240" w:lineRule="auto"/>
      <w:ind w:left="540" w:hanging="540"/>
      <w:jc w:val="center"/>
    </w:pPr>
    <w:rPr>
      <w:sz w:val="20"/>
    </w:rPr>
  </w:style>
  <w:style w:type="paragraph" w:customStyle="1" w:styleId="tall">
    <w:name w:val="tall"/>
    <w:basedOn w:val="centred"/>
    <w:rsid w:val="002C2271"/>
    <w:pPr>
      <w:keepNext/>
      <w:keepLines/>
      <w:spacing w:after="144" w:line="660" w:lineRule="exact"/>
    </w:pPr>
  </w:style>
  <w:style w:type="paragraph" w:customStyle="1" w:styleId="figuredescription">
    <w:name w:val="figure description"/>
    <w:basedOn w:val="figurecaption"/>
    <w:next w:val="Normal"/>
    <w:rsid w:val="002C2271"/>
    <w:pPr>
      <w:spacing w:before="0"/>
      <w:ind w:firstLine="0"/>
    </w:pPr>
  </w:style>
  <w:style w:type="paragraph" w:styleId="Footer">
    <w:name w:val="footer"/>
    <w:basedOn w:val="Normal"/>
    <w:link w:val="FooterChar"/>
    <w:uiPriority w:val="99"/>
    <w:rsid w:val="002C2271"/>
    <w:pPr>
      <w:tabs>
        <w:tab w:val="clear" w:pos="8064"/>
        <w:tab w:val="center" w:pos="4153"/>
        <w:tab w:val="right" w:pos="8306"/>
      </w:tabs>
    </w:pPr>
  </w:style>
  <w:style w:type="paragraph" w:customStyle="1" w:styleId="tabledescription">
    <w:name w:val="table description"/>
    <w:basedOn w:val="tablecaption"/>
    <w:next w:val="Normal"/>
    <w:rsid w:val="002C2271"/>
    <w:pPr>
      <w:spacing w:before="0"/>
      <w:ind w:firstLine="0"/>
    </w:pPr>
  </w:style>
  <w:style w:type="paragraph" w:customStyle="1" w:styleId="references">
    <w:name w:val="references"/>
    <w:basedOn w:val="Normal"/>
    <w:rsid w:val="002C2271"/>
    <w:pPr>
      <w:spacing w:after="0" w:line="240" w:lineRule="atLeast"/>
    </w:pPr>
    <w:rPr>
      <w:sz w:val="20"/>
    </w:rPr>
  </w:style>
  <w:style w:type="paragraph" w:customStyle="1" w:styleId="Picture">
    <w:name w:val="Picture"/>
    <w:basedOn w:val="Normal"/>
    <w:next w:val="Normal"/>
    <w:rsid w:val="002C2271"/>
    <w:pPr>
      <w:keepNext/>
      <w:spacing w:line="240" w:lineRule="auto"/>
      <w:jc w:val="center"/>
    </w:pPr>
    <w:rPr>
      <w:b/>
      <w:sz w:val="20"/>
    </w:rPr>
  </w:style>
  <w:style w:type="paragraph" w:customStyle="1" w:styleId="Equation">
    <w:name w:val="Equation"/>
    <w:basedOn w:val="Normal"/>
    <w:rsid w:val="002C2271"/>
    <w:pPr>
      <w:spacing w:line="240" w:lineRule="auto"/>
      <w:jc w:val="center"/>
    </w:pPr>
    <w:rPr>
      <w:b/>
      <w:sz w:val="20"/>
    </w:rPr>
  </w:style>
  <w:style w:type="paragraph" w:styleId="TOC5">
    <w:name w:val="toc 5"/>
    <w:basedOn w:val="TOC4"/>
    <w:next w:val="TOC4"/>
    <w:rsid w:val="002C2271"/>
    <w:pPr>
      <w:tabs>
        <w:tab w:val="right" w:leader="dot" w:pos="8222"/>
      </w:tabs>
      <w:ind w:left="2552" w:firstLine="0"/>
    </w:pPr>
  </w:style>
  <w:style w:type="paragraph" w:styleId="CommentText">
    <w:name w:val="annotation text"/>
    <w:basedOn w:val="Normal"/>
    <w:rsid w:val="002C2271"/>
    <w:pPr>
      <w:tabs>
        <w:tab w:val="clear" w:pos="540"/>
        <w:tab w:val="clear" w:pos="8064"/>
      </w:tabs>
      <w:spacing w:after="0" w:line="240" w:lineRule="auto"/>
      <w:jc w:val="left"/>
    </w:pPr>
    <w:rPr>
      <w:sz w:val="20"/>
    </w:rPr>
  </w:style>
  <w:style w:type="paragraph" w:customStyle="1" w:styleId="figureortable">
    <w:name w:val="figure or table"/>
    <w:basedOn w:val="Normal"/>
    <w:rsid w:val="002C2271"/>
    <w:pPr>
      <w:spacing w:line="240" w:lineRule="auto"/>
      <w:jc w:val="center"/>
    </w:pPr>
    <w:rPr>
      <w:sz w:val="20"/>
    </w:rPr>
  </w:style>
  <w:style w:type="paragraph" w:customStyle="1" w:styleId="NormalCenter">
    <w:name w:val="Normal Center"/>
    <w:basedOn w:val="NormalIndent"/>
    <w:rsid w:val="002C2271"/>
    <w:pPr>
      <w:ind w:left="0"/>
      <w:jc w:val="center"/>
    </w:pPr>
    <w:rPr>
      <w:iCs/>
      <w:lang w:val="pt-BR"/>
    </w:rPr>
  </w:style>
  <w:style w:type="paragraph" w:customStyle="1" w:styleId="tabletext">
    <w:name w:val="table text"/>
    <w:basedOn w:val="Normal"/>
    <w:rsid w:val="002C2271"/>
    <w:pPr>
      <w:keepNext/>
      <w:spacing w:after="0" w:line="240" w:lineRule="auto"/>
      <w:jc w:val="center"/>
    </w:pPr>
    <w:rPr>
      <w:rFonts w:ascii="Courier New" w:hAnsi="Courier New" w:cs="Courier New"/>
      <w:color w:val="FF0000"/>
      <w:szCs w:val="24"/>
    </w:rPr>
  </w:style>
  <w:style w:type="paragraph" w:styleId="BalloonText">
    <w:name w:val="Balloon Text"/>
    <w:basedOn w:val="Normal"/>
    <w:rsid w:val="002C2271"/>
    <w:rPr>
      <w:rFonts w:ascii="Tahoma" w:hAnsi="Tahoma" w:cs="Tahoma"/>
      <w:sz w:val="16"/>
      <w:szCs w:val="16"/>
    </w:rPr>
  </w:style>
  <w:style w:type="paragraph" w:customStyle="1" w:styleId="TFReferencesSection">
    <w:name w:val="TF_References_Section"/>
    <w:basedOn w:val="Normal"/>
    <w:rsid w:val="002C2271"/>
    <w:pPr>
      <w:tabs>
        <w:tab w:val="clear" w:pos="540"/>
        <w:tab w:val="clear" w:pos="8064"/>
      </w:tabs>
      <w:spacing w:after="200" w:line="480" w:lineRule="auto"/>
      <w:ind w:firstLine="187"/>
    </w:pPr>
    <w:rPr>
      <w:rFonts w:ascii="Times" w:hAnsi="Times"/>
      <w:lang w:val="en-US"/>
    </w:rPr>
  </w:style>
  <w:style w:type="paragraph" w:customStyle="1" w:styleId="TAMainText">
    <w:name w:val="TA_Main_Text"/>
    <w:basedOn w:val="Normal"/>
    <w:rsid w:val="002C2271"/>
    <w:pPr>
      <w:tabs>
        <w:tab w:val="clear" w:pos="540"/>
        <w:tab w:val="clear" w:pos="8064"/>
      </w:tabs>
      <w:spacing w:after="0" w:line="480" w:lineRule="auto"/>
      <w:ind w:firstLine="202"/>
    </w:pPr>
    <w:rPr>
      <w:rFonts w:ascii="Times" w:hAnsi="Times"/>
      <w:lang w:val="en-US"/>
    </w:rPr>
  </w:style>
  <w:style w:type="paragraph" w:customStyle="1" w:styleId="BATitle">
    <w:name w:val="BA_Title"/>
    <w:basedOn w:val="Normal"/>
    <w:next w:val="BBAuthorName"/>
    <w:rsid w:val="002C2271"/>
    <w:pPr>
      <w:tabs>
        <w:tab w:val="clear" w:pos="540"/>
        <w:tab w:val="clear" w:pos="8064"/>
      </w:tabs>
      <w:spacing w:before="720" w:after="360" w:line="480" w:lineRule="auto"/>
      <w:jc w:val="center"/>
    </w:pPr>
    <w:rPr>
      <w:sz w:val="44"/>
    </w:rPr>
  </w:style>
  <w:style w:type="paragraph" w:customStyle="1" w:styleId="BBAuthorName">
    <w:name w:val="BB_Author_Name"/>
    <w:basedOn w:val="Normal"/>
    <w:next w:val="BCAuthorAddress"/>
    <w:rsid w:val="002C2271"/>
    <w:pPr>
      <w:tabs>
        <w:tab w:val="clear" w:pos="540"/>
        <w:tab w:val="clear" w:pos="8064"/>
      </w:tabs>
      <w:spacing w:after="240" w:line="480" w:lineRule="auto"/>
      <w:jc w:val="center"/>
    </w:pPr>
    <w:rPr>
      <w:rFonts w:ascii="Times" w:hAnsi="Times"/>
      <w:i/>
    </w:rPr>
  </w:style>
  <w:style w:type="paragraph" w:customStyle="1" w:styleId="BCAuthorAddress">
    <w:name w:val="BC_Author_Address"/>
    <w:basedOn w:val="Normal"/>
    <w:next w:val="Normal"/>
    <w:rsid w:val="002C2271"/>
    <w:pPr>
      <w:tabs>
        <w:tab w:val="clear" w:pos="540"/>
        <w:tab w:val="clear" w:pos="8064"/>
      </w:tabs>
      <w:spacing w:after="240" w:line="480" w:lineRule="auto"/>
      <w:jc w:val="center"/>
    </w:pPr>
    <w:rPr>
      <w:rFonts w:ascii="Times" w:hAnsi="Times"/>
    </w:rPr>
  </w:style>
  <w:style w:type="paragraph" w:customStyle="1" w:styleId="BDAbstract">
    <w:name w:val="BD_Abstract"/>
    <w:basedOn w:val="Normal"/>
    <w:next w:val="TAMainText"/>
    <w:rsid w:val="002C2271"/>
    <w:pPr>
      <w:tabs>
        <w:tab w:val="clear" w:pos="540"/>
        <w:tab w:val="clear" w:pos="8064"/>
      </w:tabs>
      <w:spacing w:before="360" w:after="360" w:line="480" w:lineRule="auto"/>
    </w:pPr>
    <w:rPr>
      <w:rFonts w:ascii="Times" w:hAnsi="Times"/>
    </w:rPr>
  </w:style>
  <w:style w:type="paragraph" w:customStyle="1" w:styleId="FACorrespondingAuthorFootnote">
    <w:name w:val="FA_Corresponding_Author_Footnote"/>
    <w:basedOn w:val="Normal"/>
    <w:next w:val="TAMainText"/>
    <w:rsid w:val="002C2271"/>
    <w:pPr>
      <w:tabs>
        <w:tab w:val="clear" w:pos="540"/>
        <w:tab w:val="clear" w:pos="8064"/>
      </w:tabs>
      <w:spacing w:after="200" w:line="480" w:lineRule="auto"/>
    </w:pPr>
    <w:rPr>
      <w:rFonts w:ascii="Times" w:hAnsi="Times"/>
    </w:rPr>
  </w:style>
  <w:style w:type="paragraph" w:customStyle="1" w:styleId="VCSchemeTitle">
    <w:name w:val="VC_Scheme_Title"/>
    <w:basedOn w:val="Normal"/>
    <w:next w:val="Normal"/>
    <w:rsid w:val="002C2271"/>
    <w:pPr>
      <w:tabs>
        <w:tab w:val="clear" w:pos="540"/>
        <w:tab w:val="clear" w:pos="8064"/>
      </w:tabs>
      <w:spacing w:after="200" w:line="480" w:lineRule="auto"/>
    </w:pPr>
    <w:rPr>
      <w:rFonts w:ascii="Times" w:hAnsi="Times"/>
    </w:rPr>
  </w:style>
  <w:style w:type="paragraph" w:customStyle="1" w:styleId="VAFigureCaption">
    <w:name w:val="VA_Figure_Caption"/>
    <w:basedOn w:val="Normal"/>
    <w:next w:val="Normal"/>
    <w:rsid w:val="002C2271"/>
    <w:pPr>
      <w:tabs>
        <w:tab w:val="clear" w:pos="540"/>
        <w:tab w:val="clear" w:pos="8064"/>
      </w:tabs>
      <w:spacing w:after="200" w:line="480" w:lineRule="auto"/>
    </w:pPr>
    <w:rPr>
      <w:rFonts w:ascii="Times" w:hAnsi="Times"/>
      <w:lang w:val="en-US"/>
    </w:rPr>
  </w:style>
  <w:style w:type="paragraph" w:styleId="EndnoteText">
    <w:name w:val="endnote text"/>
    <w:basedOn w:val="Normal"/>
    <w:rsid w:val="002C2271"/>
    <w:pPr>
      <w:tabs>
        <w:tab w:val="clear" w:pos="540"/>
        <w:tab w:val="clear" w:pos="8064"/>
      </w:tabs>
      <w:spacing w:after="200" w:line="240" w:lineRule="auto"/>
    </w:pPr>
    <w:rPr>
      <w:rFonts w:ascii="Times" w:hAnsi="Times"/>
      <w:sz w:val="20"/>
    </w:rPr>
  </w:style>
  <w:style w:type="paragraph" w:customStyle="1" w:styleId="VDTableTitle">
    <w:name w:val="VD_Table_Title"/>
    <w:basedOn w:val="Normal"/>
    <w:next w:val="Normal"/>
    <w:rsid w:val="002C2271"/>
    <w:pPr>
      <w:tabs>
        <w:tab w:val="clear" w:pos="540"/>
        <w:tab w:val="clear" w:pos="8064"/>
      </w:tabs>
      <w:spacing w:after="200" w:line="480" w:lineRule="auto"/>
    </w:pPr>
    <w:rPr>
      <w:rFonts w:ascii="Times" w:hAnsi="Times"/>
    </w:rPr>
  </w:style>
  <w:style w:type="paragraph" w:customStyle="1" w:styleId="TCTableBody">
    <w:name w:val="TC_Table_Body"/>
    <w:basedOn w:val="Normal"/>
    <w:rsid w:val="002C2271"/>
    <w:pPr>
      <w:tabs>
        <w:tab w:val="clear" w:pos="540"/>
        <w:tab w:val="clear" w:pos="8064"/>
      </w:tabs>
      <w:spacing w:after="200" w:line="240" w:lineRule="auto"/>
    </w:pPr>
    <w:rPr>
      <w:rFonts w:ascii="Times" w:hAnsi="Times"/>
    </w:rPr>
  </w:style>
  <w:style w:type="paragraph" w:customStyle="1" w:styleId="TDAcknowledgments">
    <w:name w:val="TD_Acknowledgments"/>
    <w:basedOn w:val="Normal"/>
    <w:next w:val="Normal"/>
    <w:rsid w:val="002C2271"/>
    <w:pPr>
      <w:tabs>
        <w:tab w:val="clear" w:pos="540"/>
        <w:tab w:val="clear" w:pos="8064"/>
      </w:tabs>
      <w:spacing w:before="200" w:after="200" w:line="480" w:lineRule="auto"/>
      <w:ind w:firstLine="202"/>
    </w:pPr>
    <w:rPr>
      <w:rFonts w:ascii="Times" w:hAnsi="Times"/>
    </w:rPr>
  </w:style>
  <w:style w:type="paragraph" w:styleId="TOC9">
    <w:name w:val="toc 9"/>
    <w:basedOn w:val="Normal"/>
    <w:next w:val="Normal"/>
    <w:rsid w:val="002C2271"/>
    <w:pPr>
      <w:tabs>
        <w:tab w:val="clear" w:pos="540"/>
        <w:tab w:val="clear" w:pos="8064"/>
      </w:tabs>
      <w:spacing w:after="0" w:line="240" w:lineRule="auto"/>
      <w:ind w:left="1680"/>
      <w:jc w:val="left"/>
    </w:pPr>
    <w:rPr>
      <w:sz w:val="20"/>
    </w:rPr>
  </w:style>
  <w:style w:type="paragraph" w:styleId="CommentSubject">
    <w:name w:val="annotation subject"/>
    <w:basedOn w:val="CommentText"/>
    <w:next w:val="CommentText"/>
    <w:rsid w:val="002C2271"/>
    <w:pPr>
      <w:spacing w:after="200"/>
      <w:jc w:val="both"/>
    </w:pPr>
    <w:rPr>
      <w:rFonts w:ascii="Times" w:hAnsi="Times"/>
      <w:b/>
      <w:bCs/>
    </w:rPr>
  </w:style>
  <w:style w:type="paragraph" w:styleId="BodyTextIndent2">
    <w:name w:val="Body Text Indent 2"/>
    <w:basedOn w:val="Normal"/>
    <w:rsid w:val="002C2271"/>
    <w:pPr>
      <w:tabs>
        <w:tab w:val="clear" w:pos="540"/>
        <w:tab w:val="clear" w:pos="8064"/>
      </w:tabs>
      <w:spacing w:after="0"/>
      <w:ind w:firstLine="720"/>
    </w:pPr>
    <w:rPr>
      <w:szCs w:val="24"/>
    </w:rPr>
  </w:style>
  <w:style w:type="paragraph" w:customStyle="1" w:styleId="MTDisplayEquation">
    <w:name w:val="MTDisplayEquation"/>
    <w:basedOn w:val="Normal"/>
    <w:next w:val="Normal"/>
    <w:rsid w:val="002C2271"/>
    <w:pPr>
      <w:tabs>
        <w:tab w:val="clear" w:pos="540"/>
        <w:tab w:val="clear" w:pos="8064"/>
        <w:tab w:val="center" w:pos="4760"/>
        <w:tab w:val="right" w:pos="9080"/>
      </w:tabs>
      <w:ind w:left="426"/>
    </w:pPr>
  </w:style>
  <w:style w:type="paragraph" w:styleId="Bibliography">
    <w:name w:val="Bibliography"/>
    <w:basedOn w:val="Normal"/>
    <w:next w:val="Normal"/>
    <w:rsid w:val="002C2271"/>
  </w:style>
  <w:style w:type="paragraph" w:styleId="TOC6">
    <w:name w:val="toc 6"/>
    <w:basedOn w:val="Index"/>
    <w:rsid w:val="002C2271"/>
    <w:pPr>
      <w:tabs>
        <w:tab w:val="clear" w:pos="540"/>
        <w:tab w:val="clear" w:pos="8064"/>
        <w:tab w:val="right" w:leader="dot" w:pos="8223"/>
      </w:tabs>
      <w:ind w:left="1415"/>
    </w:pPr>
  </w:style>
  <w:style w:type="paragraph" w:styleId="TOC7">
    <w:name w:val="toc 7"/>
    <w:basedOn w:val="Index"/>
    <w:rsid w:val="002C2271"/>
    <w:pPr>
      <w:tabs>
        <w:tab w:val="clear" w:pos="540"/>
        <w:tab w:val="clear" w:pos="8064"/>
        <w:tab w:val="right" w:leader="dot" w:pos="7940"/>
      </w:tabs>
      <w:ind w:left="1698"/>
    </w:pPr>
  </w:style>
  <w:style w:type="paragraph" w:styleId="TOC8">
    <w:name w:val="toc 8"/>
    <w:basedOn w:val="Index"/>
    <w:rsid w:val="002C2271"/>
    <w:pPr>
      <w:tabs>
        <w:tab w:val="clear" w:pos="540"/>
        <w:tab w:val="clear" w:pos="8064"/>
        <w:tab w:val="right" w:leader="dot" w:pos="7657"/>
      </w:tabs>
      <w:ind w:left="1981"/>
    </w:pPr>
  </w:style>
  <w:style w:type="paragraph" w:customStyle="1" w:styleId="Contents10">
    <w:name w:val="Contents 10"/>
    <w:basedOn w:val="Index"/>
    <w:rsid w:val="002C2271"/>
    <w:pPr>
      <w:tabs>
        <w:tab w:val="clear" w:pos="540"/>
        <w:tab w:val="clear" w:pos="8064"/>
        <w:tab w:val="right" w:leader="dot" w:pos="7091"/>
      </w:tabs>
      <w:ind w:left="2547"/>
    </w:pPr>
  </w:style>
  <w:style w:type="paragraph" w:customStyle="1" w:styleId="TableContents">
    <w:name w:val="Table Contents"/>
    <w:basedOn w:val="Normal"/>
    <w:rsid w:val="002C2271"/>
    <w:pPr>
      <w:suppressLineNumbers/>
    </w:pPr>
  </w:style>
  <w:style w:type="paragraph" w:customStyle="1" w:styleId="TableHeading">
    <w:name w:val="Table Heading"/>
    <w:basedOn w:val="TableContents"/>
    <w:rsid w:val="002C2271"/>
    <w:pPr>
      <w:jc w:val="center"/>
    </w:pPr>
    <w:rPr>
      <w:b/>
      <w:bCs/>
    </w:rPr>
  </w:style>
  <w:style w:type="paragraph" w:customStyle="1" w:styleId="Framecontents">
    <w:name w:val="Frame contents"/>
    <w:basedOn w:val="BodyText"/>
    <w:rsid w:val="002C2271"/>
  </w:style>
  <w:style w:type="character" w:customStyle="1" w:styleId="FooterChar">
    <w:name w:val="Footer Char"/>
    <w:link w:val="Footer"/>
    <w:uiPriority w:val="99"/>
    <w:rsid w:val="00501A40"/>
    <w:rPr>
      <w:rFonts w:cs="Tms Rmn"/>
      <w:sz w:val="24"/>
      <w:lang w:eastAsia="ar-SA"/>
    </w:rPr>
  </w:style>
  <w:style w:type="character" w:styleId="PlaceholderText">
    <w:name w:val="Placeholder Text"/>
    <w:basedOn w:val="DefaultParagraphFont"/>
    <w:uiPriority w:val="99"/>
    <w:semiHidden/>
    <w:rsid w:val="00AB6E94"/>
    <w:rPr>
      <w:color w:val="808080"/>
    </w:rPr>
  </w:style>
  <w:style w:type="paragraph" w:styleId="ListParagraph">
    <w:name w:val="List Paragraph"/>
    <w:basedOn w:val="Normal"/>
    <w:uiPriority w:val="34"/>
    <w:qFormat/>
    <w:rsid w:val="000464D2"/>
    <w:pPr>
      <w:ind w:left="720"/>
      <w:contextualSpacing/>
    </w:pPr>
  </w:style>
  <w:style w:type="table" w:styleId="TableGrid">
    <w:name w:val="Table Grid"/>
    <w:basedOn w:val="TableNormal"/>
    <w:uiPriority w:val="59"/>
    <w:rsid w:val="00E33A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E33A2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67295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1">
    <w:name w:val="Light Grid1"/>
    <w:basedOn w:val="TableNormal"/>
    <w:uiPriority w:val="62"/>
    <w:rsid w:val="0067295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lWeb">
    <w:name w:val="Normal (Web)"/>
    <w:basedOn w:val="Normal"/>
    <w:uiPriority w:val="99"/>
    <w:semiHidden/>
    <w:unhideWhenUsed/>
    <w:rsid w:val="00AA480E"/>
    <w:pPr>
      <w:tabs>
        <w:tab w:val="clear" w:pos="540"/>
        <w:tab w:val="clear" w:pos="8064"/>
      </w:tabs>
      <w:suppressAutoHyphens w:val="0"/>
      <w:spacing w:before="100" w:beforeAutospacing="1" w:after="100" w:afterAutospacing="1" w:line="240" w:lineRule="auto"/>
      <w:jc w:val="left"/>
    </w:pPr>
    <w:rPr>
      <w:rFonts w:eastAsiaTheme="minorEastAsia" w:cs="Times New Roman"/>
      <w:szCs w:val="24"/>
      <w:lang w:eastAsia="en-GB"/>
    </w:rPr>
  </w:style>
  <w:style w:type="paragraph" w:styleId="DocumentMap">
    <w:name w:val="Document Map"/>
    <w:basedOn w:val="Normal"/>
    <w:link w:val="DocumentMapChar"/>
    <w:uiPriority w:val="99"/>
    <w:semiHidden/>
    <w:unhideWhenUsed/>
    <w:rsid w:val="0050402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402C"/>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cml.sourceforge.net/" TargetMode="External"/><Relationship Id="rId26" Type="http://schemas.openxmlformats.org/officeDocument/2006/relationships/image" Target="media/image5.png"/><Relationship Id="rId39" Type="http://schemas.openxmlformats.org/officeDocument/2006/relationships/image" Target="media/image14.wmf"/><Relationship Id="rId3" Type="http://schemas.openxmlformats.org/officeDocument/2006/relationships/styles" Target="styles.xml"/><Relationship Id="rId21" Type="http://schemas.openxmlformats.org/officeDocument/2006/relationships/hyperlink" Target="http://sourceforge.net/project/showfiles.php?group_id=51361" TargetMode="External"/><Relationship Id="rId34" Type="http://schemas.openxmlformats.org/officeDocument/2006/relationships/image" Target="media/image10.png"/><Relationship Id="rId42" Type="http://schemas.openxmlformats.org/officeDocument/2006/relationships/oleObject" Target="embeddings/oleObject3.bin"/><Relationship Id="rId47"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crd.lbl.gov/~dhbailey/mpdist/" TargetMode="External"/><Relationship Id="rId25" Type="http://schemas.openxmlformats.org/officeDocument/2006/relationships/image" Target="media/image4.png"/><Relationship Id="rId33" Type="http://schemas.openxmlformats.org/officeDocument/2006/relationships/image" Target="media/image9.png"/><Relationship Id="rId38" Type="http://schemas.openxmlformats.org/officeDocument/2006/relationships/oleObject" Target="embeddings/oleObject1.bin"/><Relationship Id="rId46" Type="http://schemas.openxmlformats.org/officeDocument/2006/relationships/image" Target="media/image18.wmf"/><Relationship Id="rId2" Type="http://schemas.openxmlformats.org/officeDocument/2006/relationships/numbering" Target="numbering.xml"/><Relationship Id="rId16" Type="http://schemas.openxmlformats.org/officeDocument/2006/relationships/hyperlink" Target="http://mesmer.svn.sourceforge.net/viewvc/mesmer/tags/Release_1.0" TargetMode="External"/><Relationship Id="rId20" Type="http://schemas.openxmlformats.org/officeDocument/2006/relationships/hyperlink" Target="http://sourceforge.net/projects/openbabel/" TargetMode="External"/><Relationship Id="rId29" Type="http://schemas.openxmlformats.org/officeDocument/2006/relationships/hyperlink" Target="http://expat.sourceforge.net/" TargetMode="External"/><Relationship Id="rId41" Type="http://schemas.openxmlformats.org/officeDocument/2006/relationships/image" Target="media/image15.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zlib.net/zlib_license.html" TargetMode="External"/><Relationship Id="rId24" Type="http://schemas.openxmlformats.org/officeDocument/2006/relationships/image" Target="media/image3.png"/><Relationship Id="rId32" Type="http://schemas.openxmlformats.org/officeDocument/2006/relationships/image" Target="media/image8.png"/><Relationship Id="rId37" Type="http://schemas.openxmlformats.org/officeDocument/2006/relationships/image" Target="media/image13.wmf"/><Relationship Id="rId40" Type="http://schemas.openxmlformats.org/officeDocument/2006/relationships/oleObject" Target="embeddings/oleObject2.bin"/><Relationship Id="rId45" Type="http://schemas.openxmlformats.org/officeDocument/2006/relationships/oleObject" Target="embeddings/oleObject4.bin"/><Relationship Id="rId5" Type="http://schemas.openxmlformats.org/officeDocument/2006/relationships/settings" Target="settings.xml"/><Relationship Id="rId15" Type="http://schemas.openxmlformats.org/officeDocument/2006/relationships/hyperlink" Target="http://mesmer.svn.sourceforge.net/viewvc/mesmer/trunk/" TargetMode="External"/><Relationship Id="rId23" Type="http://schemas.openxmlformats.org/officeDocument/2006/relationships/hyperlink" Target="http://en.wikipedia.org/wiki/XSLT" TargetMode="External"/><Relationship Id="rId28" Type="http://schemas.openxmlformats.org/officeDocument/2006/relationships/hyperlink" Target="http://saxon.sourceforge.net/" TargetMode="External"/><Relationship Id="rId36" Type="http://schemas.openxmlformats.org/officeDocument/2006/relationships/image" Target="media/image12.png"/><Relationship Id="rId49" Type="http://schemas.openxmlformats.org/officeDocument/2006/relationships/theme" Target="theme/theme1.xml"/><Relationship Id="rId10" Type="http://schemas.openxmlformats.org/officeDocument/2006/relationships/hyperlink" Target="http://crd-legacy.lbl.gov/~dhbailey/mpdist/" TargetMode="External"/><Relationship Id="rId19" Type="http://schemas.openxmlformats.org/officeDocument/2006/relationships/image" Target="media/image2.png"/><Relationship Id="rId31" Type="http://schemas.openxmlformats.org/officeDocument/2006/relationships/image" Target="media/image7.png"/><Relationship Id="rId44" Type="http://schemas.openxmlformats.org/officeDocument/2006/relationships/image" Target="media/image17.wmf"/><Relationship Id="rId4" Type="http://schemas.microsoft.com/office/2007/relationships/stylesWithEffects" Target="stylesWithEffects.xml"/><Relationship Id="rId9" Type="http://schemas.openxmlformats.org/officeDocument/2006/relationships/hyperlink" Target="http://www.gnu.org/licenses/" TargetMode="External"/><Relationship Id="rId14" Type="http://schemas.openxmlformats.org/officeDocument/2006/relationships/hyperlink" Target="http://sourceforge.net/projects/mesmer/" TargetMode="External"/><Relationship Id="rId22" Type="http://schemas.openxmlformats.org/officeDocument/2006/relationships/hyperlink" Target="http://www.w3.org/2001/XMLSchema-instance" TargetMode="External"/><Relationship Id="rId27" Type="http://schemas.openxmlformats.org/officeDocument/2006/relationships/hyperlink" Target="http://flourish.org/cinclude2dot/" TargetMode="External"/><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6.emf"/><Relationship Id="rId48" Type="http://schemas.openxmlformats.org/officeDocument/2006/relationships/fontTable" Target="fontTable.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mdrgl\LOCALS~1\Temp\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162F5-CC8A-4E98-8B8F-ACE7AA70D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thesis.dot</Template>
  <TotalTime>99</TotalTime>
  <Pages>1</Pages>
  <Words>36820</Words>
  <Characters>209874</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MESMER Manual</vt:lpstr>
    </vt:vector>
  </TitlesOfParts>
  <Company>TOSHIBA</Company>
  <LinksUpToDate>false</LinksUpToDate>
  <CharactersWithSpaces>246202</CharactersWithSpaces>
  <SharedDoc>false</SharedDoc>
  <HLinks>
    <vt:vector size="36" baseType="variant">
      <vt:variant>
        <vt:i4>5898305</vt:i4>
      </vt:variant>
      <vt:variant>
        <vt:i4>393</vt:i4>
      </vt:variant>
      <vt:variant>
        <vt:i4>0</vt:i4>
      </vt:variant>
      <vt:variant>
        <vt:i4>5</vt:i4>
      </vt:variant>
      <vt:variant>
        <vt:lpwstr>http://flourish.org/cinclude2dot/</vt:lpwstr>
      </vt:variant>
      <vt:variant>
        <vt:lpwstr/>
      </vt:variant>
      <vt:variant>
        <vt:i4>6619161</vt:i4>
      </vt:variant>
      <vt:variant>
        <vt:i4>321</vt:i4>
      </vt:variant>
      <vt:variant>
        <vt:i4>0</vt:i4>
      </vt:variant>
      <vt:variant>
        <vt:i4>5</vt:i4>
      </vt:variant>
      <vt:variant>
        <vt:lpwstr>http://sourceforge.net/project/showfiles.php?group_id=51361</vt:lpwstr>
      </vt:variant>
      <vt:variant>
        <vt:lpwstr/>
      </vt:variant>
      <vt:variant>
        <vt:i4>3211379</vt:i4>
      </vt:variant>
      <vt:variant>
        <vt:i4>318</vt:i4>
      </vt:variant>
      <vt:variant>
        <vt:i4>0</vt:i4>
      </vt:variant>
      <vt:variant>
        <vt:i4>5</vt:i4>
      </vt:variant>
      <vt:variant>
        <vt:lpwstr>http://sourceforge.net/projects/openbabel/</vt:lpwstr>
      </vt:variant>
      <vt:variant>
        <vt:lpwstr/>
      </vt:variant>
      <vt:variant>
        <vt:i4>655377</vt:i4>
      </vt:variant>
      <vt:variant>
        <vt:i4>309</vt:i4>
      </vt:variant>
      <vt:variant>
        <vt:i4>0</vt:i4>
      </vt:variant>
      <vt:variant>
        <vt:i4>5</vt:i4>
      </vt:variant>
      <vt:variant>
        <vt:lpwstr>http://crd.lbl.gov/~dhbailey/mpdist/</vt:lpwstr>
      </vt:variant>
      <vt:variant>
        <vt:lpwstr/>
      </vt:variant>
      <vt:variant>
        <vt:i4>4194321</vt:i4>
      </vt:variant>
      <vt:variant>
        <vt:i4>306</vt:i4>
      </vt:variant>
      <vt:variant>
        <vt:i4>0</vt:i4>
      </vt:variant>
      <vt:variant>
        <vt:i4>5</vt:i4>
      </vt:variant>
      <vt:variant>
        <vt:lpwstr>https://mesmer.svn.sourceforge.net/svnroot/mesmer/tags/mesmer-0.1</vt:lpwstr>
      </vt:variant>
      <vt:variant>
        <vt:lpwstr/>
      </vt:variant>
      <vt:variant>
        <vt:i4>3539046</vt:i4>
      </vt:variant>
      <vt:variant>
        <vt:i4>303</vt:i4>
      </vt:variant>
      <vt:variant>
        <vt:i4>0</vt:i4>
      </vt:variant>
      <vt:variant>
        <vt:i4>5</vt:i4>
      </vt:variant>
      <vt:variant>
        <vt:lpwstr>https://mesmer.svn.sourceforge.net/svnroot/mesmer/trunk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MESMER Manual</dc:title>
  <dc:creator>MESMER Group</dc:creator>
  <cp:lastModifiedBy>Struan Robertson</cp:lastModifiedBy>
  <cp:revision>5</cp:revision>
  <cp:lastPrinted>2014-02-19T12:51:00Z</cp:lastPrinted>
  <dcterms:created xsi:type="dcterms:W3CDTF">2014-02-19T10:17:00Z</dcterms:created>
  <dcterms:modified xsi:type="dcterms:W3CDTF">2014-02-19T14:27:00Z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&lt;ENLayout&gt;&lt;Style&gt;thesis&lt;/Style&gt;&lt;LeftDelim&gt;{&lt;/LeftDelim&gt;&lt;RightDelim&gt;}&lt;/RightDelim&gt;&lt;FontName&gt;Times New Roman&lt;/FontName&gt;&lt;FontSize&gt;12&lt;/FontSize&gt;&lt;ReflistTitle&gt;&lt;/ReflistTitle&gt;&lt;StartingRefnum&gt;1&lt;/StartingRefnum&gt;&lt;FirstLineIndent&gt;0&lt;/FirstLineIndent&gt;&lt;HangingIndent&gt;7</vt:lpwstr>
  </property>
  <property fmtid="{D5CDD505-2E9C-101B-9397-08002B2CF9AE}" pid="4" name="EN.Libraries">
    <vt:lpwstr>&lt;ENLibraries&gt;&lt;Libraries&gt;&lt;item&gt;MESMER_manual.enl&lt;/item&gt;&lt;/Libraries&gt;&lt;/ENLibraries&gt;</vt:lpwstr>
  </property>
  <property fmtid="{D5CDD505-2E9C-101B-9397-08002B2CF9AE}" pid="5" name="MTWinEqns">
    <vt:bool>true</vt:bool>
  </property>
</Properties>
</file>